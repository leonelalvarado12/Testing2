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072C0E" w14:textId="41577726" w:rsidR="00F05833" w:rsidRPr="00DB0A98" w:rsidRDefault="00F05833" w:rsidP="00954613">
      <w:pPr>
        <w:pBdr>
          <w:top w:val="single" w:sz="4" w:space="1" w:color="auto"/>
          <w:left w:val="single" w:sz="4" w:space="4" w:color="auto"/>
          <w:bottom w:val="single" w:sz="4" w:space="1" w:color="auto"/>
          <w:right w:val="single" w:sz="4" w:space="4" w:color="auto"/>
        </w:pBdr>
        <w:tabs>
          <w:tab w:val="left" w:pos="-8220"/>
          <w:tab w:val="left" w:pos="-7500"/>
          <w:tab w:val="left" w:pos="-6780"/>
          <w:tab w:val="left" w:pos="-6502"/>
          <w:tab w:val="left" w:pos="-6180"/>
          <w:tab w:val="left" w:pos="-5340"/>
          <w:tab w:val="left" w:pos="-4620"/>
          <w:tab w:val="left" w:pos="-3900"/>
          <w:tab w:val="left" w:pos="-3180"/>
          <w:tab w:val="left" w:pos="-2460"/>
          <w:tab w:val="left" w:pos="-1740"/>
          <w:tab w:val="left" w:pos="-1020"/>
          <w:tab w:val="left" w:pos="-300"/>
          <w:tab w:val="left" w:pos="420"/>
          <w:tab w:val="left" w:pos="1140"/>
          <w:tab w:val="left" w:pos="1860"/>
        </w:tabs>
        <w:spacing w:line="360" w:lineRule="auto"/>
        <w:jc w:val="center"/>
        <w:rPr>
          <w:rFonts w:ascii="Verdana" w:hAnsi="Verdana"/>
          <w:b/>
          <w:bCs/>
          <w:sz w:val="20"/>
          <w:szCs w:val="22"/>
        </w:rPr>
      </w:pPr>
      <w:r w:rsidRPr="00DB0A98">
        <w:rPr>
          <w:rFonts w:ascii="Verdana" w:hAnsi="Verdana"/>
          <w:b/>
          <w:bCs/>
          <w:sz w:val="20"/>
          <w:szCs w:val="22"/>
        </w:rPr>
        <w:t xml:space="preserve">The Graduate School for Production Ecology and Resource Conservation </w:t>
      </w:r>
      <w:r w:rsidR="00DB0A98" w:rsidRPr="00DB0A98">
        <w:rPr>
          <w:rFonts w:ascii="Verdana" w:hAnsi="Verdana"/>
          <w:b/>
          <w:bCs/>
          <w:sz w:val="20"/>
          <w:szCs w:val="22"/>
        </w:rPr>
        <w:t>(PE&amp;RC)</w:t>
      </w:r>
    </w:p>
    <w:p w14:paraId="6C3527F6" w14:textId="571EA1EE" w:rsidR="00F05833" w:rsidRPr="00954613" w:rsidRDefault="00F05833">
      <w:pPr>
        <w:pBdr>
          <w:top w:val="single" w:sz="4" w:space="1" w:color="auto"/>
          <w:left w:val="single" w:sz="4" w:space="4" w:color="auto"/>
          <w:bottom w:val="single" w:sz="4" w:space="1" w:color="auto"/>
          <w:right w:val="single" w:sz="4" w:space="4" w:color="auto"/>
        </w:pBdr>
        <w:tabs>
          <w:tab w:val="left" w:pos="-8220"/>
          <w:tab w:val="left" w:pos="-7500"/>
          <w:tab w:val="left" w:pos="-6780"/>
          <w:tab w:val="left" w:pos="-6502"/>
          <w:tab w:val="left" w:pos="-6180"/>
          <w:tab w:val="left" w:pos="-5340"/>
          <w:tab w:val="left" w:pos="-4620"/>
          <w:tab w:val="left" w:pos="-3900"/>
          <w:tab w:val="left" w:pos="-3180"/>
          <w:tab w:val="left" w:pos="-2460"/>
          <w:tab w:val="left" w:pos="-1740"/>
          <w:tab w:val="left" w:pos="-1020"/>
          <w:tab w:val="left" w:pos="-300"/>
          <w:tab w:val="left" w:pos="420"/>
          <w:tab w:val="left" w:pos="1140"/>
          <w:tab w:val="left" w:pos="1860"/>
        </w:tabs>
        <w:jc w:val="center"/>
        <w:rPr>
          <w:rFonts w:ascii="Verdana" w:hAnsi="Verdana"/>
          <w:b/>
          <w:bCs/>
          <w:sz w:val="32"/>
          <w:szCs w:val="36"/>
        </w:rPr>
      </w:pPr>
      <w:r w:rsidRPr="00954613">
        <w:rPr>
          <w:rFonts w:ascii="Verdana" w:hAnsi="Verdana"/>
          <w:b/>
          <w:bCs/>
          <w:sz w:val="32"/>
          <w:szCs w:val="36"/>
        </w:rPr>
        <w:t>Training and Supervision Plan</w:t>
      </w:r>
      <w:r w:rsidR="000E211B" w:rsidRPr="00954613">
        <w:rPr>
          <w:rFonts w:ascii="Verdana" w:hAnsi="Verdana"/>
          <w:b/>
          <w:bCs/>
          <w:sz w:val="32"/>
          <w:szCs w:val="36"/>
        </w:rPr>
        <w:t xml:space="preserve"> </w:t>
      </w:r>
      <w:r w:rsidRPr="00954613">
        <w:rPr>
          <w:rFonts w:ascii="Verdana" w:hAnsi="Verdana"/>
          <w:b/>
          <w:bCs/>
          <w:sz w:val="32"/>
          <w:szCs w:val="36"/>
        </w:rPr>
        <w:t>(TSP)</w:t>
      </w:r>
    </w:p>
    <w:p w14:paraId="6A09773C" w14:textId="3AF0A7E7" w:rsidR="0052185B" w:rsidRPr="00650911" w:rsidRDefault="0052185B" w:rsidP="00954613">
      <w:pPr>
        <w:pBdr>
          <w:bottom w:val="single" w:sz="4" w:space="1" w:color="auto"/>
        </w:pBdr>
        <w:tabs>
          <w:tab w:val="left" w:pos="-8220"/>
          <w:tab w:val="left" w:pos="-7500"/>
          <w:tab w:val="left" w:pos="-6780"/>
          <w:tab w:val="left" w:pos="-2813"/>
          <w:tab w:val="left" w:pos="-1740"/>
          <w:tab w:val="left" w:pos="-1020"/>
          <w:tab w:val="left" w:pos="-300"/>
          <w:tab w:val="left" w:pos="420"/>
          <w:tab w:val="left" w:pos="1140"/>
          <w:tab w:val="left" w:pos="1860"/>
        </w:tabs>
        <w:spacing w:before="120"/>
        <w:jc w:val="center"/>
        <w:rPr>
          <w:rFonts w:ascii="Verdana" w:hAnsi="Verdana"/>
          <w:bCs/>
          <w:i/>
          <w:spacing w:val="-3"/>
          <w:sz w:val="8"/>
          <w:szCs w:val="18"/>
        </w:rPr>
      </w:pPr>
      <w:r w:rsidRPr="00650911">
        <w:rPr>
          <w:rFonts w:ascii="Verdana" w:hAnsi="Verdana"/>
          <w:bCs/>
          <w:i/>
          <w:spacing w:val="-3"/>
          <w:sz w:val="18"/>
          <w:szCs w:val="18"/>
        </w:rPr>
        <w:t xml:space="preserve">For more detailed information on the </w:t>
      </w:r>
      <w:r>
        <w:rPr>
          <w:rFonts w:ascii="Verdana" w:hAnsi="Verdana"/>
          <w:bCs/>
          <w:i/>
          <w:spacing w:val="-3"/>
          <w:sz w:val="18"/>
          <w:szCs w:val="18"/>
        </w:rPr>
        <w:t>TSP</w:t>
      </w:r>
      <w:r w:rsidRPr="00650911">
        <w:rPr>
          <w:rFonts w:ascii="Verdana" w:hAnsi="Verdana"/>
          <w:bCs/>
          <w:i/>
          <w:spacing w:val="-3"/>
          <w:sz w:val="18"/>
          <w:szCs w:val="18"/>
        </w:rPr>
        <w:t xml:space="preserve"> see: </w:t>
      </w:r>
      <w:hyperlink r:id="rId11" w:history="1">
        <w:r w:rsidRPr="0052185B">
          <w:rPr>
            <w:rStyle w:val="Hyperlink"/>
            <w:rFonts w:ascii="Verdana" w:hAnsi="Verdana"/>
            <w:bCs/>
            <w:i/>
            <w:spacing w:val="-3"/>
            <w:sz w:val="18"/>
            <w:szCs w:val="18"/>
          </w:rPr>
          <w:t>www.pe-rc.nl/TS</w:t>
        </w:r>
        <w:r w:rsidRPr="006F5E23">
          <w:rPr>
            <w:rStyle w:val="Hyperlink"/>
            <w:rFonts w:ascii="Verdana" w:hAnsi="Verdana"/>
            <w:bCs/>
            <w:i/>
            <w:spacing w:val="-3"/>
            <w:sz w:val="18"/>
            <w:szCs w:val="18"/>
          </w:rPr>
          <w:t>P</w:t>
        </w:r>
      </w:hyperlink>
      <w:r>
        <w:rPr>
          <w:rFonts w:ascii="Verdana" w:hAnsi="Verdana"/>
          <w:bCs/>
          <w:i/>
          <w:spacing w:val="-3"/>
          <w:sz w:val="18"/>
          <w:szCs w:val="18"/>
        </w:rPr>
        <w:br/>
      </w:r>
    </w:p>
    <w:p w14:paraId="306DB08B" w14:textId="72B5D860" w:rsidR="005E7EA7" w:rsidRPr="0010329E" w:rsidRDefault="005E7EA7" w:rsidP="004D1836">
      <w:pPr>
        <w:tabs>
          <w:tab w:val="left" w:pos="-8220"/>
          <w:tab w:val="left" w:pos="-7500"/>
          <w:tab w:val="left" w:pos="-6780"/>
          <w:tab w:val="left" w:pos="-2813"/>
          <w:tab w:val="left" w:pos="-1740"/>
          <w:tab w:val="left" w:pos="-1020"/>
          <w:tab w:val="left" w:pos="-300"/>
          <w:tab w:val="left" w:pos="420"/>
          <w:tab w:val="left" w:pos="1140"/>
          <w:tab w:val="left" w:pos="1860"/>
        </w:tabs>
        <w:jc w:val="both"/>
        <w:rPr>
          <w:rFonts w:ascii="Verdana" w:hAnsi="Verdana"/>
          <w:b/>
          <w:spacing w:val="-3"/>
          <w:sz w:val="18"/>
          <w:szCs w:val="18"/>
        </w:rPr>
      </w:pPr>
    </w:p>
    <w:p w14:paraId="2C2AC21A" w14:textId="24A525B7" w:rsidR="00C82BE2" w:rsidRPr="004D1836" w:rsidRDefault="00F05833" w:rsidP="004D1836">
      <w:pPr>
        <w:tabs>
          <w:tab w:val="left" w:pos="-8220"/>
          <w:tab w:val="left" w:pos="-7500"/>
          <w:tab w:val="left" w:pos="-6780"/>
          <w:tab w:val="left" w:pos="-2813"/>
          <w:tab w:val="left" w:pos="-1740"/>
          <w:tab w:val="left" w:pos="-1020"/>
          <w:tab w:val="left" w:pos="-300"/>
          <w:tab w:val="left" w:pos="420"/>
          <w:tab w:val="left" w:pos="1140"/>
          <w:tab w:val="left" w:pos="1860"/>
        </w:tabs>
        <w:jc w:val="both"/>
        <w:rPr>
          <w:rFonts w:ascii="Verdana" w:hAnsi="Verdana"/>
          <w:bCs/>
          <w:spacing w:val="-3"/>
          <w:sz w:val="18"/>
          <w:szCs w:val="18"/>
        </w:rPr>
      </w:pPr>
      <w:r w:rsidRPr="004D1836">
        <w:rPr>
          <w:rFonts w:ascii="Verdana" w:hAnsi="Verdana"/>
          <w:bCs/>
          <w:spacing w:val="-3"/>
          <w:sz w:val="18"/>
          <w:szCs w:val="18"/>
        </w:rPr>
        <w:t>The Traini</w:t>
      </w:r>
      <w:r w:rsidR="004E244B">
        <w:rPr>
          <w:rFonts w:ascii="Verdana" w:hAnsi="Verdana"/>
          <w:bCs/>
          <w:spacing w:val="-3"/>
          <w:sz w:val="18"/>
          <w:szCs w:val="18"/>
        </w:rPr>
        <w:t>ng and Supervision Plan (TSP) d</w:t>
      </w:r>
      <w:r w:rsidR="00635A59">
        <w:rPr>
          <w:rFonts w:ascii="Verdana" w:hAnsi="Verdana"/>
          <w:bCs/>
          <w:spacing w:val="-3"/>
          <w:sz w:val="18"/>
          <w:szCs w:val="18"/>
        </w:rPr>
        <w:t>e</w:t>
      </w:r>
      <w:r w:rsidRPr="004D1836">
        <w:rPr>
          <w:rFonts w:ascii="Verdana" w:hAnsi="Verdana"/>
          <w:bCs/>
          <w:spacing w:val="-3"/>
          <w:sz w:val="18"/>
          <w:szCs w:val="18"/>
        </w:rPr>
        <w:t xml:space="preserve">scribes a PhD candidate's planned </w:t>
      </w:r>
      <w:r w:rsidR="00AD1262">
        <w:rPr>
          <w:rFonts w:ascii="Verdana" w:hAnsi="Verdana"/>
          <w:bCs/>
          <w:spacing w:val="-3"/>
          <w:sz w:val="18"/>
          <w:szCs w:val="18"/>
        </w:rPr>
        <w:t>training and</w:t>
      </w:r>
      <w:r w:rsidRPr="004D1836">
        <w:rPr>
          <w:rFonts w:ascii="Verdana" w:hAnsi="Verdana"/>
          <w:bCs/>
          <w:spacing w:val="-3"/>
          <w:sz w:val="18"/>
          <w:szCs w:val="18"/>
        </w:rPr>
        <w:t xml:space="preserve"> teaching</w:t>
      </w:r>
      <w:r w:rsidR="003C7938" w:rsidRPr="004D1836">
        <w:rPr>
          <w:rFonts w:ascii="Verdana" w:hAnsi="Verdana"/>
          <w:bCs/>
          <w:spacing w:val="-3"/>
          <w:sz w:val="18"/>
          <w:szCs w:val="18"/>
        </w:rPr>
        <w:t xml:space="preserve"> activities</w:t>
      </w:r>
      <w:r w:rsidR="003250C0">
        <w:rPr>
          <w:rFonts w:ascii="Verdana" w:hAnsi="Verdana"/>
          <w:bCs/>
          <w:spacing w:val="-3"/>
          <w:sz w:val="18"/>
          <w:szCs w:val="18"/>
        </w:rPr>
        <w:t xml:space="preserve">, </w:t>
      </w:r>
      <w:r w:rsidR="0047570A">
        <w:rPr>
          <w:rFonts w:ascii="Verdana" w:hAnsi="Verdana"/>
          <w:bCs/>
          <w:spacing w:val="-3"/>
          <w:sz w:val="18"/>
          <w:szCs w:val="18"/>
        </w:rPr>
        <w:t xml:space="preserve">as well as </w:t>
      </w:r>
      <w:r w:rsidRPr="004D1836">
        <w:rPr>
          <w:rFonts w:ascii="Verdana" w:hAnsi="Verdana"/>
          <w:bCs/>
          <w:spacing w:val="-3"/>
          <w:sz w:val="18"/>
          <w:szCs w:val="18"/>
        </w:rPr>
        <w:t>agreements on supervision</w:t>
      </w:r>
      <w:r w:rsidR="00A15193" w:rsidRPr="00A15193">
        <w:rPr>
          <w:rFonts w:ascii="Verdana" w:hAnsi="Verdana"/>
          <w:bCs/>
          <w:spacing w:val="-3"/>
          <w:sz w:val="18"/>
          <w:szCs w:val="18"/>
        </w:rPr>
        <w:t xml:space="preserve"> </w:t>
      </w:r>
      <w:r w:rsidR="00A15193">
        <w:rPr>
          <w:rFonts w:ascii="Verdana" w:hAnsi="Verdana"/>
          <w:bCs/>
          <w:spacing w:val="-3"/>
          <w:sz w:val="18"/>
          <w:szCs w:val="18"/>
        </w:rPr>
        <w:t>and evaluation of performance and progress</w:t>
      </w:r>
      <w:r w:rsidRPr="004D1836">
        <w:rPr>
          <w:rFonts w:ascii="Verdana" w:hAnsi="Verdana"/>
          <w:bCs/>
          <w:spacing w:val="-3"/>
          <w:sz w:val="18"/>
          <w:szCs w:val="18"/>
        </w:rPr>
        <w:t xml:space="preserve">. </w:t>
      </w:r>
      <w:r w:rsidR="00C82BE2" w:rsidRPr="004D1836">
        <w:rPr>
          <w:rFonts w:ascii="Verdana" w:hAnsi="Verdana"/>
          <w:bCs/>
          <w:spacing w:val="-3"/>
          <w:sz w:val="18"/>
          <w:szCs w:val="18"/>
        </w:rPr>
        <w:t xml:space="preserve">Although the TSP has a formal function, it should primarily be seen as a </w:t>
      </w:r>
      <w:r w:rsidR="007E2F01" w:rsidRPr="004D1836">
        <w:rPr>
          <w:rFonts w:ascii="Verdana" w:hAnsi="Verdana"/>
          <w:bCs/>
          <w:spacing w:val="-3"/>
          <w:sz w:val="18"/>
          <w:szCs w:val="18"/>
        </w:rPr>
        <w:t xml:space="preserve">structure that </w:t>
      </w:r>
      <w:r w:rsidR="00C82BE2" w:rsidRPr="004D1836">
        <w:rPr>
          <w:rFonts w:ascii="Verdana" w:hAnsi="Verdana"/>
          <w:b/>
          <w:bCs/>
          <w:spacing w:val="-3"/>
          <w:sz w:val="18"/>
          <w:szCs w:val="18"/>
        </w:rPr>
        <w:t>facilitate</w:t>
      </w:r>
      <w:r w:rsidR="007E2F01" w:rsidRPr="004D1836">
        <w:rPr>
          <w:rFonts w:ascii="Verdana" w:hAnsi="Verdana"/>
          <w:b/>
          <w:bCs/>
          <w:spacing w:val="-3"/>
          <w:sz w:val="18"/>
          <w:szCs w:val="18"/>
        </w:rPr>
        <w:t>s</w:t>
      </w:r>
      <w:r w:rsidR="00C82BE2" w:rsidRPr="004D1836">
        <w:rPr>
          <w:rFonts w:ascii="Verdana" w:hAnsi="Verdana"/>
          <w:bCs/>
          <w:spacing w:val="-3"/>
          <w:sz w:val="18"/>
          <w:szCs w:val="18"/>
        </w:rPr>
        <w:t xml:space="preserve"> </w:t>
      </w:r>
      <w:r w:rsidR="00C82BE2" w:rsidRPr="0010329E">
        <w:rPr>
          <w:rFonts w:ascii="Verdana" w:hAnsi="Verdana"/>
          <w:bCs/>
          <w:spacing w:val="-3"/>
          <w:sz w:val="18"/>
          <w:szCs w:val="18"/>
        </w:rPr>
        <w:t>the planning</w:t>
      </w:r>
      <w:r w:rsidR="007E2F01" w:rsidRPr="004D1836">
        <w:rPr>
          <w:rFonts w:ascii="Verdana" w:hAnsi="Verdana"/>
          <w:b/>
          <w:bCs/>
          <w:spacing w:val="-3"/>
          <w:sz w:val="18"/>
          <w:szCs w:val="18"/>
        </w:rPr>
        <w:t xml:space="preserve"> </w:t>
      </w:r>
      <w:r w:rsidR="00C82BE2" w:rsidRPr="004D1836">
        <w:rPr>
          <w:rFonts w:ascii="Verdana" w:hAnsi="Verdana"/>
          <w:bCs/>
          <w:spacing w:val="-3"/>
          <w:sz w:val="18"/>
          <w:szCs w:val="18"/>
        </w:rPr>
        <w:t>of activities</w:t>
      </w:r>
      <w:r w:rsidR="0047570A">
        <w:rPr>
          <w:rFonts w:ascii="Verdana" w:hAnsi="Verdana"/>
          <w:bCs/>
          <w:spacing w:val="-3"/>
          <w:sz w:val="18"/>
          <w:szCs w:val="18"/>
        </w:rPr>
        <w:t xml:space="preserve"> related to personal development</w:t>
      </w:r>
      <w:r w:rsidR="00BC41F3">
        <w:rPr>
          <w:rFonts w:ascii="Verdana" w:hAnsi="Verdana"/>
          <w:bCs/>
          <w:spacing w:val="-3"/>
          <w:sz w:val="18"/>
          <w:szCs w:val="18"/>
        </w:rPr>
        <w:t xml:space="preserve"> and </w:t>
      </w:r>
      <w:r w:rsidR="007E2F01" w:rsidRPr="004D1836">
        <w:rPr>
          <w:rFonts w:ascii="Verdana" w:hAnsi="Verdana"/>
          <w:bCs/>
          <w:spacing w:val="-3"/>
          <w:sz w:val="18"/>
          <w:szCs w:val="18"/>
        </w:rPr>
        <w:t>t</w:t>
      </w:r>
      <w:r w:rsidR="00C82BE2" w:rsidRPr="004D1836">
        <w:rPr>
          <w:rFonts w:ascii="Verdana" w:hAnsi="Verdana"/>
          <w:bCs/>
          <w:spacing w:val="-3"/>
          <w:sz w:val="18"/>
          <w:szCs w:val="18"/>
        </w:rPr>
        <w:t xml:space="preserve">he frequency, format and responsibilities of supervision. The candidate should use the TSP to discuss these </w:t>
      </w:r>
      <w:r w:rsidR="00AA4ED8">
        <w:rPr>
          <w:rFonts w:ascii="Verdana" w:hAnsi="Verdana"/>
          <w:bCs/>
          <w:spacing w:val="-3"/>
          <w:sz w:val="18"/>
          <w:szCs w:val="18"/>
        </w:rPr>
        <w:t>matter</w:t>
      </w:r>
      <w:r w:rsidR="00C82BE2" w:rsidRPr="004D1836">
        <w:rPr>
          <w:rFonts w:ascii="Verdana" w:hAnsi="Verdana"/>
          <w:bCs/>
          <w:spacing w:val="-3"/>
          <w:sz w:val="18"/>
          <w:szCs w:val="18"/>
        </w:rPr>
        <w:t xml:space="preserve">s with </w:t>
      </w:r>
      <w:r w:rsidR="00AA4ED8">
        <w:rPr>
          <w:rFonts w:ascii="Verdana" w:hAnsi="Verdana"/>
          <w:bCs/>
          <w:spacing w:val="-3"/>
          <w:sz w:val="18"/>
          <w:szCs w:val="18"/>
        </w:rPr>
        <w:t xml:space="preserve">the </w:t>
      </w:r>
      <w:r w:rsidR="00C82BE2" w:rsidRPr="004D1836">
        <w:rPr>
          <w:rFonts w:ascii="Verdana" w:hAnsi="Verdana"/>
          <w:bCs/>
          <w:spacing w:val="-3"/>
          <w:sz w:val="18"/>
          <w:szCs w:val="18"/>
        </w:rPr>
        <w:t>supervisors so</w:t>
      </w:r>
      <w:r w:rsidR="00DA00BC" w:rsidRPr="004D1836">
        <w:rPr>
          <w:rFonts w:ascii="Verdana" w:hAnsi="Verdana"/>
          <w:bCs/>
          <w:spacing w:val="-3"/>
          <w:sz w:val="18"/>
          <w:szCs w:val="18"/>
        </w:rPr>
        <w:t xml:space="preserve"> that</w:t>
      </w:r>
      <w:r w:rsidR="00C82BE2" w:rsidRPr="004D1836">
        <w:rPr>
          <w:rFonts w:ascii="Verdana" w:hAnsi="Verdana"/>
          <w:bCs/>
          <w:spacing w:val="-3"/>
          <w:sz w:val="18"/>
          <w:szCs w:val="18"/>
        </w:rPr>
        <w:t xml:space="preserve"> both parties </w:t>
      </w:r>
      <w:r w:rsidR="00DA00BC" w:rsidRPr="004D1836">
        <w:rPr>
          <w:rFonts w:ascii="Verdana" w:hAnsi="Verdana"/>
          <w:bCs/>
          <w:spacing w:val="-3"/>
          <w:sz w:val="18"/>
          <w:szCs w:val="18"/>
        </w:rPr>
        <w:t>agree</w:t>
      </w:r>
      <w:r w:rsidR="00C82BE2" w:rsidRPr="004D1836">
        <w:rPr>
          <w:rFonts w:ascii="Verdana" w:hAnsi="Verdana"/>
          <w:bCs/>
          <w:spacing w:val="-3"/>
          <w:sz w:val="18"/>
          <w:szCs w:val="18"/>
        </w:rPr>
        <w:t xml:space="preserve"> on the PhD candidate</w:t>
      </w:r>
      <w:r w:rsidR="004B4B45">
        <w:rPr>
          <w:rFonts w:ascii="Verdana" w:hAnsi="Verdana"/>
          <w:bCs/>
          <w:spacing w:val="-3"/>
          <w:sz w:val="18"/>
          <w:szCs w:val="18"/>
        </w:rPr>
        <w:t>’</w:t>
      </w:r>
      <w:r w:rsidR="00C82BE2" w:rsidRPr="004D1836">
        <w:rPr>
          <w:rFonts w:ascii="Verdana" w:hAnsi="Verdana"/>
          <w:bCs/>
          <w:spacing w:val="-3"/>
          <w:sz w:val="18"/>
          <w:szCs w:val="18"/>
        </w:rPr>
        <w:t>s training and supervision</w:t>
      </w:r>
      <w:r w:rsidR="00DA00BC" w:rsidRPr="004D1836">
        <w:rPr>
          <w:rFonts w:ascii="Verdana" w:hAnsi="Verdana"/>
          <w:bCs/>
          <w:spacing w:val="-3"/>
          <w:sz w:val="18"/>
          <w:szCs w:val="18"/>
        </w:rPr>
        <w:t>.</w:t>
      </w:r>
    </w:p>
    <w:p w14:paraId="7F65329D" w14:textId="77777777" w:rsidR="00DA00BC" w:rsidRPr="004D1836" w:rsidRDefault="00DA00BC" w:rsidP="004D1836">
      <w:pPr>
        <w:tabs>
          <w:tab w:val="left" w:pos="-8220"/>
          <w:tab w:val="left" w:pos="-7500"/>
          <w:tab w:val="left" w:pos="-6780"/>
          <w:tab w:val="left" w:pos="-2813"/>
          <w:tab w:val="left" w:pos="-1740"/>
          <w:tab w:val="left" w:pos="-1020"/>
          <w:tab w:val="left" w:pos="-300"/>
          <w:tab w:val="left" w:pos="420"/>
          <w:tab w:val="left" w:pos="1140"/>
          <w:tab w:val="left" w:pos="1860"/>
        </w:tabs>
        <w:jc w:val="both"/>
        <w:rPr>
          <w:rFonts w:ascii="Verdana" w:hAnsi="Verdana"/>
          <w:bCs/>
          <w:spacing w:val="-3"/>
          <w:sz w:val="18"/>
          <w:szCs w:val="18"/>
        </w:rPr>
      </w:pPr>
    </w:p>
    <w:p w14:paraId="6853A2B3" w14:textId="77777777" w:rsidR="00F05833" w:rsidRPr="004D1836" w:rsidRDefault="00F05833" w:rsidP="004D1836">
      <w:pPr>
        <w:tabs>
          <w:tab w:val="left" w:pos="-8220"/>
          <w:tab w:val="left" w:pos="-7500"/>
          <w:tab w:val="left" w:pos="-6780"/>
          <w:tab w:val="left" w:pos="-2813"/>
          <w:tab w:val="left" w:pos="-1740"/>
          <w:tab w:val="left" w:pos="-1020"/>
          <w:tab w:val="left" w:pos="-300"/>
          <w:tab w:val="left" w:pos="420"/>
          <w:tab w:val="left" w:pos="1140"/>
          <w:tab w:val="left" w:pos="1860"/>
        </w:tabs>
        <w:jc w:val="both"/>
        <w:rPr>
          <w:rFonts w:ascii="Verdana" w:hAnsi="Verdana"/>
          <w:bCs/>
          <w:spacing w:val="-3"/>
          <w:sz w:val="18"/>
          <w:szCs w:val="18"/>
        </w:rPr>
      </w:pPr>
      <w:r w:rsidRPr="004D1836">
        <w:rPr>
          <w:rFonts w:ascii="Verdana" w:hAnsi="Verdana"/>
          <w:bCs/>
          <w:spacing w:val="-3"/>
          <w:sz w:val="18"/>
          <w:szCs w:val="18"/>
        </w:rPr>
        <w:t>The TSP:</w:t>
      </w:r>
    </w:p>
    <w:p w14:paraId="6B959BFE" w14:textId="70E234E7" w:rsidR="00F05833" w:rsidRPr="004D1836" w:rsidRDefault="00F05833" w:rsidP="004D1836">
      <w:pPr>
        <w:numPr>
          <w:ilvl w:val="0"/>
          <w:numId w:val="4"/>
        </w:numPr>
        <w:tabs>
          <w:tab w:val="left" w:pos="-8220"/>
          <w:tab w:val="left" w:pos="-7500"/>
          <w:tab w:val="left" w:pos="-6780"/>
          <w:tab w:val="left" w:pos="-2813"/>
          <w:tab w:val="left" w:pos="-1740"/>
          <w:tab w:val="left" w:pos="-1020"/>
          <w:tab w:val="left" w:pos="-300"/>
          <w:tab w:val="left" w:pos="1140"/>
          <w:tab w:val="left" w:pos="1860"/>
        </w:tabs>
        <w:jc w:val="both"/>
        <w:rPr>
          <w:rFonts w:ascii="Verdana" w:hAnsi="Verdana"/>
          <w:bCs/>
          <w:spacing w:val="-3"/>
          <w:sz w:val="18"/>
          <w:szCs w:val="18"/>
        </w:rPr>
      </w:pPr>
      <w:r w:rsidRPr="004D1836">
        <w:rPr>
          <w:rFonts w:ascii="Verdana" w:hAnsi="Verdana"/>
          <w:bCs/>
          <w:spacing w:val="-3"/>
          <w:sz w:val="18"/>
          <w:szCs w:val="18"/>
        </w:rPr>
        <w:t xml:space="preserve">Must be submitted by the PhD </w:t>
      </w:r>
      <w:r w:rsidR="005E579D" w:rsidRPr="004D1836">
        <w:rPr>
          <w:rFonts w:ascii="Verdana" w:hAnsi="Verdana"/>
          <w:bCs/>
          <w:spacing w:val="-3"/>
          <w:sz w:val="18"/>
          <w:szCs w:val="18"/>
        </w:rPr>
        <w:t xml:space="preserve">candidate </w:t>
      </w:r>
      <w:r w:rsidRPr="004D1836">
        <w:rPr>
          <w:rFonts w:ascii="Verdana" w:hAnsi="Verdana"/>
          <w:bCs/>
          <w:spacing w:val="-3"/>
          <w:sz w:val="18"/>
          <w:szCs w:val="18"/>
        </w:rPr>
        <w:t xml:space="preserve">within the first </w:t>
      </w:r>
      <w:r w:rsidR="00AF305B">
        <w:rPr>
          <w:rFonts w:ascii="Verdana" w:hAnsi="Verdana"/>
          <w:bCs/>
          <w:spacing w:val="-3"/>
          <w:sz w:val="18"/>
          <w:szCs w:val="18"/>
        </w:rPr>
        <w:t>three</w:t>
      </w:r>
      <w:r w:rsidRPr="004D1836">
        <w:rPr>
          <w:rFonts w:ascii="Verdana" w:hAnsi="Verdana"/>
          <w:bCs/>
          <w:spacing w:val="-3"/>
          <w:sz w:val="18"/>
          <w:szCs w:val="18"/>
        </w:rPr>
        <w:t xml:space="preserve"> months of the project</w:t>
      </w:r>
      <w:r w:rsidR="00635A59">
        <w:rPr>
          <w:rFonts w:ascii="Verdana" w:hAnsi="Verdana"/>
          <w:bCs/>
          <w:spacing w:val="-3"/>
          <w:sz w:val="18"/>
          <w:szCs w:val="18"/>
        </w:rPr>
        <w:t xml:space="preserve">, but preferably within </w:t>
      </w:r>
      <w:r w:rsidR="00AF305B">
        <w:rPr>
          <w:rFonts w:ascii="Verdana" w:hAnsi="Verdana"/>
          <w:bCs/>
          <w:spacing w:val="-3"/>
          <w:sz w:val="18"/>
          <w:szCs w:val="18"/>
        </w:rPr>
        <w:t>two</w:t>
      </w:r>
      <w:r w:rsidR="00635A59">
        <w:rPr>
          <w:rFonts w:ascii="Verdana" w:hAnsi="Verdana"/>
          <w:bCs/>
          <w:spacing w:val="-3"/>
          <w:sz w:val="18"/>
          <w:szCs w:val="18"/>
        </w:rPr>
        <w:t xml:space="preserve"> months after the start of the project.</w:t>
      </w:r>
    </w:p>
    <w:p w14:paraId="658E5FD9" w14:textId="31697734" w:rsidR="00F05833" w:rsidRPr="004D1836" w:rsidRDefault="00F05833" w:rsidP="004D1836">
      <w:pPr>
        <w:numPr>
          <w:ilvl w:val="0"/>
          <w:numId w:val="4"/>
        </w:numPr>
        <w:tabs>
          <w:tab w:val="clear" w:pos="410"/>
          <w:tab w:val="left" w:pos="-8220"/>
          <w:tab w:val="left" w:pos="-7500"/>
          <w:tab w:val="left" w:pos="-6780"/>
          <w:tab w:val="left" w:pos="-2813"/>
          <w:tab w:val="left" w:pos="-1740"/>
          <w:tab w:val="left" w:pos="-1020"/>
          <w:tab w:val="left" w:pos="-300"/>
          <w:tab w:val="left" w:pos="420"/>
          <w:tab w:val="left" w:pos="1140"/>
          <w:tab w:val="left" w:pos="1860"/>
        </w:tabs>
        <w:jc w:val="both"/>
        <w:rPr>
          <w:rFonts w:ascii="Verdana" w:hAnsi="Verdana"/>
          <w:bCs/>
          <w:spacing w:val="-3"/>
          <w:sz w:val="18"/>
          <w:szCs w:val="18"/>
        </w:rPr>
      </w:pPr>
      <w:r w:rsidRPr="004D1836">
        <w:rPr>
          <w:rFonts w:ascii="Verdana" w:hAnsi="Verdana"/>
          <w:bCs/>
          <w:spacing w:val="-3"/>
          <w:sz w:val="18"/>
          <w:szCs w:val="18"/>
        </w:rPr>
        <w:t>Is signed by (co)-promot</w:t>
      </w:r>
      <w:r w:rsidR="004B4B45">
        <w:rPr>
          <w:rFonts w:ascii="Verdana" w:hAnsi="Verdana"/>
          <w:bCs/>
          <w:spacing w:val="-3"/>
          <w:sz w:val="18"/>
          <w:szCs w:val="18"/>
        </w:rPr>
        <w:t>o</w:t>
      </w:r>
      <w:r w:rsidRPr="004D1836">
        <w:rPr>
          <w:rFonts w:ascii="Verdana" w:hAnsi="Verdana"/>
          <w:bCs/>
          <w:spacing w:val="-3"/>
          <w:sz w:val="18"/>
          <w:szCs w:val="18"/>
        </w:rPr>
        <w:t>r(s) and supervisor</w:t>
      </w:r>
      <w:r w:rsidR="005E579D" w:rsidRPr="004D1836">
        <w:rPr>
          <w:rFonts w:ascii="Verdana" w:hAnsi="Verdana"/>
          <w:bCs/>
          <w:spacing w:val="-3"/>
          <w:sz w:val="18"/>
          <w:szCs w:val="18"/>
        </w:rPr>
        <w:t>(s)</w:t>
      </w:r>
      <w:r w:rsidR="001660FC">
        <w:rPr>
          <w:rFonts w:ascii="Verdana" w:hAnsi="Verdana"/>
          <w:bCs/>
          <w:spacing w:val="-3"/>
          <w:sz w:val="18"/>
          <w:szCs w:val="18"/>
        </w:rPr>
        <w:t xml:space="preserve">, and is </w:t>
      </w:r>
      <w:r w:rsidR="001660FC" w:rsidRPr="004D1836">
        <w:rPr>
          <w:rFonts w:ascii="Verdana" w:hAnsi="Verdana"/>
          <w:bCs/>
          <w:spacing w:val="-3"/>
          <w:sz w:val="18"/>
          <w:szCs w:val="18"/>
        </w:rPr>
        <w:t>officially approved by the Graduate School</w:t>
      </w:r>
      <w:r w:rsidRPr="004D1836">
        <w:rPr>
          <w:rFonts w:ascii="Verdana" w:hAnsi="Verdana"/>
          <w:bCs/>
          <w:spacing w:val="-3"/>
          <w:sz w:val="18"/>
          <w:szCs w:val="18"/>
        </w:rPr>
        <w:t xml:space="preserve">. Therefore, rights and </w:t>
      </w:r>
      <w:r w:rsidR="001F581A">
        <w:rPr>
          <w:rFonts w:ascii="Verdana" w:hAnsi="Verdana"/>
          <w:bCs/>
          <w:spacing w:val="-3"/>
          <w:sz w:val="18"/>
          <w:szCs w:val="18"/>
        </w:rPr>
        <w:t xml:space="preserve">obligations are formalised through </w:t>
      </w:r>
      <w:r w:rsidRPr="004D1836">
        <w:rPr>
          <w:rFonts w:ascii="Verdana" w:hAnsi="Verdana"/>
          <w:bCs/>
          <w:spacing w:val="-3"/>
          <w:sz w:val="18"/>
          <w:szCs w:val="18"/>
        </w:rPr>
        <w:t>this document</w:t>
      </w:r>
      <w:r w:rsidR="00635A59">
        <w:rPr>
          <w:rFonts w:ascii="Verdana" w:hAnsi="Verdana"/>
          <w:bCs/>
          <w:spacing w:val="-3"/>
          <w:sz w:val="18"/>
          <w:szCs w:val="18"/>
        </w:rPr>
        <w:t>.</w:t>
      </w:r>
    </w:p>
    <w:p w14:paraId="21FFFC59" w14:textId="1EE0CF45" w:rsidR="004B4B45" w:rsidRPr="004B4B45" w:rsidRDefault="00F05833" w:rsidP="004D1836">
      <w:pPr>
        <w:numPr>
          <w:ilvl w:val="0"/>
          <w:numId w:val="4"/>
        </w:numPr>
        <w:tabs>
          <w:tab w:val="clear" w:pos="410"/>
          <w:tab w:val="left" w:pos="-8220"/>
          <w:tab w:val="left" w:pos="-7500"/>
          <w:tab w:val="left" w:pos="-6780"/>
          <w:tab w:val="left" w:pos="-2813"/>
          <w:tab w:val="left" w:pos="-1740"/>
          <w:tab w:val="left" w:pos="-1020"/>
          <w:tab w:val="left" w:pos="-300"/>
          <w:tab w:val="left" w:pos="420"/>
          <w:tab w:val="left" w:pos="1140"/>
          <w:tab w:val="left" w:pos="1860"/>
        </w:tabs>
        <w:jc w:val="both"/>
        <w:rPr>
          <w:rFonts w:ascii="Verdana" w:hAnsi="Verdana"/>
          <w:b/>
          <w:bCs/>
          <w:spacing w:val="-3"/>
          <w:sz w:val="18"/>
          <w:szCs w:val="18"/>
        </w:rPr>
      </w:pPr>
      <w:r w:rsidRPr="004D1836">
        <w:rPr>
          <w:rFonts w:ascii="Verdana" w:hAnsi="Verdana"/>
          <w:bCs/>
          <w:spacing w:val="-3"/>
          <w:sz w:val="18"/>
          <w:szCs w:val="18"/>
        </w:rPr>
        <w:t>Can be altered in the course of the PhD period</w:t>
      </w:r>
      <w:r w:rsidR="00AA4ED8">
        <w:rPr>
          <w:rFonts w:ascii="Verdana" w:hAnsi="Verdana"/>
          <w:bCs/>
          <w:spacing w:val="-3"/>
          <w:sz w:val="18"/>
          <w:szCs w:val="18"/>
        </w:rPr>
        <w:t>.</w:t>
      </w:r>
      <w:r w:rsidR="0010329E">
        <w:rPr>
          <w:rFonts w:ascii="Verdana" w:hAnsi="Verdana"/>
          <w:bCs/>
          <w:spacing w:val="-3"/>
          <w:sz w:val="18"/>
          <w:szCs w:val="18"/>
        </w:rPr>
        <w:t xml:space="preserve"> </w:t>
      </w:r>
      <w:r w:rsidR="00AA4ED8">
        <w:rPr>
          <w:rFonts w:ascii="Verdana" w:hAnsi="Verdana"/>
          <w:bCs/>
          <w:spacing w:val="-3"/>
          <w:sz w:val="18"/>
          <w:szCs w:val="18"/>
        </w:rPr>
        <w:t>T</w:t>
      </w:r>
      <w:r w:rsidR="00F934C5" w:rsidRPr="004D1836">
        <w:rPr>
          <w:rFonts w:ascii="Verdana" w:hAnsi="Verdana"/>
          <w:bCs/>
          <w:spacing w:val="-3"/>
          <w:sz w:val="18"/>
          <w:szCs w:val="18"/>
        </w:rPr>
        <w:t>he PE&amp;RC office must be informed on changes with respect to supervision</w:t>
      </w:r>
      <w:r w:rsidR="00954613">
        <w:rPr>
          <w:rFonts w:ascii="Verdana" w:hAnsi="Verdana"/>
          <w:bCs/>
          <w:spacing w:val="-3"/>
          <w:sz w:val="18"/>
          <w:szCs w:val="18"/>
        </w:rPr>
        <w:t xml:space="preserve">, but </w:t>
      </w:r>
      <w:r w:rsidR="00F934C5" w:rsidRPr="004D1836">
        <w:rPr>
          <w:rFonts w:ascii="Verdana" w:hAnsi="Verdana"/>
          <w:bCs/>
          <w:spacing w:val="-3"/>
          <w:sz w:val="18"/>
          <w:szCs w:val="18"/>
        </w:rPr>
        <w:t>does not need to be informed about specific changes in the training components</w:t>
      </w:r>
      <w:r w:rsidR="004B4B45">
        <w:rPr>
          <w:rFonts w:ascii="Verdana" w:hAnsi="Verdana"/>
          <w:bCs/>
          <w:spacing w:val="-3"/>
          <w:sz w:val="18"/>
          <w:szCs w:val="18"/>
        </w:rPr>
        <w:t>.</w:t>
      </w:r>
    </w:p>
    <w:p w14:paraId="0697FA00" w14:textId="77777777" w:rsidR="00C82BE2" w:rsidRPr="004D1836" w:rsidRDefault="00C82BE2" w:rsidP="004D1836">
      <w:pPr>
        <w:tabs>
          <w:tab w:val="left" w:pos="-8220"/>
          <w:tab w:val="left" w:pos="-7500"/>
          <w:tab w:val="left" w:pos="-6780"/>
          <w:tab w:val="left" w:pos="-2813"/>
          <w:tab w:val="left" w:pos="-1740"/>
          <w:tab w:val="left" w:pos="-1020"/>
          <w:tab w:val="left" w:pos="-300"/>
          <w:tab w:val="left" w:pos="420"/>
          <w:tab w:val="left" w:pos="1140"/>
          <w:tab w:val="left" w:pos="1860"/>
        </w:tabs>
        <w:ind w:left="50"/>
        <w:jc w:val="both"/>
        <w:rPr>
          <w:rFonts w:ascii="Verdana" w:hAnsi="Verdana"/>
          <w:b/>
          <w:bCs/>
          <w:spacing w:val="-3"/>
          <w:sz w:val="18"/>
          <w:szCs w:val="18"/>
        </w:rPr>
      </w:pPr>
    </w:p>
    <w:p w14:paraId="0F5E8C39" w14:textId="65B39DF9" w:rsidR="00F05833" w:rsidRPr="00156CC1" w:rsidRDefault="00156CC1" w:rsidP="00E9603F">
      <w:pPr>
        <w:tabs>
          <w:tab w:val="left" w:pos="-8220"/>
          <w:tab w:val="left" w:pos="-7500"/>
          <w:tab w:val="left" w:pos="-6780"/>
          <w:tab w:val="left" w:pos="-6474"/>
          <w:tab w:val="left" w:pos="-4796"/>
          <w:tab w:val="left" w:pos="-1992"/>
          <w:tab w:val="left" w:pos="-1020"/>
          <w:tab w:val="left" w:pos="-300"/>
          <w:tab w:val="left" w:pos="420"/>
          <w:tab w:val="left" w:pos="1140"/>
          <w:tab w:val="left" w:pos="1860"/>
        </w:tabs>
        <w:jc w:val="both"/>
        <w:rPr>
          <w:rFonts w:ascii="Verdana" w:hAnsi="Verdana"/>
          <w:b/>
          <w:bCs/>
          <w:spacing w:val="-3"/>
          <w:sz w:val="18"/>
          <w:szCs w:val="18"/>
        </w:rPr>
      </w:pPr>
      <w:bookmarkStart w:id="0" w:name="_Hlk50527595"/>
      <w:r w:rsidRPr="00156CC1">
        <w:rPr>
          <w:rFonts w:ascii="Verdana" w:hAnsi="Verdana"/>
          <w:b/>
          <w:bCs/>
          <w:spacing w:val="-3"/>
          <w:sz w:val="18"/>
          <w:szCs w:val="18"/>
        </w:rPr>
        <w:t xml:space="preserve">Before submitting the </w:t>
      </w:r>
      <w:r>
        <w:rPr>
          <w:rFonts w:ascii="Verdana" w:hAnsi="Verdana"/>
          <w:b/>
          <w:bCs/>
          <w:spacing w:val="-3"/>
          <w:sz w:val="18"/>
          <w:szCs w:val="18"/>
        </w:rPr>
        <w:t>f</w:t>
      </w:r>
      <w:r>
        <w:rPr>
          <w:rFonts w:ascii="Verdana" w:hAnsi="Verdana"/>
          <w:b/>
          <w:bCs/>
          <w:spacing w:val="-2"/>
          <w:sz w:val="18"/>
          <w:szCs w:val="18"/>
        </w:rPr>
        <w:t>inal signed version of the TSP to PE&amp;RC, please send a draft version by email to the PE&amp;RC PhD Programme Coordinator</w:t>
      </w:r>
      <w:r w:rsidR="00F4570E">
        <w:rPr>
          <w:rFonts w:ascii="Verdana" w:hAnsi="Verdana"/>
          <w:b/>
          <w:bCs/>
          <w:spacing w:val="-2"/>
          <w:sz w:val="18"/>
          <w:szCs w:val="18"/>
        </w:rPr>
        <w:t xml:space="preserve"> </w:t>
      </w:r>
      <w:r w:rsidR="00F965AA">
        <w:rPr>
          <w:rFonts w:ascii="Verdana" w:hAnsi="Verdana"/>
          <w:b/>
          <w:bCs/>
          <w:spacing w:val="-2"/>
          <w:sz w:val="18"/>
          <w:szCs w:val="18"/>
        </w:rPr>
        <w:t xml:space="preserve">with </w:t>
      </w:r>
      <w:r w:rsidR="00F4570E">
        <w:rPr>
          <w:rFonts w:ascii="Verdana" w:hAnsi="Verdana"/>
          <w:b/>
          <w:bCs/>
          <w:spacing w:val="-2"/>
          <w:sz w:val="18"/>
          <w:szCs w:val="18"/>
        </w:rPr>
        <w:t>who</w:t>
      </w:r>
      <w:r w:rsidR="00F965AA">
        <w:rPr>
          <w:rFonts w:ascii="Verdana" w:hAnsi="Verdana"/>
          <w:b/>
          <w:bCs/>
          <w:spacing w:val="-2"/>
          <w:sz w:val="18"/>
          <w:szCs w:val="18"/>
        </w:rPr>
        <w:t>m</w:t>
      </w:r>
      <w:r w:rsidR="00F4570E">
        <w:rPr>
          <w:rFonts w:ascii="Verdana" w:hAnsi="Verdana"/>
          <w:b/>
          <w:bCs/>
          <w:spacing w:val="-2"/>
          <w:sz w:val="18"/>
          <w:szCs w:val="18"/>
        </w:rPr>
        <w:t xml:space="preserve"> you had an intake </w:t>
      </w:r>
      <w:r w:rsidR="00F965AA">
        <w:rPr>
          <w:rFonts w:ascii="Verdana" w:hAnsi="Verdana"/>
          <w:b/>
          <w:bCs/>
          <w:spacing w:val="-2"/>
          <w:sz w:val="18"/>
          <w:szCs w:val="18"/>
        </w:rPr>
        <w:t>meeting</w:t>
      </w:r>
      <w:r w:rsidR="00AC29AF">
        <w:rPr>
          <w:rFonts w:ascii="Verdana" w:hAnsi="Verdana"/>
          <w:b/>
          <w:bCs/>
          <w:spacing w:val="-2"/>
          <w:sz w:val="18"/>
          <w:szCs w:val="18"/>
        </w:rPr>
        <w:t>,</w:t>
      </w:r>
      <w:r w:rsidR="00F965AA">
        <w:rPr>
          <w:rFonts w:ascii="Verdana" w:hAnsi="Verdana"/>
          <w:b/>
          <w:bCs/>
          <w:spacing w:val="-2"/>
          <w:sz w:val="18"/>
          <w:szCs w:val="18"/>
        </w:rPr>
        <w:t xml:space="preserve"> so </w:t>
      </w:r>
      <w:r w:rsidR="004B4B45">
        <w:rPr>
          <w:rFonts w:ascii="Verdana" w:hAnsi="Verdana"/>
          <w:b/>
          <w:bCs/>
          <w:spacing w:val="-2"/>
          <w:sz w:val="18"/>
          <w:szCs w:val="18"/>
        </w:rPr>
        <w:t>(s)</w:t>
      </w:r>
      <w:r w:rsidR="00F965AA">
        <w:rPr>
          <w:rFonts w:ascii="Verdana" w:hAnsi="Verdana"/>
          <w:b/>
          <w:bCs/>
          <w:spacing w:val="-2"/>
          <w:sz w:val="18"/>
          <w:szCs w:val="18"/>
        </w:rPr>
        <w:t xml:space="preserve">he </w:t>
      </w:r>
      <w:r>
        <w:rPr>
          <w:rFonts w:ascii="Verdana" w:hAnsi="Verdana"/>
          <w:b/>
          <w:bCs/>
          <w:spacing w:val="-2"/>
          <w:sz w:val="18"/>
          <w:szCs w:val="18"/>
        </w:rPr>
        <w:t xml:space="preserve">can check whether all requirements have been met. </w:t>
      </w:r>
      <w:bookmarkEnd w:id="0"/>
      <w:r w:rsidR="00954613">
        <w:rPr>
          <w:rFonts w:ascii="Verdana" w:hAnsi="Verdana"/>
          <w:b/>
          <w:bCs/>
          <w:spacing w:val="-2"/>
          <w:sz w:val="18"/>
          <w:szCs w:val="18"/>
        </w:rPr>
        <w:t xml:space="preserve">Accordingly, send </w:t>
      </w:r>
      <w:r w:rsidR="00954613" w:rsidRPr="00954613">
        <w:rPr>
          <w:rFonts w:ascii="Verdana" w:hAnsi="Verdana"/>
          <w:b/>
          <w:bCs/>
          <w:spacing w:val="-2"/>
          <w:sz w:val="18"/>
          <w:szCs w:val="18"/>
        </w:rPr>
        <w:t xml:space="preserve">the final signed version of the TSP to Claudius van de Vijver (claudius.vandevijver@wur.nl), who </w:t>
      </w:r>
      <w:r w:rsidR="00954613">
        <w:rPr>
          <w:rFonts w:ascii="Verdana" w:hAnsi="Verdana"/>
          <w:b/>
          <w:bCs/>
          <w:spacing w:val="-2"/>
          <w:sz w:val="18"/>
          <w:szCs w:val="18"/>
        </w:rPr>
        <w:t xml:space="preserve">is the head of the PE&amp;RC PhD programme and who </w:t>
      </w:r>
      <w:r w:rsidR="00954613" w:rsidRPr="00954613">
        <w:rPr>
          <w:rFonts w:ascii="Verdana" w:hAnsi="Verdana"/>
          <w:b/>
          <w:bCs/>
          <w:spacing w:val="-2"/>
          <w:sz w:val="18"/>
          <w:szCs w:val="18"/>
        </w:rPr>
        <w:t>will formally evaluate and approve the TSP</w:t>
      </w:r>
      <w:r w:rsidR="00954613">
        <w:rPr>
          <w:rFonts w:ascii="Verdana" w:hAnsi="Verdana"/>
          <w:b/>
          <w:bCs/>
          <w:spacing w:val="-2"/>
          <w:sz w:val="18"/>
          <w:szCs w:val="18"/>
        </w:rPr>
        <w:t>.</w:t>
      </w:r>
    </w:p>
    <w:p w14:paraId="39361F5B" w14:textId="77777777" w:rsidR="003C7938" w:rsidRPr="004D1836" w:rsidRDefault="003C7938" w:rsidP="004D1836">
      <w:pPr>
        <w:tabs>
          <w:tab w:val="left" w:pos="-8220"/>
          <w:tab w:val="left" w:pos="-7500"/>
          <w:tab w:val="left" w:pos="-6780"/>
          <w:tab w:val="left" w:pos="-2813"/>
          <w:tab w:val="left" w:pos="-1740"/>
          <w:tab w:val="left" w:pos="-1020"/>
          <w:tab w:val="left" w:pos="-300"/>
          <w:tab w:val="left" w:pos="420"/>
          <w:tab w:val="left" w:pos="1140"/>
          <w:tab w:val="left" w:pos="1860"/>
        </w:tabs>
        <w:jc w:val="both"/>
        <w:rPr>
          <w:rFonts w:ascii="Verdana" w:hAnsi="Verdana"/>
          <w:bCs/>
          <w:spacing w:val="-3"/>
          <w:sz w:val="18"/>
          <w:szCs w:val="18"/>
        </w:rPr>
      </w:pPr>
    </w:p>
    <w:p w14:paraId="6C5DA5D2" w14:textId="77777777" w:rsidR="00F05833" w:rsidRPr="004D1836" w:rsidRDefault="00F05833" w:rsidP="004D1836">
      <w:pPr>
        <w:tabs>
          <w:tab w:val="left" w:pos="-8220"/>
          <w:tab w:val="left" w:pos="-7500"/>
          <w:tab w:val="left" w:pos="-6780"/>
          <w:tab w:val="left" w:pos="-2813"/>
          <w:tab w:val="left" w:pos="-1740"/>
          <w:tab w:val="left" w:pos="-1020"/>
          <w:tab w:val="left" w:pos="-300"/>
          <w:tab w:val="left" w:pos="420"/>
          <w:tab w:val="left" w:pos="1140"/>
          <w:tab w:val="left" w:pos="1860"/>
        </w:tabs>
        <w:jc w:val="both"/>
        <w:rPr>
          <w:rFonts w:ascii="Verdana" w:hAnsi="Verdana"/>
          <w:bCs/>
          <w:spacing w:val="-3"/>
          <w:sz w:val="18"/>
          <w:szCs w:val="18"/>
        </w:rPr>
      </w:pPr>
      <w:r w:rsidRPr="004D1836">
        <w:rPr>
          <w:rFonts w:ascii="Verdana" w:hAnsi="Verdana"/>
          <w:bCs/>
          <w:spacing w:val="-3"/>
          <w:sz w:val="18"/>
          <w:szCs w:val="18"/>
        </w:rPr>
        <w:t>Once signed and approved by the Graduate School the PhD candidate gets:</w:t>
      </w:r>
    </w:p>
    <w:p w14:paraId="5FAF593B" w14:textId="303BC35D" w:rsidR="003875A7" w:rsidRPr="004D1836" w:rsidRDefault="003875A7" w:rsidP="004D1836">
      <w:pPr>
        <w:numPr>
          <w:ilvl w:val="0"/>
          <w:numId w:val="3"/>
        </w:numPr>
        <w:tabs>
          <w:tab w:val="clear" w:pos="410"/>
          <w:tab w:val="left" w:pos="357"/>
          <w:tab w:val="left" w:pos="426"/>
          <w:tab w:val="left" w:pos="1140"/>
          <w:tab w:val="left" w:pos="1860"/>
        </w:tabs>
        <w:ind w:left="357" w:hanging="357"/>
        <w:jc w:val="both"/>
        <w:rPr>
          <w:rFonts w:ascii="Verdana" w:hAnsi="Verdana"/>
          <w:bCs/>
          <w:spacing w:val="-3"/>
          <w:sz w:val="18"/>
          <w:szCs w:val="18"/>
        </w:rPr>
      </w:pPr>
      <w:r w:rsidRPr="004D1836">
        <w:rPr>
          <w:rFonts w:ascii="Verdana" w:hAnsi="Verdana"/>
          <w:bCs/>
          <w:spacing w:val="-3"/>
          <w:sz w:val="18"/>
          <w:szCs w:val="18"/>
        </w:rPr>
        <w:t>Access</w:t>
      </w:r>
      <w:r w:rsidR="00F05833" w:rsidRPr="004D1836">
        <w:rPr>
          <w:rFonts w:ascii="Verdana" w:hAnsi="Verdana"/>
          <w:bCs/>
          <w:spacing w:val="-3"/>
          <w:sz w:val="18"/>
          <w:szCs w:val="18"/>
        </w:rPr>
        <w:t xml:space="preserve"> to </w:t>
      </w:r>
      <w:r w:rsidR="004B4B45">
        <w:rPr>
          <w:rFonts w:ascii="Verdana" w:hAnsi="Verdana"/>
          <w:bCs/>
          <w:spacing w:val="-3"/>
          <w:sz w:val="18"/>
          <w:szCs w:val="18"/>
        </w:rPr>
        <w:t>a</w:t>
      </w:r>
      <w:r w:rsidR="00F05833" w:rsidRPr="004D1836">
        <w:rPr>
          <w:rFonts w:ascii="Verdana" w:hAnsi="Verdana"/>
          <w:bCs/>
          <w:spacing w:val="-3"/>
          <w:sz w:val="18"/>
          <w:szCs w:val="18"/>
        </w:rPr>
        <w:t xml:space="preserve"> financial rucksack </w:t>
      </w:r>
      <w:r w:rsidR="000A65B3">
        <w:rPr>
          <w:rFonts w:ascii="Verdana" w:hAnsi="Verdana"/>
          <w:bCs/>
          <w:spacing w:val="-3"/>
          <w:sz w:val="18"/>
          <w:szCs w:val="18"/>
        </w:rPr>
        <w:t>to cover training and education activities</w:t>
      </w:r>
      <w:r w:rsidR="00B643C6">
        <w:rPr>
          <w:rFonts w:ascii="Verdana" w:hAnsi="Verdana"/>
          <w:bCs/>
          <w:spacing w:val="-3"/>
          <w:sz w:val="18"/>
          <w:szCs w:val="18"/>
        </w:rPr>
        <w:t xml:space="preserve"> (</w:t>
      </w:r>
      <w:r w:rsidR="00F05833" w:rsidRPr="004D1836">
        <w:rPr>
          <w:rFonts w:ascii="Verdana" w:hAnsi="Verdana"/>
          <w:bCs/>
          <w:spacing w:val="-3"/>
          <w:sz w:val="18"/>
          <w:szCs w:val="18"/>
        </w:rPr>
        <w:t xml:space="preserve">€ </w:t>
      </w:r>
      <w:r w:rsidR="00FD64C4">
        <w:rPr>
          <w:rFonts w:ascii="Verdana" w:hAnsi="Verdana"/>
          <w:bCs/>
          <w:spacing w:val="-3"/>
          <w:sz w:val="18"/>
          <w:szCs w:val="18"/>
        </w:rPr>
        <w:t>3.</w:t>
      </w:r>
      <w:r w:rsidR="00F05833" w:rsidRPr="004D1836">
        <w:rPr>
          <w:rFonts w:ascii="Verdana" w:hAnsi="Verdana"/>
          <w:bCs/>
          <w:spacing w:val="-3"/>
          <w:sz w:val="18"/>
          <w:szCs w:val="18"/>
        </w:rPr>
        <w:t>500,-</w:t>
      </w:r>
      <w:r w:rsidR="007F0451">
        <w:rPr>
          <w:rFonts w:ascii="Verdana" w:hAnsi="Verdana"/>
          <w:bCs/>
          <w:spacing w:val="-3"/>
          <w:sz w:val="18"/>
          <w:szCs w:val="18"/>
        </w:rPr>
        <w:t>)</w:t>
      </w:r>
      <w:r w:rsidR="00F05833" w:rsidRPr="004D1836">
        <w:rPr>
          <w:rFonts w:ascii="Verdana" w:hAnsi="Verdana"/>
          <w:bCs/>
          <w:spacing w:val="-3"/>
          <w:sz w:val="18"/>
          <w:szCs w:val="18"/>
        </w:rPr>
        <w:t>.</w:t>
      </w:r>
      <w:r w:rsidR="00F87C09">
        <w:rPr>
          <w:rFonts w:ascii="Verdana" w:hAnsi="Verdana"/>
          <w:bCs/>
          <w:spacing w:val="-3"/>
          <w:sz w:val="18"/>
          <w:szCs w:val="18"/>
        </w:rPr>
        <w:t xml:space="preserve"> </w:t>
      </w:r>
      <w:r w:rsidR="007F0451">
        <w:rPr>
          <w:rFonts w:ascii="Verdana" w:hAnsi="Verdana"/>
          <w:bCs/>
          <w:spacing w:val="-3"/>
          <w:sz w:val="18"/>
          <w:szCs w:val="18"/>
        </w:rPr>
        <w:t>Supervisors are responsible to make this budget available</w:t>
      </w:r>
      <w:r w:rsidR="00954613">
        <w:rPr>
          <w:rFonts w:ascii="Verdana" w:hAnsi="Verdana"/>
          <w:bCs/>
          <w:spacing w:val="-3"/>
          <w:sz w:val="18"/>
          <w:szCs w:val="18"/>
        </w:rPr>
        <w:t xml:space="preserve"> and thus </w:t>
      </w:r>
      <w:r w:rsidR="00954613" w:rsidRPr="00954613">
        <w:rPr>
          <w:rFonts w:ascii="Verdana" w:hAnsi="Verdana"/>
          <w:bCs/>
          <w:spacing w:val="-3"/>
          <w:sz w:val="18"/>
          <w:szCs w:val="18"/>
          <w:u w:val="single"/>
        </w:rPr>
        <w:t>it does not come from PE&amp;RC</w:t>
      </w:r>
      <w:r w:rsidR="00F87C09">
        <w:rPr>
          <w:rFonts w:ascii="Verdana" w:hAnsi="Verdana"/>
          <w:bCs/>
          <w:spacing w:val="-3"/>
          <w:sz w:val="18"/>
          <w:szCs w:val="18"/>
        </w:rPr>
        <w:t>.</w:t>
      </w:r>
      <w:r w:rsidR="000E6833">
        <w:rPr>
          <w:rFonts w:ascii="Verdana" w:hAnsi="Verdana"/>
          <w:bCs/>
          <w:spacing w:val="-3"/>
          <w:sz w:val="18"/>
          <w:szCs w:val="18"/>
        </w:rPr>
        <w:t>*</w:t>
      </w:r>
      <w:r w:rsidR="00F05833" w:rsidRPr="004D1836">
        <w:rPr>
          <w:rFonts w:ascii="Verdana" w:hAnsi="Verdana"/>
          <w:bCs/>
          <w:spacing w:val="-3"/>
          <w:sz w:val="18"/>
          <w:szCs w:val="18"/>
        </w:rPr>
        <w:t xml:space="preserve"> </w:t>
      </w:r>
    </w:p>
    <w:p w14:paraId="64FF14A8" w14:textId="398C11A2" w:rsidR="00DD3956" w:rsidRDefault="00F05833" w:rsidP="004D1836">
      <w:pPr>
        <w:numPr>
          <w:ilvl w:val="0"/>
          <w:numId w:val="3"/>
        </w:numPr>
        <w:tabs>
          <w:tab w:val="clear" w:pos="410"/>
          <w:tab w:val="left" w:pos="357"/>
          <w:tab w:val="left" w:pos="426"/>
          <w:tab w:val="left" w:pos="1140"/>
          <w:tab w:val="left" w:pos="1860"/>
        </w:tabs>
        <w:ind w:left="357" w:hanging="357"/>
        <w:jc w:val="both"/>
        <w:rPr>
          <w:rFonts w:ascii="Verdana" w:hAnsi="Verdana"/>
          <w:bCs/>
          <w:spacing w:val="-3"/>
          <w:sz w:val="18"/>
          <w:szCs w:val="18"/>
        </w:rPr>
      </w:pPr>
      <w:r w:rsidRPr="004D1836">
        <w:rPr>
          <w:rFonts w:ascii="Verdana" w:hAnsi="Verdana"/>
          <w:bCs/>
          <w:spacing w:val="-3"/>
          <w:sz w:val="18"/>
          <w:szCs w:val="18"/>
        </w:rPr>
        <w:t>A reduction (</w:t>
      </w:r>
      <w:r w:rsidR="004B4B45">
        <w:rPr>
          <w:rFonts w:ascii="Verdana" w:hAnsi="Verdana"/>
          <w:bCs/>
          <w:spacing w:val="-3"/>
          <w:sz w:val="18"/>
          <w:szCs w:val="18"/>
        </w:rPr>
        <w:t>~</w:t>
      </w:r>
      <w:r w:rsidRPr="004D1836">
        <w:rPr>
          <w:rFonts w:ascii="Verdana" w:hAnsi="Verdana"/>
          <w:bCs/>
          <w:spacing w:val="-3"/>
          <w:sz w:val="18"/>
          <w:szCs w:val="18"/>
        </w:rPr>
        <w:t>50%) in the</w:t>
      </w:r>
      <w:r w:rsidR="000E211B">
        <w:rPr>
          <w:rFonts w:ascii="Verdana" w:hAnsi="Verdana"/>
          <w:bCs/>
          <w:spacing w:val="-3"/>
          <w:sz w:val="18"/>
          <w:szCs w:val="18"/>
        </w:rPr>
        <w:t xml:space="preserve"> fee of</w:t>
      </w:r>
      <w:r w:rsidRPr="004D1836">
        <w:rPr>
          <w:rFonts w:ascii="Verdana" w:hAnsi="Verdana"/>
          <w:bCs/>
          <w:spacing w:val="-3"/>
          <w:sz w:val="18"/>
          <w:szCs w:val="18"/>
        </w:rPr>
        <w:t xml:space="preserve"> </w:t>
      </w:r>
      <w:r w:rsidR="00E9603F">
        <w:rPr>
          <w:rFonts w:ascii="Verdana" w:hAnsi="Verdana"/>
          <w:bCs/>
          <w:spacing w:val="-3"/>
          <w:sz w:val="18"/>
          <w:szCs w:val="18"/>
        </w:rPr>
        <w:t>course</w:t>
      </w:r>
      <w:r w:rsidR="000E211B">
        <w:rPr>
          <w:rFonts w:ascii="Verdana" w:hAnsi="Verdana"/>
          <w:bCs/>
          <w:spacing w:val="-3"/>
          <w:sz w:val="18"/>
          <w:szCs w:val="18"/>
        </w:rPr>
        <w:t>s</w:t>
      </w:r>
      <w:r w:rsidR="00E9603F">
        <w:rPr>
          <w:rFonts w:ascii="Verdana" w:hAnsi="Verdana"/>
          <w:bCs/>
          <w:spacing w:val="-3"/>
          <w:sz w:val="18"/>
          <w:szCs w:val="18"/>
        </w:rPr>
        <w:t xml:space="preserve"> </w:t>
      </w:r>
      <w:r w:rsidR="00483F3F" w:rsidRPr="004D1836">
        <w:rPr>
          <w:rFonts w:ascii="Verdana" w:hAnsi="Verdana"/>
          <w:bCs/>
          <w:spacing w:val="-3"/>
          <w:sz w:val="18"/>
          <w:szCs w:val="18"/>
        </w:rPr>
        <w:t>and activities</w:t>
      </w:r>
      <w:r w:rsidRPr="004D1836">
        <w:rPr>
          <w:rFonts w:ascii="Verdana" w:hAnsi="Verdana"/>
          <w:bCs/>
          <w:spacing w:val="-3"/>
          <w:sz w:val="18"/>
          <w:szCs w:val="18"/>
        </w:rPr>
        <w:t xml:space="preserve"> organised by PE&amp;RC</w:t>
      </w:r>
      <w:r w:rsidR="00954613">
        <w:rPr>
          <w:rFonts w:ascii="Verdana" w:hAnsi="Verdana"/>
          <w:bCs/>
          <w:spacing w:val="-3"/>
          <w:sz w:val="18"/>
          <w:szCs w:val="18"/>
        </w:rPr>
        <w:t xml:space="preserve"> and by the Wageningen Graduate Schools (WGS)</w:t>
      </w:r>
      <w:r w:rsidRPr="004D1836">
        <w:rPr>
          <w:rFonts w:ascii="Verdana" w:hAnsi="Verdana"/>
          <w:bCs/>
          <w:spacing w:val="-3"/>
          <w:sz w:val="18"/>
          <w:szCs w:val="18"/>
        </w:rPr>
        <w:t>.</w:t>
      </w:r>
    </w:p>
    <w:p w14:paraId="28C86446" w14:textId="7A6AF1EE" w:rsidR="00786811" w:rsidRPr="004D1836" w:rsidRDefault="00954613" w:rsidP="004D1836">
      <w:pPr>
        <w:numPr>
          <w:ilvl w:val="0"/>
          <w:numId w:val="3"/>
        </w:numPr>
        <w:tabs>
          <w:tab w:val="clear" w:pos="410"/>
          <w:tab w:val="left" w:pos="357"/>
          <w:tab w:val="left" w:pos="426"/>
          <w:tab w:val="left" w:pos="1140"/>
          <w:tab w:val="left" w:pos="1860"/>
        </w:tabs>
        <w:ind w:left="357" w:hanging="357"/>
        <w:jc w:val="both"/>
        <w:rPr>
          <w:rFonts w:ascii="Verdana" w:hAnsi="Verdana"/>
          <w:bCs/>
          <w:spacing w:val="-3"/>
          <w:sz w:val="18"/>
          <w:szCs w:val="18"/>
        </w:rPr>
      </w:pPr>
      <w:r>
        <w:rPr>
          <w:rFonts w:ascii="Verdana" w:hAnsi="Verdana"/>
          <w:bCs/>
          <w:spacing w:val="-3"/>
          <w:sz w:val="18"/>
          <w:szCs w:val="18"/>
        </w:rPr>
        <w:t>Free participation in all</w:t>
      </w:r>
      <w:r w:rsidR="00786811">
        <w:rPr>
          <w:rFonts w:ascii="Verdana" w:hAnsi="Verdana"/>
          <w:bCs/>
          <w:spacing w:val="-3"/>
          <w:sz w:val="18"/>
          <w:szCs w:val="18"/>
        </w:rPr>
        <w:t xml:space="preserve"> PE&amp;RC weekends</w:t>
      </w:r>
      <w:r w:rsidR="000E211B">
        <w:rPr>
          <w:rFonts w:ascii="Verdana" w:hAnsi="Verdana"/>
          <w:bCs/>
          <w:spacing w:val="-3"/>
          <w:sz w:val="18"/>
          <w:szCs w:val="18"/>
        </w:rPr>
        <w:t>.</w:t>
      </w:r>
    </w:p>
    <w:p w14:paraId="528A1D12" w14:textId="4F6EEED9" w:rsidR="0010329E" w:rsidRDefault="0010329E" w:rsidP="004D1836">
      <w:pPr>
        <w:tabs>
          <w:tab w:val="left" w:pos="-8220"/>
          <w:tab w:val="left" w:pos="-7500"/>
          <w:tab w:val="left" w:pos="-6780"/>
          <w:tab w:val="left" w:pos="-2813"/>
          <w:tab w:val="left" w:pos="-1740"/>
          <w:tab w:val="left" w:pos="-1020"/>
          <w:tab w:val="left" w:pos="-300"/>
          <w:tab w:val="left" w:pos="420"/>
          <w:tab w:val="left" w:pos="1140"/>
          <w:tab w:val="left" w:pos="1860"/>
        </w:tabs>
        <w:ind w:left="50"/>
        <w:jc w:val="both"/>
        <w:rPr>
          <w:rFonts w:ascii="Verdana" w:hAnsi="Verdana"/>
          <w:bCs/>
          <w:spacing w:val="-3"/>
          <w:sz w:val="18"/>
          <w:szCs w:val="18"/>
        </w:rPr>
      </w:pPr>
    </w:p>
    <w:p w14:paraId="17995422" w14:textId="54667946" w:rsidR="0010329E" w:rsidRPr="004D1836" w:rsidRDefault="0010329E" w:rsidP="0010329E">
      <w:pPr>
        <w:tabs>
          <w:tab w:val="left" w:pos="-8220"/>
          <w:tab w:val="left" w:pos="-7500"/>
          <w:tab w:val="left" w:pos="-6780"/>
          <w:tab w:val="left" w:pos="-2813"/>
          <w:tab w:val="left" w:pos="-1740"/>
          <w:tab w:val="left" w:pos="-1020"/>
          <w:tab w:val="left" w:pos="-300"/>
          <w:tab w:val="left" w:pos="1140"/>
          <w:tab w:val="left" w:pos="1860"/>
        </w:tabs>
        <w:jc w:val="both"/>
        <w:rPr>
          <w:rFonts w:ascii="Verdana" w:hAnsi="Verdana"/>
          <w:b/>
          <w:bCs/>
          <w:spacing w:val="-3"/>
          <w:sz w:val="18"/>
          <w:szCs w:val="18"/>
        </w:rPr>
      </w:pPr>
      <w:r>
        <w:rPr>
          <w:rFonts w:ascii="Verdana" w:hAnsi="Verdana"/>
          <w:bCs/>
          <w:spacing w:val="-3"/>
          <w:sz w:val="18"/>
          <w:szCs w:val="18"/>
        </w:rPr>
        <w:t>A</w:t>
      </w:r>
      <w:r w:rsidRPr="004D1836">
        <w:rPr>
          <w:rFonts w:ascii="Verdana" w:hAnsi="Verdana"/>
          <w:bCs/>
          <w:spacing w:val="-3"/>
          <w:sz w:val="18"/>
          <w:szCs w:val="18"/>
        </w:rPr>
        <w:t>t the end of the PhD programme</w:t>
      </w:r>
      <w:r>
        <w:rPr>
          <w:rFonts w:ascii="Verdana" w:hAnsi="Verdana"/>
          <w:bCs/>
          <w:spacing w:val="-3"/>
          <w:sz w:val="18"/>
          <w:szCs w:val="18"/>
        </w:rPr>
        <w:t xml:space="preserve">, the performed training and education activities are evaluated. The evaluation is based on the Training and Education Statement Form (TESF) that the candidate submits to PE&amp;RC after submission of </w:t>
      </w:r>
      <w:r w:rsidRPr="004D1836">
        <w:rPr>
          <w:rFonts w:ascii="Verdana" w:hAnsi="Verdana"/>
          <w:bCs/>
          <w:spacing w:val="-3"/>
          <w:sz w:val="18"/>
          <w:szCs w:val="18"/>
        </w:rPr>
        <w:t>the reading version of the thesis.</w:t>
      </w:r>
      <w:r>
        <w:rPr>
          <w:rFonts w:ascii="Verdana" w:hAnsi="Verdana"/>
          <w:bCs/>
          <w:spacing w:val="-3"/>
          <w:sz w:val="18"/>
          <w:szCs w:val="18"/>
        </w:rPr>
        <w:t xml:space="preserve"> Note that no specific proof of participation in activities is required. </w:t>
      </w:r>
      <w:r w:rsidR="00954613">
        <w:rPr>
          <w:rFonts w:ascii="Verdana" w:hAnsi="Verdana"/>
          <w:bCs/>
          <w:spacing w:val="-3"/>
          <w:sz w:val="18"/>
          <w:szCs w:val="18"/>
        </w:rPr>
        <w:t xml:space="preserve">The </w:t>
      </w:r>
      <w:r>
        <w:rPr>
          <w:rFonts w:ascii="Verdana" w:hAnsi="Verdana"/>
          <w:bCs/>
          <w:spacing w:val="-3"/>
          <w:sz w:val="18"/>
          <w:szCs w:val="18"/>
        </w:rPr>
        <w:t>PhD candidate and supervisor sign the TESF to acknowledge that i</w:t>
      </w:r>
      <w:r w:rsidR="00954613">
        <w:rPr>
          <w:rFonts w:ascii="Verdana" w:hAnsi="Verdana"/>
          <w:bCs/>
          <w:spacing w:val="-3"/>
          <w:sz w:val="18"/>
          <w:szCs w:val="18"/>
        </w:rPr>
        <w:t>t</w:t>
      </w:r>
      <w:r>
        <w:rPr>
          <w:rFonts w:ascii="Verdana" w:hAnsi="Verdana"/>
          <w:bCs/>
          <w:spacing w:val="-3"/>
          <w:sz w:val="18"/>
          <w:szCs w:val="18"/>
        </w:rPr>
        <w:t xml:space="preserve"> has been filled in truthfully. An approved TESF results in a </w:t>
      </w:r>
      <w:r w:rsidR="00954613">
        <w:rPr>
          <w:rFonts w:ascii="Verdana" w:hAnsi="Verdana"/>
          <w:bCs/>
          <w:spacing w:val="-3"/>
          <w:sz w:val="18"/>
          <w:szCs w:val="18"/>
        </w:rPr>
        <w:t xml:space="preserve">PE&amp;RC </w:t>
      </w:r>
      <w:r>
        <w:rPr>
          <w:rFonts w:ascii="Verdana" w:hAnsi="Verdana"/>
          <w:bCs/>
          <w:spacing w:val="-3"/>
          <w:sz w:val="18"/>
          <w:szCs w:val="18"/>
        </w:rPr>
        <w:t xml:space="preserve">Training and Education </w:t>
      </w:r>
      <w:r w:rsidR="00954613">
        <w:rPr>
          <w:rFonts w:ascii="Verdana" w:hAnsi="Verdana"/>
          <w:bCs/>
          <w:spacing w:val="-3"/>
          <w:sz w:val="18"/>
          <w:szCs w:val="18"/>
        </w:rPr>
        <w:t>C</w:t>
      </w:r>
      <w:r>
        <w:rPr>
          <w:rFonts w:ascii="Verdana" w:hAnsi="Verdana"/>
          <w:bCs/>
          <w:spacing w:val="-3"/>
          <w:sz w:val="18"/>
          <w:szCs w:val="18"/>
        </w:rPr>
        <w:t xml:space="preserve">ertificate which is </w:t>
      </w:r>
      <w:r w:rsidR="00954613">
        <w:rPr>
          <w:rFonts w:ascii="Verdana" w:hAnsi="Verdana"/>
          <w:bCs/>
          <w:spacing w:val="-3"/>
          <w:sz w:val="18"/>
          <w:szCs w:val="18"/>
        </w:rPr>
        <w:t xml:space="preserve">awarded </w:t>
      </w:r>
      <w:r>
        <w:rPr>
          <w:rFonts w:ascii="Verdana" w:hAnsi="Verdana"/>
          <w:bCs/>
          <w:spacing w:val="-3"/>
          <w:sz w:val="18"/>
          <w:szCs w:val="18"/>
        </w:rPr>
        <w:t xml:space="preserve">to the young doctor </w:t>
      </w:r>
      <w:r w:rsidR="00954613">
        <w:rPr>
          <w:rFonts w:ascii="Verdana" w:hAnsi="Verdana"/>
          <w:bCs/>
          <w:spacing w:val="-3"/>
          <w:sz w:val="18"/>
          <w:szCs w:val="18"/>
        </w:rPr>
        <w:t xml:space="preserve">during </w:t>
      </w:r>
      <w:r>
        <w:rPr>
          <w:rFonts w:ascii="Verdana" w:hAnsi="Verdana"/>
          <w:bCs/>
          <w:spacing w:val="-3"/>
          <w:sz w:val="18"/>
          <w:szCs w:val="18"/>
        </w:rPr>
        <w:t>the public defence (</w:t>
      </w:r>
      <w:r w:rsidR="00954613">
        <w:rPr>
          <w:rFonts w:ascii="Verdana" w:hAnsi="Verdana"/>
          <w:bCs/>
          <w:spacing w:val="-3"/>
          <w:sz w:val="18"/>
          <w:szCs w:val="18"/>
        </w:rPr>
        <w:t>in case of a defence at</w:t>
      </w:r>
      <w:r>
        <w:rPr>
          <w:rFonts w:ascii="Verdana" w:hAnsi="Verdana"/>
          <w:bCs/>
          <w:spacing w:val="-3"/>
          <w:sz w:val="18"/>
          <w:szCs w:val="18"/>
        </w:rPr>
        <w:t xml:space="preserve"> W</w:t>
      </w:r>
      <w:r w:rsidR="00954613">
        <w:rPr>
          <w:rFonts w:ascii="Verdana" w:hAnsi="Verdana"/>
          <w:bCs/>
          <w:spacing w:val="-3"/>
          <w:sz w:val="18"/>
          <w:szCs w:val="18"/>
        </w:rPr>
        <w:t>ageningen University</w:t>
      </w:r>
      <w:r>
        <w:rPr>
          <w:rFonts w:ascii="Verdana" w:hAnsi="Verdana"/>
          <w:bCs/>
          <w:spacing w:val="-3"/>
          <w:sz w:val="18"/>
          <w:szCs w:val="18"/>
        </w:rPr>
        <w:t xml:space="preserve">) or will be sent by </w:t>
      </w:r>
      <w:r w:rsidR="00954613">
        <w:rPr>
          <w:rFonts w:ascii="Verdana" w:hAnsi="Verdana"/>
          <w:bCs/>
          <w:spacing w:val="-3"/>
          <w:sz w:val="18"/>
          <w:szCs w:val="18"/>
        </w:rPr>
        <w:t>regular mail</w:t>
      </w:r>
      <w:r>
        <w:rPr>
          <w:rFonts w:ascii="Verdana" w:hAnsi="Verdana"/>
          <w:bCs/>
          <w:spacing w:val="-3"/>
          <w:sz w:val="18"/>
          <w:szCs w:val="18"/>
        </w:rPr>
        <w:t>.</w:t>
      </w:r>
    </w:p>
    <w:p w14:paraId="78B2EA0E" w14:textId="77777777" w:rsidR="0010329E" w:rsidRPr="00954613" w:rsidRDefault="0010329E" w:rsidP="004D1836">
      <w:pPr>
        <w:tabs>
          <w:tab w:val="left" w:pos="-8220"/>
          <w:tab w:val="left" w:pos="-7500"/>
          <w:tab w:val="left" w:pos="-6780"/>
          <w:tab w:val="left" w:pos="-2813"/>
          <w:tab w:val="left" w:pos="-1740"/>
          <w:tab w:val="left" w:pos="-1020"/>
          <w:tab w:val="left" w:pos="-300"/>
          <w:tab w:val="left" w:pos="420"/>
          <w:tab w:val="left" w:pos="1140"/>
          <w:tab w:val="left" w:pos="1860"/>
        </w:tabs>
        <w:ind w:left="50"/>
        <w:jc w:val="both"/>
        <w:rPr>
          <w:rFonts w:ascii="Verdana" w:hAnsi="Verdana"/>
          <w:bCs/>
          <w:spacing w:val="-3"/>
          <w:sz w:val="18"/>
          <w:szCs w:val="18"/>
        </w:rPr>
      </w:pPr>
    </w:p>
    <w:p w14:paraId="61D79E29" w14:textId="77777777" w:rsidR="00954613" w:rsidRDefault="00954613" w:rsidP="00954613">
      <w:pPr>
        <w:pBdr>
          <w:top w:val="single" w:sz="4" w:space="1" w:color="auto"/>
        </w:pBdr>
        <w:tabs>
          <w:tab w:val="left" w:pos="-1440"/>
          <w:tab w:val="left" w:pos="-720"/>
        </w:tabs>
        <w:jc w:val="both"/>
        <w:rPr>
          <w:rFonts w:ascii="Verdana" w:hAnsi="Verdana"/>
          <w:b/>
          <w:spacing w:val="-2"/>
          <w:sz w:val="18"/>
          <w:szCs w:val="18"/>
        </w:rPr>
      </w:pPr>
    </w:p>
    <w:p w14:paraId="4A47A297" w14:textId="1E98AAA7" w:rsidR="00954613" w:rsidRPr="00954613" w:rsidRDefault="00954613" w:rsidP="00954613">
      <w:pPr>
        <w:pBdr>
          <w:top w:val="single" w:sz="4" w:space="1" w:color="auto"/>
        </w:pBdr>
        <w:tabs>
          <w:tab w:val="left" w:pos="-1440"/>
          <w:tab w:val="left" w:pos="-720"/>
        </w:tabs>
        <w:jc w:val="both"/>
        <w:rPr>
          <w:rFonts w:ascii="Verdana" w:hAnsi="Verdana"/>
          <w:spacing w:val="-2"/>
          <w:sz w:val="18"/>
          <w:szCs w:val="18"/>
        </w:rPr>
      </w:pPr>
      <w:r w:rsidRPr="00954613">
        <w:rPr>
          <w:rFonts w:ascii="Verdana" w:hAnsi="Verdana"/>
          <w:b/>
          <w:spacing w:val="-2"/>
          <w:sz w:val="18"/>
          <w:szCs w:val="18"/>
        </w:rPr>
        <w:t>Personal details of PhD candidate:</w:t>
      </w:r>
    </w:p>
    <w:tbl>
      <w:tblPr>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422"/>
        <w:gridCol w:w="5071"/>
      </w:tblGrid>
      <w:tr w:rsidR="00954613" w:rsidRPr="00954613" w14:paraId="07938F01" w14:textId="77777777" w:rsidTr="00954613">
        <w:trPr>
          <w:trHeight w:val="397"/>
        </w:trPr>
        <w:tc>
          <w:tcPr>
            <w:tcW w:w="4422" w:type="dxa"/>
            <w:tcBorders>
              <w:top w:val="single" w:sz="4" w:space="0" w:color="auto"/>
              <w:left w:val="single" w:sz="4" w:space="0" w:color="auto"/>
              <w:bottom w:val="single" w:sz="4" w:space="0" w:color="auto"/>
              <w:right w:val="single" w:sz="4" w:space="0" w:color="auto"/>
            </w:tcBorders>
            <w:vAlign w:val="center"/>
            <w:hideMark/>
          </w:tcPr>
          <w:p w14:paraId="39356900" w14:textId="77777777" w:rsidR="00954613" w:rsidRPr="00954613" w:rsidRDefault="00954613" w:rsidP="00954613">
            <w:pPr>
              <w:tabs>
                <w:tab w:val="left" w:pos="-1440"/>
                <w:tab w:val="left" w:pos="-720"/>
              </w:tabs>
              <w:rPr>
                <w:rFonts w:ascii="Verdana" w:hAnsi="Verdana"/>
                <w:b/>
                <w:bCs/>
                <w:spacing w:val="-2"/>
                <w:sz w:val="18"/>
                <w:szCs w:val="18"/>
              </w:rPr>
            </w:pPr>
            <w:r w:rsidRPr="00954613">
              <w:rPr>
                <w:rFonts w:ascii="Verdana" w:hAnsi="Verdana"/>
                <w:b/>
                <w:bCs/>
                <w:spacing w:val="-2"/>
                <w:sz w:val="18"/>
                <w:szCs w:val="18"/>
              </w:rPr>
              <w:t>First name:</w:t>
            </w:r>
          </w:p>
        </w:tc>
        <w:tc>
          <w:tcPr>
            <w:tcW w:w="5071" w:type="dxa"/>
            <w:tcBorders>
              <w:top w:val="single" w:sz="4" w:space="0" w:color="auto"/>
              <w:left w:val="single" w:sz="4" w:space="0" w:color="auto"/>
              <w:bottom w:val="single" w:sz="4" w:space="0" w:color="auto"/>
              <w:right w:val="single" w:sz="4" w:space="0" w:color="auto"/>
            </w:tcBorders>
            <w:vAlign w:val="center"/>
          </w:tcPr>
          <w:p w14:paraId="5109FF4A" w14:textId="3005F8B9" w:rsidR="00954613" w:rsidRPr="00954613" w:rsidRDefault="007D620C" w:rsidP="00954613">
            <w:pPr>
              <w:tabs>
                <w:tab w:val="left" w:pos="-1440"/>
                <w:tab w:val="left" w:pos="-720"/>
              </w:tabs>
              <w:rPr>
                <w:rFonts w:ascii="Verdana" w:hAnsi="Verdana"/>
                <w:spacing w:val="-2"/>
                <w:sz w:val="18"/>
                <w:szCs w:val="18"/>
              </w:rPr>
            </w:pPr>
            <w:r>
              <w:rPr>
                <w:rFonts w:ascii="Verdana" w:hAnsi="Verdana"/>
                <w:spacing w:val="-2"/>
                <w:sz w:val="18"/>
                <w:szCs w:val="18"/>
              </w:rPr>
              <w:t>Leonel Eduardo</w:t>
            </w:r>
          </w:p>
        </w:tc>
      </w:tr>
      <w:tr w:rsidR="00954613" w:rsidRPr="00954613" w14:paraId="652AE970" w14:textId="77777777" w:rsidTr="00954613">
        <w:trPr>
          <w:trHeight w:val="397"/>
        </w:trPr>
        <w:tc>
          <w:tcPr>
            <w:tcW w:w="4422" w:type="dxa"/>
            <w:tcBorders>
              <w:top w:val="single" w:sz="4" w:space="0" w:color="auto"/>
              <w:left w:val="single" w:sz="4" w:space="0" w:color="auto"/>
              <w:bottom w:val="single" w:sz="4" w:space="0" w:color="auto"/>
              <w:right w:val="single" w:sz="4" w:space="0" w:color="auto"/>
            </w:tcBorders>
            <w:vAlign w:val="center"/>
            <w:hideMark/>
          </w:tcPr>
          <w:p w14:paraId="42E1DA07" w14:textId="77777777" w:rsidR="00954613" w:rsidRPr="00954613" w:rsidRDefault="00954613" w:rsidP="00954613">
            <w:pPr>
              <w:tabs>
                <w:tab w:val="left" w:pos="-1440"/>
                <w:tab w:val="left" w:pos="-720"/>
              </w:tabs>
              <w:rPr>
                <w:rFonts w:ascii="Verdana" w:hAnsi="Verdana"/>
                <w:b/>
                <w:bCs/>
                <w:spacing w:val="-2"/>
                <w:sz w:val="18"/>
                <w:szCs w:val="18"/>
              </w:rPr>
            </w:pPr>
            <w:r w:rsidRPr="00954613">
              <w:rPr>
                <w:rFonts w:ascii="Verdana" w:hAnsi="Verdana"/>
                <w:b/>
                <w:bCs/>
                <w:spacing w:val="-2"/>
                <w:sz w:val="18"/>
                <w:szCs w:val="18"/>
              </w:rPr>
              <w:t>Family name:</w:t>
            </w:r>
          </w:p>
        </w:tc>
        <w:tc>
          <w:tcPr>
            <w:tcW w:w="5071" w:type="dxa"/>
            <w:tcBorders>
              <w:top w:val="single" w:sz="4" w:space="0" w:color="auto"/>
              <w:left w:val="single" w:sz="4" w:space="0" w:color="auto"/>
              <w:bottom w:val="single" w:sz="4" w:space="0" w:color="auto"/>
              <w:right w:val="single" w:sz="4" w:space="0" w:color="auto"/>
            </w:tcBorders>
            <w:vAlign w:val="center"/>
          </w:tcPr>
          <w:p w14:paraId="6D760F03" w14:textId="51C4B8F4" w:rsidR="00954613" w:rsidRPr="00954613" w:rsidRDefault="007D620C" w:rsidP="00954613">
            <w:pPr>
              <w:tabs>
                <w:tab w:val="left" w:pos="-1440"/>
                <w:tab w:val="left" w:pos="-720"/>
              </w:tabs>
              <w:rPr>
                <w:rFonts w:ascii="Verdana" w:hAnsi="Verdana"/>
                <w:spacing w:val="-2"/>
                <w:sz w:val="18"/>
                <w:szCs w:val="18"/>
              </w:rPr>
            </w:pPr>
            <w:r>
              <w:rPr>
                <w:rFonts w:ascii="Verdana" w:hAnsi="Verdana"/>
                <w:spacing w:val="-2"/>
                <w:sz w:val="18"/>
                <w:szCs w:val="18"/>
              </w:rPr>
              <w:t>Alvarado Huaman</w:t>
            </w:r>
          </w:p>
        </w:tc>
      </w:tr>
      <w:tr w:rsidR="00954613" w:rsidRPr="00954613" w14:paraId="208AE579" w14:textId="77777777" w:rsidTr="00954613">
        <w:trPr>
          <w:trHeight w:val="397"/>
        </w:trPr>
        <w:tc>
          <w:tcPr>
            <w:tcW w:w="4422" w:type="dxa"/>
            <w:tcBorders>
              <w:top w:val="single" w:sz="4" w:space="0" w:color="auto"/>
              <w:left w:val="single" w:sz="4" w:space="0" w:color="auto"/>
              <w:bottom w:val="single" w:sz="4" w:space="0" w:color="auto"/>
              <w:right w:val="single" w:sz="4" w:space="0" w:color="auto"/>
            </w:tcBorders>
            <w:vAlign w:val="center"/>
            <w:hideMark/>
          </w:tcPr>
          <w:p w14:paraId="3A4A5790" w14:textId="77777777" w:rsidR="00954613" w:rsidRPr="00954613" w:rsidRDefault="00954613" w:rsidP="00954613">
            <w:pPr>
              <w:tabs>
                <w:tab w:val="left" w:pos="-1440"/>
                <w:tab w:val="left" w:pos="-720"/>
              </w:tabs>
              <w:rPr>
                <w:rFonts w:ascii="Verdana" w:hAnsi="Verdana"/>
                <w:b/>
                <w:bCs/>
                <w:spacing w:val="-2"/>
                <w:sz w:val="18"/>
                <w:szCs w:val="18"/>
              </w:rPr>
            </w:pPr>
            <w:r w:rsidRPr="00954613">
              <w:rPr>
                <w:rFonts w:ascii="Verdana" w:hAnsi="Verdana"/>
                <w:b/>
                <w:bCs/>
                <w:spacing w:val="-2"/>
                <w:sz w:val="18"/>
                <w:szCs w:val="18"/>
              </w:rPr>
              <w:t>Date of birth (day-month-year):</w:t>
            </w:r>
          </w:p>
        </w:tc>
        <w:tc>
          <w:tcPr>
            <w:tcW w:w="5071" w:type="dxa"/>
            <w:tcBorders>
              <w:top w:val="single" w:sz="4" w:space="0" w:color="auto"/>
              <w:left w:val="single" w:sz="4" w:space="0" w:color="auto"/>
              <w:bottom w:val="single" w:sz="4" w:space="0" w:color="auto"/>
              <w:right w:val="single" w:sz="4" w:space="0" w:color="auto"/>
            </w:tcBorders>
            <w:vAlign w:val="center"/>
          </w:tcPr>
          <w:p w14:paraId="510DFC0A" w14:textId="559570F7" w:rsidR="00954613" w:rsidRPr="00954613" w:rsidRDefault="007D620C" w:rsidP="00954613">
            <w:pPr>
              <w:tabs>
                <w:tab w:val="left" w:pos="-1440"/>
                <w:tab w:val="left" w:pos="-720"/>
              </w:tabs>
              <w:rPr>
                <w:rFonts w:ascii="Verdana" w:hAnsi="Verdana"/>
                <w:spacing w:val="-2"/>
                <w:sz w:val="18"/>
                <w:szCs w:val="18"/>
              </w:rPr>
            </w:pPr>
            <w:r>
              <w:rPr>
                <w:rFonts w:ascii="Verdana" w:hAnsi="Verdana"/>
                <w:spacing w:val="-2"/>
                <w:sz w:val="18"/>
                <w:szCs w:val="18"/>
              </w:rPr>
              <w:t>12-12-1994</w:t>
            </w:r>
          </w:p>
        </w:tc>
      </w:tr>
      <w:tr w:rsidR="00954613" w:rsidRPr="00954613" w14:paraId="596A8D46" w14:textId="77777777" w:rsidTr="00954613">
        <w:trPr>
          <w:trHeight w:val="397"/>
        </w:trPr>
        <w:tc>
          <w:tcPr>
            <w:tcW w:w="4422" w:type="dxa"/>
            <w:tcBorders>
              <w:top w:val="single" w:sz="4" w:space="0" w:color="auto"/>
              <w:left w:val="single" w:sz="4" w:space="0" w:color="auto"/>
              <w:bottom w:val="single" w:sz="4" w:space="0" w:color="auto"/>
              <w:right w:val="single" w:sz="4" w:space="0" w:color="auto"/>
            </w:tcBorders>
            <w:vAlign w:val="center"/>
            <w:hideMark/>
          </w:tcPr>
          <w:p w14:paraId="57AD557C" w14:textId="69F209F0" w:rsidR="00954613" w:rsidRPr="00954613" w:rsidRDefault="00954613" w:rsidP="00954613">
            <w:pPr>
              <w:tabs>
                <w:tab w:val="left" w:pos="-1440"/>
                <w:tab w:val="left" w:pos="-720"/>
              </w:tabs>
              <w:rPr>
                <w:rFonts w:ascii="Verdana" w:hAnsi="Verdana"/>
                <w:b/>
                <w:bCs/>
                <w:spacing w:val="-2"/>
                <w:sz w:val="18"/>
                <w:szCs w:val="18"/>
              </w:rPr>
            </w:pPr>
            <w:r w:rsidRPr="00954613">
              <w:rPr>
                <w:rFonts w:ascii="Verdana" w:hAnsi="Verdana"/>
                <w:b/>
                <w:bCs/>
                <w:spacing w:val="-2"/>
                <w:sz w:val="18"/>
                <w:szCs w:val="18"/>
              </w:rPr>
              <w:t>Email address:</w:t>
            </w:r>
          </w:p>
        </w:tc>
        <w:tc>
          <w:tcPr>
            <w:tcW w:w="5071" w:type="dxa"/>
            <w:tcBorders>
              <w:top w:val="single" w:sz="4" w:space="0" w:color="auto"/>
              <w:left w:val="single" w:sz="4" w:space="0" w:color="auto"/>
              <w:bottom w:val="single" w:sz="4" w:space="0" w:color="auto"/>
              <w:right w:val="single" w:sz="4" w:space="0" w:color="auto"/>
            </w:tcBorders>
            <w:vAlign w:val="center"/>
          </w:tcPr>
          <w:p w14:paraId="2FB54D7D" w14:textId="18273A22" w:rsidR="00954613" w:rsidRPr="00954613" w:rsidRDefault="000350F2" w:rsidP="00954613">
            <w:pPr>
              <w:tabs>
                <w:tab w:val="left" w:pos="-1440"/>
                <w:tab w:val="left" w:pos="-720"/>
              </w:tabs>
              <w:rPr>
                <w:rFonts w:ascii="Verdana" w:hAnsi="Verdana"/>
                <w:spacing w:val="-2"/>
                <w:sz w:val="18"/>
                <w:szCs w:val="18"/>
              </w:rPr>
            </w:pPr>
            <w:r>
              <w:rPr>
                <w:rFonts w:ascii="Verdana" w:hAnsi="Verdana"/>
                <w:spacing w:val="-2"/>
                <w:sz w:val="18"/>
                <w:szCs w:val="18"/>
              </w:rPr>
              <w:t>leonel.alvarado</w:t>
            </w:r>
            <w:r w:rsidR="007D620C">
              <w:rPr>
                <w:rFonts w:ascii="Verdana" w:hAnsi="Verdana"/>
                <w:spacing w:val="-2"/>
                <w:sz w:val="18"/>
                <w:szCs w:val="18"/>
              </w:rPr>
              <w:t>@wur.nl</w:t>
            </w:r>
          </w:p>
        </w:tc>
      </w:tr>
    </w:tbl>
    <w:p w14:paraId="1163413B" w14:textId="5B33FDC9" w:rsidR="00954613" w:rsidRDefault="00954613" w:rsidP="00954613">
      <w:pPr>
        <w:tabs>
          <w:tab w:val="left" w:pos="-1440"/>
          <w:tab w:val="left" w:pos="-720"/>
        </w:tabs>
        <w:jc w:val="both"/>
        <w:rPr>
          <w:rFonts w:ascii="Verdana" w:hAnsi="Verdana"/>
          <w:spacing w:val="-2"/>
          <w:sz w:val="18"/>
          <w:szCs w:val="18"/>
        </w:rPr>
      </w:pPr>
    </w:p>
    <w:p w14:paraId="4BE9048B" w14:textId="519C4E1C" w:rsidR="00F22CD3" w:rsidRDefault="00F22CD3" w:rsidP="00954613">
      <w:pPr>
        <w:tabs>
          <w:tab w:val="left" w:pos="-1440"/>
          <w:tab w:val="left" w:pos="-720"/>
        </w:tabs>
        <w:jc w:val="both"/>
        <w:rPr>
          <w:rFonts w:ascii="Verdana" w:hAnsi="Verdana"/>
          <w:spacing w:val="-2"/>
          <w:sz w:val="18"/>
          <w:szCs w:val="18"/>
        </w:rPr>
      </w:pPr>
    </w:p>
    <w:p w14:paraId="746D7B2F" w14:textId="77777777" w:rsidR="005F35A3" w:rsidRDefault="005F35A3" w:rsidP="00954613">
      <w:pPr>
        <w:tabs>
          <w:tab w:val="left" w:pos="-1440"/>
          <w:tab w:val="left" w:pos="-720"/>
        </w:tabs>
        <w:jc w:val="both"/>
        <w:rPr>
          <w:rFonts w:ascii="Verdana" w:hAnsi="Verdana"/>
          <w:spacing w:val="-2"/>
          <w:sz w:val="18"/>
          <w:szCs w:val="18"/>
        </w:rPr>
      </w:pPr>
    </w:p>
    <w:p w14:paraId="518CE40C" w14:textId="25159074" w:rsidR="001D25D0" w:rsidRDefault="001D25D0" w:rsidP="00954613">
      <w:pPr>
        <w:tabs>
          <w:tab w:val="left" w:pos="-1440"/>
          <w:tab w:val="left" w:pos="-720"/>
        </w:tabs>
        <w:jc w:val="both"/>
        <w:rPr>
          <w:rFonts w:ascii="Verdana" w:hAnsi="Verdana"/>
          <w:spacing w:val="-2"/>
          <w:sz w:val="18"/>
          <w:szCs w:val="18"/>
        </w:rPr>
      </w:pPr>
    </w:p>
    <w:p w14:paraId="7849296E" w14:textId="79D6B583" w:rsidR="001D25D0" w:rsidRPr="00F22CD3" w:rsidRDefault="001D25D0" w:rsidP="00954613">
      <w:pPr>
        <w:tabs>
          <w:tab w:val="left" w:pos="-1440"/>
          <w:tab w:val="left" w:pos="-720"/>
        </w:tabs>
        <w:jc w:val="both"/>
        <w:rPr>
          <w:rFonts w:ascii="Verdana" w:hAnsi="Verdana"/>
          <w:color w:val="808080" w:themeColor="background1" w:themeShade="80"/>
          <w:spacing w:val="-2"/>
          <w:sz w:val="18"/>
          <w:szCs w:val="18"/>
        </w:rPr>
      </w:pPr>
      <w:r w:rsidRPr="005F35A3">
        <w:rPr>
          <w:rFonts w:ascii="Verdana" w:hAnsi="Verdana"/>
          <w:b/>
          <w:bCs/>
          <w:color w:val="808080" w:themeColor="background1" w:themeShade="80"/>
          <w:spacing w:val="-2"/>
          <w:sz w:val="18"/>
          <w:szCs w:val="18"/>
        </w:rPr>
        <w:t>*</w:t>
      </w:r>
      <w:r w:rsidR="00AC4F41" w:rsidRPr="005F35A3">
        <w:rPr>
          <w:rFonts w:ascii="Verdana" w:hAnsi="Verdana"/>
          <w:b/>
          <w:bCs/>
          <w:color w:val="808080" w:themeColor="background1" w:themeShade="80"/>
          <w:spacing w:val="-2"/>
          <w:sz w:val="18"/>
          <w:szCs w:val="18"/>
        </w:rPr>
        <w:t xml:space="preserve">For PhD candidates </w:t>
      </w:r>
      <w:r w:rsidR="00A50DD6">
        <w:rPr>
          <w:rFonts w:ascii="Verdana" w:hAnsi="Verdana"/>
          <w:b/>
          <w:bCs/>
          <w:color w:val="808080" w:themeColor="background1" w:themeShade="80"/>
          <w:spacing w:val="-2"/>
          <w:sz w:val="18"/>
          <w:szCs w:val="18"/>
        </w:rPr>
        <w:t xml:space="preserve">of the Department of Ecological Sciences </w:t>
      </w:r>
      <w:r w:rsidR="00C557E5">
        <w:rPr>
          <w:rFonts w:ascii="Verdana" w:hAnsi="Verdana"/>
          <w:b/>
          <w:bCs/>
          <w:color w:val="808080" w:themeColor="background1" w:themeShade="80"/>
          <w:spacing w:val="-2"/>
          <w:sz w:val="18"/>
          <w:szCs w:val="18"/>
        </w:rPr>
        <w:t>at</w:t>
      </w:r>
      <w:r w:rsidR="00A50DD6">
        <w:rPr>
          <w:rFonts w:ascii="Verdana" w:hAnsi="Verdana"/>
          <w:b/>
          <w:bCs/>
          <w:color w:val="808080" w:themeColor="background1" w:themeShade="80"/>
          <w:spacing w:val="-2"/>
          <w:sz w:val="18"/>
          <w:szCs w:val="18"/>
        </w:rPr>
        <w:t xml:space="preserve"> </w:t>
      </w:r>
      <w:r w:rsidR="00871255">
        <w:rPr>
          <w:rFonts w:ascii="Verdana" w:hAnsi="Verdana"/>
          <w:b/>
          <w:bCs/>
          <w:color w:val="808080" w:themeColor="background1" w:themeShade="80"/>
          <w:spacing w:val="-2"/>
          <w:sz w:val="18"/>
          <w:szCs w:val="18"/>
        </w:rPr>
        <w:t>the</w:t>
      </w:r>
      <w:r w:rsidR="00AC4F41" w:rsidRPr="005F35A3">
        <w:rPr>
          <w:rFonts w:ascii="Verdana" w:hAnsi="Verdana"/>
          <w:b/>
          <w:bCs/>
          <w:color w:val="808080" w:themeColor="background1" w:themeShade="80"/>
          <w:spacing w:val="-2"/>
          <w:sz w:val="18"/>
          <w:szCs w:val="18"/>
        </w:rPr>
        <w:t xml:space="preserve"> V</w:t>
      </w:r>
      <w:r w:rsidR="00871255">
        <w:rPr>
          <w:rFonts w:ascii="Verdana" w:hAnsi="Verdana"/>
          <w:b/>
          <w:bCs/>
          <w:color w:val="808080" w:themeColor="background1" w:themeShade="80"/>
          <w:spacing w:val="-2"/>
          <w:sz w:val="18"/>
          <w:szCs w:val="18"/>
        </w:rPr>
        <w:t xml:space="preserve">rije </w:t>
      </w:r>
      <w:r w:rsidR="00AC4F41" w:rsidRPr="005F35A3">
        <w:rPr>
          <w:rFonts w:ascii="Verdana" w:hAnsi="Verdana"/>
          <w:b/>
          <w:bCs/>
          <w:color w:val="808080" w:themeColor="background1" w:themeShade="80"/>
          <w:spacing w:val="-2"/>
          <w:sz w:val="18"/>
          <w:szCs w:val="18"/>
        </w:rPr>
        <w:t>U</w:t>
      </w:r>
      <w:r w:rsidR="00871255">
        <w:rPr>
          <w:rFonts w:ascii="Verdana" w:hAnsi="Verdana"/>
          <w:b/>
          <w:bCs/>
          <w:color w:val="808080" w:themeColor="background1" w:themeShade="80"/>
          <w:spacing w:val="-2"/>
          <w:sz w:val="18"/>
          <w:szCs w:val="18"/>
        </w:rPr>
        <w:t xml:space="preserve">niversiteit </w:t>
      </w:r>
      <w:r w:rsidR="00A50DD6">
        <w:rPr>
          <w:rFonts w:ascii="Verdana" w:hAnsi="Verdana"/>
          <w:b/>
          <w:bCs/>
          <w:color w:val="808080" w:themeColor="background1" w:themeShade="80"/>
          <w:spacing w:val="-2"/>
          <w:sz w:val="18"/>
          <w:szCs w:val="18"/>
        </w:rPr>
        <w:t>Amsterdam</w:t>
      </w:r>
      <w:r w:rsidR="005F35A3">
        <w:rPr>
          <w:rFonts w:ascii="Verdana" w:hAnsi="Verdana"/>
          <w:b/>
          <w:bCs/>
          <w:color w:val="808080" w:themeColor="background1" w:themeShade="80"/>
          <w:spacing w:val="-2"/>
          <w:sz w:val="18"/>
          <w:szCs w:val="18"/>
        </w:rPr>
        <w:t>,</w:t>
      </w:r>
      <w:r w:rsidR="000E6833" w:rsidRPr="00F22CD3">
        <w:rPr>
          <w:rFonts w:ascii="Verdana" w:hAnsi="Verdana"/>
          <w:color w:val="808080" w:themeColor="background1" w:themeShade="80"/>
          <w:spacing w:val="-2"/>
          <w:sz w:val="18"/>
          <w:szCs w:val="18"/>
        </w:rPr>
        <w:t xml:space="preserve"> th</w:t>
      </w:r>
      <w:r w:rsidR="00C557E5">
        <w:rPr>
          <w:rFonts w:ascii="Verdana" w:hAnsi="Verdana"/>
          <w:color w:val="808080" w:themeColor="background1" w:themeShade="80"/>
          <w:spacing w:val="-2"/>
          <w:sz w:val="18"/>
          <w:szCs w:val="18"/>
        </w:rPr>
        <w:t>e text at this bullet is</w:t>
      </w:r>
      <w:r w:rsidR="000E6833" w:rsidRPr="00F22CD3">
        <w:rPr>
          <w:rFonts w:ascii="Verdana" w:hAnsi="Verdana"/>
          <w:color w:val="808080" w:themeColor="background1" w:themeShade="80"/>
          <w:spacing w:val="-2"/>
          <w:sz w:val="18"/>
          <w:szCs w:val="18"/>
        </w:rPr>
        <w:t xml:space="preserve"> replaced by the following: </w:t>
      </w:r>
      <w:r w:rsidR="00F22CD3">
        <w:rPr>
          <w:rFonts w:ascii="Verdana" w:hAnsi="Verdana"/>
          <w:color w:val="808080" w:themeColor="background1" w:themeShade="80"/>
          <w:spacing w:val="-2"/>
          <w:sz w:val="18"/>
          <w:szCs w:val="18"/>
        </w:rPr>
        <w:t>“</w:t>
      </w:r>
      <w:r w:rsidR="001310D4" w:rsidRPr="00F22CD3">
        <w:rPr>
          <w:rFonts w:ascii="Verdana" w:hAnsi="Verdana"/>
          <w:color w:val="808080" w:themeColor="background1" w:themeShade="80"/>
          <w:spacing w:val="-2"/>
          <w:sz w:val="18"/>
          <w:szCs w:val="18"/>
        </w:rPr>
        <w:t>By signing this Training and Supervision Plan, the promotor declares that sufficient budget is available to support the training and education activities of the PhD candidate proposed in this plan.</w:t>
      </w:r>
      <w:r w:rsidR="00F22CD3">
        <w:rPr>
          <w:rFonts w:ascii="Verdana" w:hAnsi="Verdana"/>
          <w:color w:val="808080" w:themeColor="background1" w:themeShade="80"/>
          <w:spacing w:val="-2"/>
          <w:sz w:val="18"/>
          <w:szCs w:val="18"/>
        </w:rPr>
        <w:t>”</w:t>
      </w:r>
    </w:p>
    <w:p w14:paraId="3FF5BC00" w14:textId="59CC1471" w:rsidR="00F05833" w:rsidRPr="004D1836" w:rsidRDefault="00F05833" w:rsidP="005D6670">
      <w:pPr>
        <w:tabs>
          <w:tab w:val="left" w:pos="-8220"/>
          <w:tab w:val="left" w:pos="-7500"/>
          <w:tab w:val="left" w:pos="-6780"/>
          <w:tab w:val="left" w:pos="-2813"/>
          <w:tab w:val="left" w:pos="-1740"/>
          <w:tab w:val="left" w:pos="-1020"/>
          <w:tab w:val="left" w:pos="-300"/>
          <w:tab w:val="left" w:pos="420"/>
          <w:tab w:val="left" w:pos="1140"/>
          <w:tab w:val="left" w:pos="1860"/>
        </w:tabs>
        <w:spacing w:after="120"/>
        <w:rPr>
          <w:rFonts w:ascii="Verdana" w:hAnsi="Verdana"/>
          <w:b/>
          <w:bCs/>
          <w:spacing w:val="-3"/>
          <w:sz w:val="18"/>
          <w:szCs w:val="18"/>
        </w:rPr>
      </w:pPr>
      <w:r w:rsidRPr="00954613">
        <w:rPr>
          <w:rFonts w:ascii="Verdana" w:hAnsi="Verdana"/>
          <w:bCs/>
          <w:spacing w:val="-3"/>
          <w:sz w:val="18"/>
          <w:szCs w:val="18"/>
        </w:rPr>
        <w:br w:type="page"/>
      </w:r>
      <w:r w:rsidR="005D6670" w:rsidRPr="005D6670">
        <w:rPr>
          <w:rFonts w:ascii="Verdana" w:hAnsi="Verdana"/>
          <w:b/>
          <w:bCs/>
          <w:spacing w:val="-3"/>
          <w:sz w:val="18"/>
          <w:szCs w:val="18"/>
        </w:rPr>
        <w:lastRenderedPageBreak/>
        <w:t>A</w:t>
      </w:r>
      <w:r w:rsidRPr="004D1836">
        <w:rPr>
          <w:rFonts w:ascii="Verdana" w:hAnsi="Verdana"/>
          <w:b/>
          <w:bCs/>
          <w:spacing w:val="-3"/>
          <w:sz w:val="18"/>
          <w:szCs w:val="18"/>
        </w:rPr>
        <w:t xml:space="preserve">. </w:t>
      </w:r>
      <w:r w:rsidR="00944A91">
        <w:rPr>
          <w:rFonts w:ascii="Verdana" w:hAnsi="Verdana"/>
          <w:b/>
          <w:bCs/>
          <w:spacing w:val="-3"/>
          <w:sz w:val="18"/>
          <w:szCs w:val="18"/>
        </w:rPr>
        <w:t xml:space="preserve">THE PHD </w:t>
      </w:r>
      <w:r w:rsidR="001469EF" w:rsidRPr="004D1836">
        <w:rPr>
          <w:rFonts w:ascii="Verdana" w:hAnsi="Verdana"/>
          <w:b/>
          <w:bCs/>
          <w:spacing w:val="-3"/>
          <w:sz w:val="18"/>
          <w:szCs w:val="18"/>
        </w:rPr>
        <w:t xml:space="preserve">TRAINING </w:t>
      </w:r>
      <w:r w:rsidR="00944A91">
        <w:rPr>
          <w:rFonts w:ascii="Verdana" w:hAnsi="Verdana"/>
          <w:b/>
          <w:bCs/>
          <w:spacing w:val="-3"/>
          <w:sz w:val="18"/>
          <w:szCs w:val="18"/>
        </w:rPr>
        <w:t>PROGRAMME</w:t>
      </w:r>
    </w:p>
    <w:p w14:paraId="513A2BAF" w14:textId="78D385E3" w:rsidR="00F05833" w:rsidRPr="004D1836" w:rsidRDefault="00944A91" w:rsidP="004D1836">
      <w:pPr>
        <w:pBdr>
          <w:top w:val="single" w:sz="4" w:space="1" w:color="auto"/>
        </w:pBdr>
        <w:tabs>
          <w:tab w:val="left" w:pos="-8220"/>
          <w:tab w:val="left" w:pos="-7500"/>
          <w:tab w:val="left" w:pos="-6780"/>
          <w:tab w:val="left" w:pos="-5100"/>
          <w:tab w:val="left" w:pos="-1673"/>
          <w:tab w:val="left" w:pos="-1020"/>
          <w:tab w:val="left" w:pos="-300"/>
          <w:tab w:val="left" w:pos="420"/>
          <w:tab w:val="left" w:pos="1140"/>
          <w:tab w:val="left" w:pos="1860"/>
        </w:tabs>
        <w:jc w:val="both"/>
        <w:rPr>
          <w:rFonts w:ascii="Verdana" w:hAnsi="Verdana"/>
          <w:spacing w:val="-2"/>
          <w:sz w:val="18"/>
          <w:szCs w:val="18"/>
        </w:rPr>
      </w:pPr>
      <w:r>
        <w:rPr>
          <w:rFonts w:ascii="Verdana" w:hAnsi="Verdana"/>
          <w:spacing w:val="-2"/>
          <w:sz w:val="18"/>
          <w:szCs w:val="18"/>
        </w:rPr>
        <w:t>The PhD training programme focuses</w:t>
      </w:r>
      <w:r w:rsidR="00F05833" w:rsidRPr="004D1836">
        <w:rPr>
          <w:rFonts w:ascii="Verdana" w:hAnsi="Verdana"/>
          <w:spacing w:val="-2"/>
          <w:sz w:val="18"/>
          <w:szCs w:val="18"/>
        </w:rPr>
        <w:t xml:space="preserve"> on obtaining T-shaped skills:</w:t>
      </w:r>
    </w:p>
    <w:p w14:paraId="1DA6744C" w14:textId="65C43D63" w:rsidR="00CF2BA2" w:rsidRDefault="00F05833" w:rsidP="0010329E">
      <w:pPr>
        <w:numPr>
          <w:ilvl w:val="0"/>
          <w:numId w:val="6"/>
        </w:numPr>
        <w:tabs>
          <w:tab w:val="left" w:pos="-8220"/>
          <w:tab w:val="left" w:pos="-7500"/>
          <w:tab w:val="left" w:pos="-6780"/>
          <w:tab w:val="left" w:pos="-5100"/>
          <w:tab w:val="left" w:pos="-1673"/>
          <w:tab w:val="left" w:pos="-1020"/>
          <w:tab w:val="left" w:pos="-300"/>
          <w:tab w:val="left" w:pos="420"/>
          <w:tab w:val="left" w:pos="1140"/>
          <w:tab w:val="left" w:pos="1860"/>
          <w:tab w:val="left" w:pos="2977"/>
        </w:tabs>
        <w:ind w:left="2835" w:hanging="2835"/>
        <w:jc w:val="both"/>
        <w:rPr>
          <w:rFonts w:ascii="Verdana" w:hAnsi="Verdana"/>
          <w:spacing w:val="-2"/>
          <w:sz w:val="18"/>
          <w:szCs w:val="18"/>
        </w:rPr>
      </w:pPr>
      <w:r w:rsidRPr="004D1836">
        <w:rPr>
          <w:rFonts w:ascii="Verdana" w:hAnsi="Verdana"/>
          <w:spacing w:val="-2"/>
          <w:sz w:val="18"/>
          <w:szCs w:val="18"/>
        </w:rPr>
        <w:t>Vertical bar of the T:</w:t>
      </w:r>
      <w:r w:rsidRPr="004D1836">
        <w:rPr>
          <w:rFonts w:ascii="Verdana" w:hAnsi="Verdana"/>
          <w:spacing w:val="-2"/>
          <w:sz w:val="18"/>
          <w:szCs w:val="18"/>
        </w:rPr>
        <w:tab/>
        <w:t xml:space="preserve">- </w:t>
      </w:r>
      <w:r w:rsidR="00320BAF" w:rsidRPr="004D1836">
        <w:rPr>
          <w:rFonts w:ascii="Verdana" w:hAnsi="Verdana"/>
          <w:spacing w:val="-2"/>
          <w:sz w:val="18"/>
          <w:szCs w:val="18"/>
        </w:rPr>
        <w:t>I</w:t>
      </w:r>
      <w:r w:rsidRPr="004D1836">
        <w:rPr>
          <w:rFonts w:ascii="Verdana" w:hAnsi="Verdana"/>
          <w:spacing w:val="-2"/>
          <w:sz w:val="18"/>
          <w:szCs w:val="18"/>
        </w:rPr>
        <w:t>n</w:t>
      </w:r>
      <w:r w:rsidR="001E3389" w:rsidRPr="004D1836">
        <w:rPr>
          <w:rFonts w:ascii="Verdana" w:hAnsi="Verdana"/>
          <w:spacing w:val="-2"/>
          <w:sz w:val="18"/>
          <w:szCs w:val="18"/>
        </w:rPr>
        <w:t>-</w:t>
      </w:r>
      <w:r w:rsidRPr="004D1836">
        <w:rPr>
          <w:rFonts w:ascii="Verdana" w:hAnsi="Verdana"/>
          <w:spacing w:val="-2"/>
          <w:sz w:val="18"/>
          <w:szCs w:val="18"/>
        </w:rPr>
        <w:t xml:space="preserve">depth knowledge and insight </w:t>
      </w:r>
      <w:r w:rsidR="007C63CE" w:rsidRPr="004D1836">
        <w:rPr>
          <w:rFonts w:ascii="Verdana" w:hAnsi="Verdana"/>
          <w:spacing w:val="-2"/>
          <w:sz w:val="18"/>
          <w:szCs w:val="18"/>
        </w:rPr>
        <w:t xml:space="preserve">in </w:t>
      </w:r>
      <w:r w:rsidRPr="004D1836">
        <w:rPr>
          <w:rFonts w:ascii="Verdana" w:hAnsi="Verdana"/>
          <w:spacing w:val="-2"/>
          <w:sz w:val="18"/>
          <w:szCs w:val="18"/>
        </w:rPr>
        <w:t>the research topic</w:t>
      </w:r>
    </w:p>
    <w:p w14:paraId="0948E2F7" w14:textId="60B4EA6E" w:rsidR="00CF2BA2" w:rsidRPr="00CF2BA2" w:rsidRDefault="00CF2BA2" w:rsidP="0010329E">
      <w:pPr>
        <w:pStyle w:val="ListParagraph"/>
        <w:numPr>
          <w:ilvl w:val="0"/>
          <w:numId w:val="36"/>
        </w:numPr>
        <w:tabs>
          <w:tab w:val="left" w:pos="-8220"/>
          <w:tab w:val="left" w:pos="-7500"/>
          <w:tab w:val="left" w:pos="-6780"/>
          <w:tab w:val="left" w:pos="-5100"/>
          <w:tab w:val="left" w:pos="-1673"/>
          <w:tab w:val="left" w:pos="-1020"/>
          <w:tab w:val="left" w:pos="-300"/>
          <w:tab w:val="left" w:pos="420"/>
          <w:tab w:val="left" w:pos="1140"/>
          <w:tab w:val="left" w:pos="1860"/>
          <w:tab w:val="left" w:pos="2977"/>
        </w:tabs>
        <w:jc w:val="both"/>
        <w:rPr>
          <w:rFonts w:ascii="Verdana" w:hAnsi="Verdana"/>
          <w:spacing w:val="-2"/>
          <w:sz w:val="18"/>
          <w:szCs w:val="18"/>
        </w:rPr>
      </w:pPr>
      <w:r w:rsidRPr="00CF2BA2">
        <w:rPr>
          <w:rFonts w:ascii="Verdana" w:hAnsi="Verdana"/>
          <w:spacing w:val="-2"/>
          <w:sz w:val="18"/>
          <w:szCs w:val="18"/>
        </w:rPr>
        <w:t>Developing/strengthening competences and skills to work in academia</w:t>
      </w:r>
    </w:p>
    <w:p w14:paraId="16DA0940" w14:textId="77777777" w:rsidR="00CF2BA2" w:rsidRDefault="00CF2BA2" w:rsidP="00CF2BA2">
      <w:pPr>
        <w:tabs>
          <w:tab w:val="left" w:pos="-8220"/>
          <w:tab w:val="left" w:pos="-7500"/>
          <w:tab w:val="left" w:pos="-6780"/>
          <w:tab w:val="left" w:pos="-5100"/>
          <w:tab w:val="left" w:pos="-1673"/>
          <w:tab w:val="left" w:pos="-1020"/>
          <w:tab w:val="left" w:pos="-300"/>
          <w:tab w:val="left" w:pos="420"/>
          <w:tab w:val="left" w:pos="1140"/>
          <w:tab w:val="left" w:pos="1860"/>
          <w:tab w:val="left" w:pos="2977"/>
        </w:tabs>
        <w:ind w:left="2835"/>
        <w:jc w:val="both"/>
        <w:rPr>
          <w:rFonts w:ascii="Verdana" w:hAnsi="Verdana"/>
          <w:spacing w:val="-2"/>
          <w:sz w:val="18"/>
          <w:szCs w:val="18"/>
        </w:rPr>
      </w:pPr>
    </w:p>
    <w:p w14:paraId="12494128" w14:textId="77777777" w:rsidR="00F05833" w:rsidRPr="004D1836" w:rsidRDefault="00F05833" w:rsidP="004D1836">
      <w:pPr>
        <w:numPr>
          <w:ilvl w:val="0"/>
          <w:numId w:val="6"/>
        </w:numPr>
        <w:tabs>
          <w:tab w:val="left" w:pos="-8220"/>
          <w:tab w:val="left" w:pos="-7500"/>
          <w:tab w:val="left" w:pos="-6780"/>
          <w:tab w:val="left" w:pos="-5100"/>
          <w:tab w:val="left" w:pos="-1673"/>
          <w:tab w:val="left" w:pos="-1020"/>
          <w:tab w:val="left" w:pos="-300"/>
          <w:tab w:val="left" w:pos="420"/>
          <w:tab w:val="left" w:pos="1140"/>
          <w:tab w:val="left" w:pos="1860"/>
        </w:tabs>
        <w:jc w:val="both"/>
        <w:rPr>
          <w:rFonts w:ascii="Verdana" w:hAnsi="Verdana"/>
          <w:spacing w:val="-2"/>
          <w:sz w:val="18"/>
          <w:szCs w:val="18"/>
        </w:rPr>
      </w:pPr>
      <w:r w:rsidRPr="004D1836">
        <w:rPr>
          <w:rFonts w:ascii="Verdana" w:hAnsi="Verdana"/>
          <w:spacing w:val="-2"/>
          <w:sz w:val="18"/>
          <w:szCs w:val="18"/>
        </w:rPr>
        <w:t>Horizontal bar of the T:</w:t>
      </w:r>
      <w:r w:rsidRPr="004D1836">
        <w:rPr>
          <w:rFonts w:ascii="Verdana" w:hAnsi="Verdana"/>
          <w:spacing w:val="-2"/>
          <w:sz w:val="18"/>
          <w:szCs w:val="18"/>
        </w:rPr>
        <w:tab/>
        <w:t>- Broadening of scientific knowledge and insight</w:t>
      </w:r>
    </w:p>
    <w:p w14:paraId="1F55609E" w14:textId="699466CE" w:rsidR="00F05833" w:rsidRPr="004D1836" w:rsidRDefault="00F05833" w:rsidP="004D1836">
      <w:pPr>
        <w:tabs>
          <w:tab w:val="left" w:pos="-8220"/>
          <w:tab w:val="left" w:pos="-7500"/>
          <w:tab w:val="left" w:pos="-6780"/>
          <w:tab w:val="left" w:pos="-5100"/>
          <w:tab w:val="left" w:pos="-1673"/>
          <w:tab w:val="left" w:pos="-1020"/>
          <w:tab w:val="left" w:pos="-300"/>
          <w:tab w:val="left" w:pos="420"/>
          <w:tab w:val="left" w:pos="1140"/>
          <w:tab w:val="left" w:pos="1843"/>
        </w:tabs>
        <w:jc w:val="both"/>
        <w:rPr>
          <w:rFonts w:ascii="Verdana" w:hAnsi="Verdana"/>
          <w:spacing w:val="-2"/>
          <w:sz w:val="18"/>
          <w:szCs w:val="18"/>
        </w:rPr>
      </w:pPr>
      <w:r w:rsidRPr="004D1836">
        <w:rPr>
          <w:rFonts w:ascii="Verdana" w:hAnsi="Verdana"/>
          <w:spacing w:val="-2"/>
          <w:sz w:val="18"/>
          <w:szCs w:val="18"/>
        </w:rPr>
        <w:tab/>
      </w:r>
      <w:r w:rsidRPr="004D1836">
        <w:rPr>
          <w:rFonts w:ascii="Verdana" w:hAnsi="Verdana"/>
          <w:spacing w:val="-2"/>
          <w:sz w:val="18"/>
          <w:szCs w:val="18"/>
        </w:rPr>
        <w:tab/>
      </w:r>
      <w:r w:rsidRPr="004D1836">
        <w:rPr>
          <w:rFonts w:ascii="Verdana" w:hAnsi="Verdana"/>
          <w:spacing w:val="-2"/>
          <w:sz w:val="18"/>
          <w:szCs w:val="18"/>
        </w:rPr>
        <w:tab/>
      </w:r>
      <w:r w:rsidRPr="004D1836">
        <w:rPr>
          <w:rFonts w:ascii="Verdana" w:hAnsi="Verdana"/>
          <w:spacing w:val="-2"/>
          <w:sz w:val="18"/>
          <w:szCs w:val="18"/>
        </w:rPr>
        <w:tab/>
      </w:r>
      <w:r w:rsidRPr="004D1836">
        <w:rPr>
          <w:rFonts w:ascii="Verdana" w:hAnsi="Verdana"/>
          <w:spacing w:val="-2"/>
          <w:sz w:val="18"/>
          <w:szCs w:val="18"/>
        </w:rPr>
        <w:tab/>
        <w:t xml:space="preserve">- </w:t>
      </w:r>
      <w:bookmarkStart w:id="1" w:name="_Hlk43984329"/>
      <w:r w:rsidR="00CF2BA2">
        <w:rPr>
          <w:rFonts w:ascii="Verdana" w:hAnsi="Verdana"/>
          <w:spacing w:val="-2"/>
          <w:sz w:val="18"/>
          <w:szCs w:val="18"/>
        </w:rPr>
        <w:t>Developing</w:t>
      </w:r>
      <w:r w:rsidRPr="004D1836">
        <w:rPr>
          <w:rFonts w:ascii="Verdana" w:hAnsi="Verdana"/>
          <w:spacing w:val="-2"/>
          <w:sz w:val="18"/>
          <w:szCs w:val="18"/>
        </w:rPr>
        <w:t>/</w:t>
      </w:r>
      <w:r w:rsidR="007C63CE" w:rsidRPr="004D1836">
        <w:rPr>
          <w:rFonts w:ascii="Verdana" w:hAnsi="Verdana"/>
          <w:spacing w:val="-2"/>
          <w:sz w:val="18"/>
          <w:szCs w:val="18"/>
        </w:rPr>
        <w:t>s</w:t>
      </w:r>
      <w:r w:rsidRPr="004D1836">
        <w:rPr>
          <w:rFonts w:ascii="Verdana" w:hAnsi="Verdana"/>
          <w:spacing w:val="-2"/>
          <w:sz w:val="18"/>
          <w:szCs w:val="18"/>
        </w:rPr>
        <w:t xml:space="preserve">trengthening </w:t>
      </w:r>
      <w:r w:rsidR="007C63CE" w:rsidRPr="004D1836">
        <w:rPr>
          <w:rFonts w:ascii="Verdana" w:hAnsi="Verdana"/>
          <w:spacing w:val="-2"/>
          <w:sz w:val="18"/>
          <w:szCs w:val="18"/>
        </w:rPr>
        <w:t>c</w:t>
      </w:r>
      <w:r w:rsidRPr="004D1836">
        <w:rPr>
          <w:rFonts w:ascii="Verdana" w:hAnsi="Verdana"/>
          <w:spacing w:val="-2"/>
          <w:sz w:val="18"/>
          <w:szCs w:val="18"/>
        </w:rPr>
        <w:t>ompetences and skills</w:t>
      </w:r>
      <w:bookmarkEnd w:id="1"/>
      <w:r w:rsidR="00CF2BA2">
        <w:rPr>
          <w:rFonts w:ascii="Verdana" w:hAnsi="Verdana"/>
          <w:spacing w:val="-2"/>
          <w:sz w:val="18"/>
          <w:szCs w:val="18"/>
        </w:rPr>
        <w:t xml:space="preserve"> at large</w:t>
      </w:r>
    </w:p>
    <w:p w14:paraId="29685302" w14:textId="41B71300" w:rsidR="00F05833" w:rsidRDefault="00F05833" w:rsidP="004D1836">
      <w:pPr>
        <w:tabs>
          <w:tab w:val="left" w:pos="-8220"/>
          <w:tab w:val="left" w:pos="-7500"/>
          <w:tab w:val="left" w:pos="-6780"/>
          <w:tab w:val="left" w:pos="-5100"/>
          <w:tab w:val="left" w:pos="-1673"/>
          <w:tab w:val="left" w:pos="-1020"/>
          <w:tab w:val="left" w:pos="-300"/>
          <w:tab w:val="left" w:pos="420"/>
          <w:tab w:val="left" w:pos="1140"/>
          <w:tab w:val="left" w:pos="1843"/>
        </w:tabs>
        <w:jc w:val="both"/>
        <w:rPr>
          <w:rFonts w:ascii="Verdana" w:hAnsi="Verdana"/>
          <w:spacing w:val="-2"/>
          <w:sz w:val="18"/>
          <w:szCs w:val="18"/>
        </w:rPr>
      </w:pPr>
      <w:r w:rsidRPr="004D1836">
        <w:rPr>
          <w:rFonts w:ascii="Verdana" w:hAnsi="Verdana"/>
          <w:spacing w:val="-2"/>
          <w:sz w:val="18"/>
          <w:szCs w:val="18"/>
        </w:rPr>
        <w:tab/>
      </w:r>
      <w:r w:rsidRPr="004D1836">
        <w:rPr>
          <w:rFonts w:ascii="Verdana" w:hAnsi="Verdana"/>
          <w:spacing w:val="-2"/>
          <w:sz w:val="18"/>
          <w:szCs w:val="18"/>
        </w:rPr>
        <w:tab/>
      </w:r>
      <w:r w:rsidRPr="004D1836">
        <w:rPr>
          <w:rFonts w:ascii="Verdana" w:hAnsi="Verdana"/>
          <w:spacing w:val="-2"/>
          <w:sz w:val="18"/>
          <w:szCs w:val="18"/>
        </w:rPr>
        <w:tab/>
      </w:r>
      <w:r w:rsidRPr="004D1836">
        <w:rPr>
          <w:rFonts w:ascii="Verdana" w:hAnsi="Verdana"/>
          <w:spacing w:val="-2"/>
          <w:sz w:val="18"/>
          <w:szCs w:val="18"/>
        </w:rPr>
        <w:tab/>
      </w:r>
      <w:r w:rsidRPr="004D1836">
        <w:rPr>
          <w:rFonts w:ascii="Verdana" w:hAnsi="Verdana"/>
          <w:spacing w:val="-2"/>
          <w:sz w:val="18"/>
          <w:szCs w:val="18"/>
        </w:rPr>
        <w:tab/>
        <w:t>- Placing research in a societal perspective</w:t>
      </w:r>
    </w:p>
    <w:p w14:paraId="2760B082" w14:textId="3AD30543" w:rsidR="00AF305B" w:rsidRPr="004D1836" w:rsidRDefault="00AF305B" w:rsidP="004D1836">
      <w:pPr>
        <w:tabs>
          <w:tab w:val="left" w:pos="-8220"/>
          <w:tab w:val="left" w:pos="-7500"/>
          <w:tab w:val="left" w:pos="-6780"/>
          <w:tab w:val="left" w:pos="-5100"/>
          <w:tab w:val="left" w:pos="-1673"/>
          <w:tab w:val="left" w:pos="-1020"/>
          <w:tab w:val="left" w:pos="-300"/>
          <w:tab w:val="left" w:pos="420"/>
          <w:tab w:val="left" w:pos="1140"/>
          <w:tab w:val="left" w:pos="1843"/>
        </w:tabs>
        <w:jc w:val="both"/>
        <w:rPr>
          <w:rFonts w:ascii="Verdana" w:hAnsi="Verdana"/>
          <w:spacing w:val="-2"/>
          <w:sz w:val="18"/>
          <w:szCs w:val="18"/>
        </w:rPr>
      </w:pPr>
      <w:r>
        <w:rPr>
          <w:rFonts w:ascii="Verdana" w:hAnsi="Verdana"/>
          <w:spacing w:val="-2"/>
          <w:sz w:val="18"/>
          <w:szCs w:val="18"/>
        </w:rPr>
        <w:tab/>
      </w:r>
      <w:r>
        <w:rPr>
          <w:rFonts w:ascii="Verdana" w:hAnsi="Verdana"/>
          <w:spacing w:val="-2"/>
          <w:sz w:val="18"/>
          <w:szCs w:val="18"/>
        </w:rPr>
        <w:tab/>
      </w:r>
      <w:r>
        <w:rPr>
          <w:rFonts w:ascii="Verdana" w:hAnsi="Verdana"/>
          <w:spacing w:val="-2"/>
          <w:sz w:val="18"/>
          <w:szCs w:val="18"/>
        </w:rPr>
        <w:tab/>
      </w:r>
      <w:r>
        <w:rPr>
          <w:rFonts w:ascii="Verdana" w:hAnsi="Verdana"/>
          <w:spacing w:val="-2"/>
          <w:sz w:val="18"/>
          <w:szCs w:val="18"/>
        </w:rPr>
        <w:tab/>
      </w:r>
      <w:r>
        <w:rPr>
          <w:rFonts w:ascii="Verdana" w:hAnsi="Verdana"/>
          <w:spacing w:val="-2"/>
          <w:sz w:val="18"/>
          <w:szCs w:val="18"/>
        </w:rPr>
        <w:tab/>
        <w:t xml:space="preserve">- Exploring </w:t>
      </w:r>
      <w:r w:rsidR="00EC3644">
        <w:rPr>
          <w:rFonts w:ascii="Verdana" w:hAnsi="Verdana"/>
          <w:spacing w:val="-2"/>
          <w:sz w:val="18"/>
          <w:szCs w:val="18"/>
        </w:rPr>
        <w:t xml:space="preserve">future </w:t>
      </w:r>
      <w:r>
        <w:rPr>
          <w:rFonts w:ascii="Verdana" w:hAnsi="Verdana"/>
          <w:spacing w:val="-2"/>
          <w:sz w:val="18"/>
          <w:szCs w:val="18"/>
        </w:rPr>
        <w:t>career options</w:t>
      </w:r>
    </w:p>
    <w:p w14:paraId="224543C1" w14:textId="77777777" w:rsidR="00574947" w:rsidRPr="004D1836" w:rsidRDefault="00574947" w:rsidP="004D1836">
      <w:pPr>
        <w:tabs>
          <w:tab w:val="left" w:pos="-8220"/>
          <w:tab w:val="left" w:pos="-7500"/>
          <w:tab w:val="left" w:pos="-6780"/>
          <w:tab w:val="left" w:pos="-5100"/>
          <w:tab w:val="left" w:pos="-1673"/>
          <w:tab w:val="left" w:pos="-1020"/>
          <w:tab w:val="left" w:pos="-300"/>
          <w:tab w:val="left" w:pos="420"/>
          <w:tab w:val="left" w:pos="1140"/>
          <w:tab w:val="left" w:pos="1843"/>
        </w:tabs>
        <w:jc w:val="both"/>
        <w:rPr>
          <w:rFonts w:ascii="Verdana" w:hAnsi="Verdana"/>
          <w:spacing w:val="-2"/>
          <w:sz w:val="18"/>
          <w:szCs w:val="18"/>
        </w:rPr>
      </w:pPr>
    </w:p>
    <w:p w14:paraId="5644F64A" w14:textId="77777777" w:rsidR="00574947" w:rsidRPr="004D1836" w:rsidRDefault="00574947" w:rsidP="004D1836">
      <w:pPr>
        <w:tabs>
          <w:tab w:val="left" w:pos="-8220"/>
          <w:tab w:val="left" w:pos="-7500"/>
          <w:tab w:val="left" w:pos="-6780"/>
          <w:tab w:val="left" w:pos="-5100"/>
          <w:tab w:val="left" w:pos="-1673"/>
          <w:tab w:val="left" w:pos="-1020"/>
          <w:tab w:val="left" w:pos="-300"/>
          <w:tab w:val="left" w:pos="420"/>
          <w:tab w:val="left" w:pos="1140"/>
          <w:tab w:val="left" w:pos="1843"/>
        </w:tabs>
        <w:jc w:val="both"/>
        <w:rPr>
          <w:rFonts w:ascii="Verdana" w:hAnsi="Verdana"/>
          <w:spacing w:val="-2"/>
          <w:sz w:val="18"/>
          <w:szCs w:val="18"/>
        </w:rPr>
      </w:pPr>
      <w:r w:rsidRPr="004D1836">
        <w:rPr>
          <w:rFonts w:ascii="Verdana" w:hAnsi="Verdana"/>
          <w:spacing w:val="-2"/>
          <w:sz w:val="18"/>
          <w:szCs w:val="18"/>
        </w:rPr>
        <w:t xml:space="preserve">Moreover, it is essential for </w:t>
      </w:r>
      <w:r w:rsidR="007C63CE" w:rsidRPr="004D1836">
        <w:rPr>
          <w:rFonts w:ascii="Verdana" w:hAnsi="Verdana"/>
          <w:spacing w:val="-2"/>
          <w:sz w:val="18"/>
          <w:szCs w:val="18"/>
        </w:rPr>
        <w:t xml:space="preserve">PhD candidates </w:t>
      </w:r>
      <w:r w:rsidRPr="004D1836">
        <w:rPr>
          <w:rFonts w:ascii="Verdana" w:hAnsi="Verdana"/>
          <w:spacing w:val="-2"/>
          <w:sz w:val="18"/>
          <w:szCs w:val="18"/>
        </w:rPr>
        <w:t>to be able to perform in a scientific forum and to obtain a strong profile in an international network of peers. Hence, scientific interaction with peers is given a central position in PhD training and education</w:t>
      </w:r>
      <w:r w:rsidR="00A8339D" w:rsidRPr="004D1836">
        <w:rPr>
          <w:rFonts w:ascii="Verdana" w:hAnsi="Verdana"/>
          <w:spacing w:val="-2"/>
          <w:sz w:val="18"/>
          <w:szCs w:val="18"/>
        </w:rPr>
        <w:t xml:space="preserve"> and is noted as a separate </w:t>
      </w:r>
      <w:r w:rsidR="001469EF" w:rsidRPr="004D1836">
        <w:rPr>
          <w:rFonts w:ascii="Verdana" w:hAnsi="Verdana"/>
          <w:spacing w:val="-2"/>
          <w:sz w:val="18"/>
          <w:szCs w:val="18"/>
        </w:rPr>
        <w:t>category</w:t>
      </w:r>
      <w:r w:rsidR="00A8339D" w:rsidRPr="004D1836">
        <w:rPr>
          <w:rFonts w:ascii="Verdana" w:hAnsi="Verdana"/>
          <w:spacing w:val="-2"/>
          <w:sz w:val="18"/>
          <w:szCs w:val="18"/>
        </w:rPr>
        <w:t xml:space="preserve"> in the TSP</w:t>
      </w:r>
      <w:r w:rsidRPr="004D1836">
        <w:rPr>
          <w:rFonts w:ascii="Verdana" w:hAnsi="Verdana"/>
          <w:spacing w:val="-2"/>
          <w:sz w:val="18"/>
          <w:szCs w:val="18"/>
        </w:rPr>
        <w:t>.</w:t>
      </w:r>
    </w:p>
    <w:p w14:paraId="2EA9510C" w14:textId="77777777" w:rsidR="00A8339D" w:rsidRPr="004D1836" w:rsidRDefault="00A8339D" w:rsidP="004D1836">
      <w:pPr>
        <w:tabs>
          <w:tab w:val="left" w:pos="-8220"/>
          <w:tab w:val="left" w:pos="-7500"/>
          <w:tab w:val="left" w:pos="-6780"/>
          <w:tab w:val="left" w:pos="-5100"/>
          <w:tab w:val="left" w:pos="-1673"/>
          <w:tab w:val="left" w:pos="-1020"/>
          <w:tab w:val="left" w:pos="-300"/>
          <w:tab w:val="left" w:pos="420"/>
          <w:tab w:val="left" w:pos="1140"/>
          <w:tab w:val="left" w:pos="1843"/>
        </w:tabs>
        <w:jc w:val="both"/>
        <w:rPr>
          <w:rFonts w:ascii="Verdana" w:hAnsi="Verdana"/>
          <w:spacing w:val="-2"/>
          <w:sz w:val="18"/>
          <w:szCs w:val="18"/>
        </w:rPr>
      </w:pPr>
    </w:p>
    <w:p w14:paraId="3096FCDF" w14:textId="75119888" w:rsidR="00574947" w:rsidRPr="004D1836" w:rsidRDefault="00A8339D" w:rsidP="004D1836">
      <w:pPr>
        <w:tabs>
          <w:tab w:val="left" w:pos="-8220"/>
          <w:tab w:val="left" w:pos="-7500"/>
          <w:tab w:val="left" w:pos="-6780"/>
          <w:tab w:val="left" w:pos="-5100"/>
          <w:tab w:val="left" w:pos="-1673"/>
          <w:tab w:val="left" w:pos="-1020"/>
          <w:tab w:val="left" w:pos="-300"/>
          <w:tab w:val="left" w:pos="420"/>
          <w:tab w:val="left" w:pos="1140"/>
          <w:tab w:val="left" w:pos="1843"/>
        </w:tabs>
        <w:jc w:val="both"/>
        <w:rPr>
          <w:rFonts w:ascii="Verdana" w:hAnsi="Verdana"/>
          <w:sz w:val="18"/>
          <w:szCs w:val="18"/>
        </w:rPr>
      </w:pPr>
      <w:r w:rsidRPr="004D1836">
        <w:rPr>
          <w:rFonts w:ascii="Verdana" w:hAnsi="Verdana"/>
          <w:spacing w:val="-2"/>
          <w:sz w:val="18"/>
          <w:szCs w:val="18"/>
        </w:rPr>
        <w:t>Similarly,</w:t>
      </w:r>
      <w:r w:rsidR="0010329E">
        <w:rPr>
          <w:rFonts w:ascii="Verdana" w:hAnsi="Verdana"/>
          <w:spacing w:val="-2"/>
          <w:sz w:val="18"/>
          <w:szCs w:val="18"/>
        </w:rPr>
        <w:t xml:space="preserve"> </w:t>
      </w:r>
      <w:r w:rsidR="00944A91">
        <w:rPr>
          <w:rFonts w:ascii="Verdana" w:hAnsi="Verdana"/>
          <w:spacing w:val="-2"/>
          <w:sz w:val="18"/>
          <w:szCs w:val="18"/>
        </w:rPr>
        <w:t>teaching activities are</w:t>
      </w:r>
      <w:r w:rsidRPr="004D1836">
        <w:rPr>
          <w:rFonts w:ascii="Verdana" w:hAnsi="Verdana"/>
          <w:spacing w:val="-2"/>
          <w:sz w:val="18"/>
          <w:szCs w:val="18"/>
        </w:rPr>
        <w:t xml:space="preserve"> placed in a separate </w:t>
      </w:r>
      <w:r w:rsidR="001469EF" w:rsidRPr="004D1836">
        <w:rPr>
          <w:rFonts w:ascii="Verdana" w:hAnsi="Verdana"/>
          <w:spacing w:val="-2"/>
          <w:sz w:val="18"/>
          <w:szCs w:val="18"/>
        </w:rPr>
        <w:t>category</w:t>
      </w:r>
      <w:r w:rsidRPr="004D1836">
        <w:rPr>
          <w:rFonts w:ascii="Verdana" w:hAnsi="Verdana"/>
          <w:spacing w:val="-2"/>
          <w:sz w:val="18"/>
          <w:szCs w:val="18"/>
        </w:rPr>
        <w:t>. T</w:t>
      </w:r>
      <w:r w:rsidRPr="004D1836">
        <w:rPr>
          <w:rFonts w:ascii="Verdana" w:hAnsi="Verdana"/>
          <w:sz w:val="18"/>
          <w:szCs w:val="18"/>
        </w:rPr>
        <w:t xml:space="preserve">he benefit of teaching in strengthening T-shaped skills in the PhD </w:t>
      </w:r>
      <w:r w:rsidR="007C63CE" w:rsidRPr="004D1836">
        <w:rPr>
          <w:rFonts w:ascii="Verdana" w:hAnsi="Verdana"/>
          <w:sz w:val="18"/>
          <w:szCs w:val="18"/>
        </w:rPr>
        <w:t>p</w:t>
      </w:r>
      <w:r w:rsidRPr="004D1836">
        <w:rPr>
          <w:rFonts w:ascii="Verdana" w:hAnsi="Verdana"/>
          <w:sz w:val="18"/>
          <w:szCs w:val="18"/>
        </w:rPr>
        <w:t>rogramme lies both in the realm of increasing scientific knowledge and insight as well as in strengthening didactical skills.</w:t>
      </w:r>
    </w:p>
    <w:p w14:paraId="2B6FC3BD" w14:textId="77777777" w:rsidR="00320BAF" w:rsidRPr="004D1836" w:rsidRDefault="00320BAF" w:rsidP="004D1836">
      <w:pPr>
        <w:tabs>
          <w:tab w:val="left" w:pos="-8220"/>
          <w:tab w:val="left" w:pos="-7500"/>
          <w:tab w:val="left" w:pos="-6780"/>
          <w:tab w:val="left" w:pos="-5100"/>
          <w:tab w:val="left" w:pos="-1673"/>
          <w:tab w:val="left" w:pos="-1020"/>
          <w:tab w:val="left" w:pos="-300"/>
          <w:tab w:val="left" w:pos="420"/>
          <w:tab w:val="left" w:pos="1140"/>
          <w:tab w:val="left" w:pos="1843"/>
        </w:tabs>
        <w:jc w:val="both"/>
        <w:rPr>
          <w:rFonts w:ascii="Verdana" w:hAnsi="Verdana"/>
          <w:spacing w:val="-2"/>
          <w:sz w:val="18"/>
          <w:szCs w:val="18"/>
        </w:rPr>
      </w:pPr>
    </w:p>
    <w:p w14:paraId="79B5037F" w14:textId="3F159869" w:rsidR="00F05833" w:rsidRPr="004D1836" w:rsidRDefault="00574947" w:rsidP="004D1836">
      <w:pPr>
        <w:tabs>
          <w:tab w:val="left" w:pos="-8220"/>
          <w:tab w:val="left" w:pos="-7500"/>
          <w:tab w:val="left" w:pos="-6780"/>
          <w:tab w:val="left" w:pos="-5100"/>
          <w:tab w:val="left" w:pos="-1673"/>
          <w:tab w:val="left" w:pos="-1020"/>
          <w:tab w:val="left" w:pos="-300"/>
          <w:tab w:val="left" w:pos="420"/>
          <w:tab w:val="left" w:pos="1140"/>
          <w:tab w:val="left" w:pos="1843"/>
        </w:tabs>
        <w:jc w:val="both"/>
        <w:rPr>
          <w:rFonts w:ascii="Verdana" w:hAnsi="Verdana"/>
          <w:spacing w:val="-2"/>
          <w:sz w:val="18"/>
          <w:szCs w:val="18"/>
        </w:rPr>
      </w:pPr>
      <w:r w:rsidRPr="004D1836">
        <w:rPr>
          <w:rFonts w:ascii="Verdana" w:hAnsi="Verdana"/>
          <w:spacing w:val="-2"/>
          <w:sz w:val="18"/>
          <w:szCs w:val="18"/>
        </w:rPr>
        <w:t xml:space="preserve">To </w:t>
      </w:r>
      <w:r w:rsidR="00320BAF" w:rsidRPr="004D1836">
        <w:rPr>
          <w:rFonts w:ascii="Verdana" w:hAnsi="Verdana"/>
          <w:spacing w:val="-2"/>
          <w:sz w:val="18"/>
          <w:szCs w:val="18"/>
        </w:rPr>
        <w:t xml:space="preserve">facilitate </w:t>
      </w:r>
      <w:r w:rsidRPr="004D1836">
        <w:rPr>
          <w:rFonts w:ascii="Verdana" w:hAnsi="Verdana"/>
          <w:spacing w:val="-2"/>
          <w:sz w:val="18"/>
          <w:szCs w:val="18"/>
        </w:rPr>
        <w:t>formulating activities to acquire T-shaped skills, t</w:t>
      </w:r>
      <w:r w:rsidR="00F05833" w:rsidRPr="004D1836">
        <w:rPr>
          <w:rFonts w:ascii="Verdana" w:hAnsi="Verdana"/>
          <w:spacing w:val="-2"/>
          <w:sz w:val="18"/>
          <w:szCs w:val="18"/>
        </w:rPr>
        <w:t xml:space="preserve">he </w:t>
      </w:r>
      <w:r w:rsidR="00381B22">
        <w:rPr>
          <w:rFonts w:ascii="Verdana" w:hAnsi="Verdana"/>
          <w:spacing w:val="-2"/>
          <w:sz w:val="18"/>
          <w:szCs w:val="18"/>
        </w:rPr>
        <w:t>training</w:t>
      </w:r>
      <w:r w:rsidR="00381B22" w:rsidRPr="004D1836">
        <w:rPr>
          <w:rFonts w:ascii="Verdana" w:hAnsi="Verdana"/>
          <w:spacing w:val="-2"/>
          <w:sz w:val="18"/>
          <w:szCs w:val="18"/>
        </w:rPr>
        <w:t xml:space="preserve"> </w:t>
      </w:r>
      <w:r w:rsidR="00F05833" w:rsidRPr="004D1836">
        <w:rPr>
          <w:rFonts w:ascii="Verdana" w:hAnsi="Verdana"/>
          <w:spacing w:val="-2"/>
          <w:sz w:val="18"/>
          <w:szCs w:val="18"/>
        </w:rPr>
        <w:t xml:space="preserve">section of the TSP (below) </w:t>
      </w:r>
      <w:r w:rsidRPr="004D1836">
        <w:rPr>
          <w:rFonts w:ascii="Verdana" w:hAnsi="Verdana"/>
          <w:spacing w:val="-2"/>
          <w:sz w:val="18"/>
          <w:szCs w:val="18"/>
        </w:rPr>
        <w:t xml:space="preserve">has been set up </w:t>
      </w:r>
      <w:r w:rsidR="00A7032E" w:rsidRPr="004D1836">
        <w:rPr>
          <w:rFonts w:ascii="Verdana" w:hAnsi="Verdana"/>
          <w:spacing w:val="-2"/>
          <w:sz w:val="18"/>
          <w:szCs w:val="18"/>
        </w:rPr>
        <w:t xml:space="preserve">in </w:t>
      </w:r>
      <w:r w:rsidR="00F269EF" w:rsidRPr="004D1836">
        <w:rPr>
          <w:rFonts w:ascii="Verdana" w:hAnsi="Verdana"/>
          <w:spacing w:val="-2"/>
          <w:sz w:val="18"/>
          <w:szCs w:val="18"/>
        </w:rPr>
        <w:t>four</w:t>
      </w:r>
      <w:r w:rsidR="00A7032E" w:rsidRPr="004D1836">
        <w:rPr>
          <w:rFonts w:ascii="Verdana" w:hAnsi="Verdana"/>
          <w:spacing w:val="-2"/>
          <w:sz w:val="18"/>
          <w:szCs w:val="18"/>
        </w:rPr>
        <w:t xml:space="preserve"> main </w:t>
      </w:r>
      <w:r w:rsidR="001469EF" w:rsidRPr="004D1836">
        <w:rPr>
          <w:rFonts w:ascii="Verdana" w:hAnsi="Verdana"/>
          <w:spacing w:val="-2"/>
          <w:sz w:val="18"/>
          <w:szCs w:val="18"/>
        </w:rPr>
        <w:t>categories</w:t>
      </w:r>
      <w:r w:rsidRPr="004D1836">
        <w:rPr>
          <w:rFonts w:ascii="Verdana" w:hAnsi="Verdana"/>
          <w:spacing w:val="-2"/>
          <w:sz w:val="18"/>
          <w:szCs w:val="18"/>
        </w:rPr>
        <w:t>:</w:t>
      </w:r>
    </w:p>
    <w:p w14:paraId="3054172C" w14:textId="679ABACF" w:rsidR="00F05833" w:rsidRPr="004D1836" w:rsidRDefault="001469EF" w:rsidP="004D1836">
      <w:pPr>
        <w:numPr>
          <w:ilvl w:val="0"/>
          <w:numId w:val="18"/>
        </w:numPr>
        <w:tabs>
          <w:tab w:val="left" w:pos="-8220"/>
          <w:tab w:val="left" w:pos="-7500"/>
          <w:tab w:val="left" w:pos="-6780"/>
          <w:tab w:val="left" w:pos="-5100"/>
          <w:tab w:val="left" w:pos="-1673"/>
          <w:tab w:val="left" w:pos="-1020"/>
          <w:tab w:val="left" w:pos="-300"/>
          <w:tab w:val="left" w:pos="420"/>
          <w:tab w:val="left" w:pos="1140"/>
          <w:tab w:val="left" w:pos="1701"/>
        </w:tabs>
        <w:ind w:left="1701" w:hanging="1701"/>
        <w:jc w:val="both"/>
        <w:rPr>
          <w:rFonts w:ascii="Verdana" w:hAnsi="Verdana"/>
          <w:spacing w:val="-2"/>
          <w:sz w:val="18"/>
          <w:szCs w:val="18"/>
        </w:rPr>
      </w:pPr>
      <w:r w:rsidRPr="004D1836">
        <w:rPr>
          <w:rFonts w:ascii="Verdana" w:hAnsi="Verdana"/>
          <w:spacing w:val="-2"/>
          <w:sz w:val="18"/>
          <w:szCs w:val="18"/>
        </w:rPr>
        <w:t>Category</w:t>
      </w:r>
      <w:r w:rsidR="00F05833" w:rsidRPr="004D1836">
        <w:rPr>
          <w:rFonts w:ascii="Verdana" w:hAnsi="Verdana"/>
          <w:spacing w:val="-2"/>
          <w:sz w:val="18"/>
          <w:szCs w:val="18"/>
        </w:rPr>
        <w:t xml:space="preserve"> 1:</w:t>
      </w:r>
      <w:r w:rsidR="00E46196" w:rsidRPr="004D1836">
        <w:rPr>
          <w:rFonts w:ascii="Verdana" w:hAnsi="Verdana"/>
          <w:spacing w:val="-2"/>
          <w:sz w:val="18"/>
          <w:szCs w:val="18"/>
        </w:rPr>
        <w:tab/>
      </w:r>
      <w:r w:rsidR="009A371D">
        <w:rPr>
          <w:rFonts w:ascii="Verdana" w:hAnsi="Verdana"/>
          <w:spacing w:val="-2"/>
          <w:sz w:val="18"/>
          <w:szCs w:val="18"/>
        </w:rPr>
        <w:t xml:space="preserve">Scientific </w:t>
      </w:r>
      <w:r w:rsidR="00A74E32" w:rsidRPr="004D1836">
        <w:rPr>
          <w:rFonts w:ascii="Verdana" w:hAnsi="Verdana"/>
          <w:spacing w:val="-2"/>
          <w:sz w:val="18"/>
          <w:szCs w:val="18"/>
        </w:rPr>
        <w:t>knowledge</w:t>
      </w:r>
      <w:r w:rsidR="009A371D">
        <w:rPr>
          <w:rFonts w:ascii="Verdana" w:hAnsi="Verdana"/>
          <w:spacing w:val="-2"/>
          <w:sz w:val="18"/>
          <w:szCs w:val="18"/>
        </w:rPr>
        <w:t>, insight and overview</w:t>
      </w:r>
      <w:r w:rsidR="00E46196" w:rsidRPr="004D1836">
        <w:rPr>
          <w:rFonts w:ascii="Verdana" w:hAnsi="Verdana"/>
          <w:spacing w:val="-2"/>
          <w:sz w:val="18"/>
          <w:szCs w:val="18"/>
        </w:rPr>
        <w:t xml:space="preserve"> </w:t>
      </w:r>
    </w:p>
    <w:p w14:paraId="2509CC87" w14:textId="256E634B" w:rsidR="00F05833" w:rsidRPr="004D1836" w:rsidRDefault="001469EF" w:rsidP="004D1836">
      <w:pPr>
        <w:numPr>
          <w:ilvl w:val="0"/>
          <w:numId w:val="17"/>
        </w:numPr>
        <w:tabs>
          <w:tab w:val="left" w:pos="-8220"/>
          <w:tab w:val="left" w:pos="-7500"/>
          <w:tab w:val="left" w:pos="-6780"/>
          <w:tab w:val="left" w:pos="-5100"/>
          <w:tab w:val="left" w:pos="-1673"/>
          <w:tab w:val="left" w:pos="-1020"/>
          <w:tab w:val="left" w:pos="-300"/>
          <w:tab w:val="left" w:pos="420"/>
          <w:tab w:val="left" w:pos="1140"/>
          <w:tab w:val="left" w:pos="1701"/>
        </w:tabs>
        <w:jc w:val="both"/>
        <w:rPr>
          <w:rFonts w:ascii="Verdana" w:hAnsi="Verdana"/>
          <w:spacing w:val="-2"/>
          <w:sz w:val="18"/>
          <w:szCs w:val="18"/>
        </w:rPr>
      </w:pPr>
      <w:r w:rsidRPr="004D1836">
        <w:rPr>
          <w:rFonts w:ascii="Verdana" w:hAnsi="Verdana"/>
          <w:spacing w:val="-2"/>
          <w:sz w:val="18"/>
          <w:szCs w:val="18"/>
        </w:rPr>
        <w:t>Category</w:t>
      </w:r>
      <w:r w:rsidR="00F05833" w:rsidRPr="004D1836">
        <w:rPr>
          <w:rFonts w:ascii="Verdana" w:hAnsi="Verdana"/>
          <w:spacing w:val="-2"/>
          <w:sz w:val="18"/>
          <w:szCs w:val="18"/>
        </w:rPr>
        <w:t xml:space="preserve"> 2:</w:t>
      </w:r>
      <w:r w:rsidR="00E46196" w:rsidRPr="004D1836">
        <w:rPr>
          <w:rFonts w:ascii="Verdana" w:hAnsi="Verdana"/>
          <w:spacing w:val="-2"/>
          <w:sz w:val="18"/>
          <w:szCs w:val="18"/>
        </w:rPr>
        <w:tab/>
      </w:r>
      <w:r w:rsidR="009A371D">
        <w:rPr>
          <w:rFonts w:ascii="Verdana" w:hAnsi="Verdana"/>
          <w:spacing w:val="-2"/>
          <w:sz w:val="18"/>
          <w:szCs w:val="18"/>
        </w:rPr>
        <w:t>S</w:t>
      </w:r>
      <w:r w:rsidR="00E46196" w:rsidRPr="004D1836">
        <w:rPr>
          <w:rFonts w:ascii="Verdana" w:hAnsi="Verdana"/>
          <w:spacing w:val="-2"/>
          <w:sz w:val="18"/>
          <w:szCs w:val="18"/>
        </w:rPr>
        <w:t>kills</w:t>
      </w:r>
      <w:r w:rsidR="009A371D">
        <w:rPr>
          <w:rFonts w:ascii="Verdana" w:hAnsi="Verdana"/>
          <w:spacing w:val="-2"/>
          <w:sz w:val="18"/>
          <w:szCs w:val="18"/>
        </w:rPr>
        <w:t xml:space="preserve">, </w:t>
      </w:r>
      <w:r w:rsidR="00E46196" w:rsidRPr="004D1836">
        <w:rPr>
          <w:rFonts w:ascii="Verdana" w:hAnsi="Verdana"/>
          <w:spacing w:val="-2"/>
          <w:sz w:val="18"/>
          <w:szCs w:val="18"/>
        </w:rPr>
        <w:t>competences</w:t>
      </w:r>
      <w:r w:rsidR="009A371D">
        <w:rPr>
          <w:rFonts w:ascii="Verdana" w:hAnsi="Verdana"/>
          <w:spacing w:val="-2"/>
          <w:sz w:val="18"/>
          <w:szCs w:val="18"/>
        </w:rPr>
        <w:t xml:space="preserve"> and career development</w:t>
      </w:r>
    </w:p>
    <w:p w14:paraId="03F80CD8" w14:textId="4536DC96" w:rsidR="00F05833" w:rsidRPr="004D1836" w:rsidRDefault="001469EF" w:rsidP="004D1836">
      <w:pPr>
        <w:numPr>
          <w:ilvl w:val="0"/>
          <w:numId w:val="17"/>
        </w:numPr>
        <w:tabs>
          <w:tab w:val="left" w:pos="-8220"/>
          <w:tab w:val="left" w:pos="-7500"/>
          <w:tab w:val="left" w:pos="-6780"/>
          <w:tab w:val="left" w:pos="-5100"/>
          <w:tab w:val="left" w:pos="-1673"/>
          <w:tab w:val="left" w:pos="-1020"/>
          <w:tab w:val="left" w:pos="-300"/>
          <w:tab w:val="left" w:pos="420"/>
          <w:tab w:val="left" w:pos="1140"/>
          <w:tab w:val="left" w:pos="1701"/>
        </w:tabs>
        <w:jc w:val="both"/>
        <w:rPr>
          <w:rFonts w:ascii="Verdana" w:hAnsi="Verdana"/>
          <w:spacing w:val="-2"/>
          <w:sz w:val="18"/>
          <w:szCs w:val="18"/>
        </w:rPr>
      </w:pPr>
      <w:r w:rsidRPr="004D1836">
        <w:rPr>
          <w:rFonts w:ascii="Verdana" w:hAnsi="Verdana"/>
          <w:spacing w:val="-2"/>
          <w:sz w:val="18"/>
          <w:szCs w:val="18"/>
        </w:rPr>
        <w:t>Category</w:t>
      </w:r>
      <w:r w:rsidR="00F05833" w:rsidRPr="004D1836">
        <w:rPr>
          <w:rFonts w:ascii="Verdana" w:hAnsi="Verdana"/>
          <w:spacing w:val="-2"/>
          <w:sz w:val="18"/>
          <w:szCs w:val="18"/>
        </w:rPr>
        <w:t xml:space="preserve"> 3:</w:t>
      </w:r>
      <w:r w:rsidR="00E46196" w:rsidRPr="004D1836">
        <w:rPr>
          <w:rFonts w:ascii="Verdana" w:hAnsi="Verdana"/>
          <w:spacing w:val="-2"/>
          <w:sz w:val="18"/>
          <w:szCs w:val="18"/>
        </w:rPr>
        <w:tab/>
        <w:t>Scientific exposure</w:t>
      </w:r>
      <w:r w:rsidR="00CF2BA2">
        <w:rPr>
          <w:rFonts w:ascii="Verdana" w:hAnsi="Verdana"/>
          <w:spacing w:val="-2"/>
          <w:sz w:val="18"/>
          <w:szCs w:val="18"/>
        </w:rPr>
        <w:t>/interaction</w:t>
      </w:r>
      <w:r w:rsidR="00F05833" w:rsidRPr="004D1836">
        <w:rPr>
          <w:rFonts w:ascii="Verdana" w:hAnsi="Verdana"/>
          <w:spacing w:val="-2"/>
          <w:sz w:val="18"/>
          <w:szCs w:val="18"/>
        </w:rPr>
        <w:t xml:space="preserve"> </w:t>
      </w:r>
    </w:p>
    <w:p w14:paraId="5E117DFA" w14:textId="77777777" w:rsidR="00A8339D" w:rsidRPr="004D1836" w:rsidRDefault="001469EF" w:rsidP="004D1836">
      <w:pPr>
        <w:numPr>
          <w:ilvl w:val="0"/>
          <w:numId w:val="17"/>
        </w:numPr>
        <w:tabs>
          <w:tab w:val="left" w:pos="-8220"/>
          <w:tab w:val="left" w:pos="-7500"/>
          <w:tab w:val="left" w:pos="-6780"/>
          <w:tab w:val="left" w:pos="-5100"/>
          <w:tab w:val="left" w:pos="-1673"/>
          <w:tab w:val="left" w:pos="-1020"/>
          <w:tab w:val="left" w:pos="-300"/>
          <w:tab w:val="left" w:pos="420"/>
          <w:tab w:val="left" w:pos="1140"/>
          <w:tab w:val="left" w:pos="1701"/>
        </w:tabs>
        <w:jc w:val="both"/>
        <w:rPr>
          <w:rFonts w:ascii="Verdana" w:hAnsi="Verdana"/>
          <w:spacing w:val="-2"/>
          <w:sz w:val="18"/>
          <w:szCs w:val="18"/>
        </w:rPr>
      </w:pPr>
      <w:r w:rsidRPr="004D1836">
        <w:rPr>
          <w:rFonts w:ascii="Verdana" w:hAnsi="Verdana"/>
          <w:spacing w:val="-2"/>
          <w:sz w:val="18"/>
          <w:szCs w:val="18"/>
        </w:rPr>
        <w:t>Category</w:t>
      </w:r>
      <w:r w:rsidR="00A8339D" w:rsidRPr="004D1836">
        <w:rPr>
          <w:rFonts w:ascii="Verdana" w:hAnsi="Verdana"/>
          <w:spacing w:val="-2"/>
          <w:sz w:val="18"/>
          <w:szCs w:val="18"/>
        </w:rPr>
        <w:t xml:space="preserve"> 4:</w:t>
      </w:r>
      <w:r w:rsidR="00E46196" w:rsidRPr="004D1836">
        <w:rPr>
          <w:rFonts w:ascii="Verdana" w:hAnsi="Verdana"/>
          <w:spacing w:val="-2"/>
          <w:sz w:val="18"/>
          <w:szCs w:val="18"/>
        </w:rPr>
        <w:tab/>
      </w:r>
      <w:r w:rsidR="00A8339D" w:rsidRPr="004D1836">
        <w:rPr>
          <w:rFonts w:ascii="Verdana" w:hAnsi="Verdana"/>
          <w:spacing w:val="-2"/>
          <w:sz w:val="18"/>
          <w:szCs w:val="18"/>
        </w:rPr>
        <w:t>Teaching</w:t>
      </w:r>
    </w:p>
    <w:p w14:paraId="601AD2E9" w14:textId="77777777" w:rsidR="00F05833" w:rsidRPr="004D1836" w:rsidRDefault="00F05833" w:rsidP="004D1836">
      <w:pPr>
        <w:tabs>
          <w:tab w:val="left" w:pos="-8220"/>
          <w:tab w:val="left" w:pos="-7500"/>
          <w:tab w:val="left" w:pos="-6780"/>
          <w:tab w:val="left" w:pos="-5100"/>
          <w:tab w:val="left" w:pos="-1673"/>
          <w:tab w:val="left" w:pos="-1020"/>
          <w:tab w:val="left" w:pos="-300"/>
          <w:tab w:val="left" w:pos="420"/>
          <w:tab w:val="left" w:pos="1140"/>
          <w:tab w:val="left" w:pos="1843"/>
        </w:tabs>
        <w:jc w:val="both"/>
        <w:rPr>
          <w:rFonts w:ascii="Verdana" w:hAnsi="Verdana"/>
          <w:spacing w:val="-2"/>
          <w:sz w:val="18"/>
          <w:szCs w:val="18"/>
        </w:rPr>
      </w:pPr>
    </w:p>
    <w:p w14:paraId="001A0E7D" w14:textId="5062F7CB" w:rsidR="00F05833" w:rsidRDefault="00A7032E" w:rsidP="004D1836">
      <w:pPr>
        <w:tabs>
          <w:tab w:val="left" w:pos="-8220"/>
          <w:tab w:val="left" w:pos="-7500"/>
          <w:tab w:val="left" w:pos="-6780"/>
          <w:tab w:val="left" w:pos="-5100"/>
          <w:tab w:val="left" w:pos="-1673"/>
          <w:tab w:val="left" w:pos="-1020"/>
          <w:tab w:val="left" w:pos="-300"/>
          <w:tab w:val="left" w:pos="420"/>
          <w:tab w:val="left" w:pos="1140"/>
          <w:tab w:val="left" w:pos="1843"/>
        </w:tabs>
        <w:jc w:val="both"/>
        <w:rPr>
          <w:rFonts w:ascii="Verdana" w:hAnsi="Verdana"/>
          <w:spacing w:val="-2"/>
          <w:sz w:val="18"/>
          <w:szCs w:val="18"/>
        </w:rPr>
      </w:pPr>
      <w:r w:rsidRPr="004D1836">
        <w:rPr>
          <w:rFonts w:ascii="Verdana" w:hAnsi="Verdana"/>
          <w:spacing w:val="-2"/>
          <w:sz w:val="18"/>
          <w:szCs w:val="18"/>
        </w:rPr>
        <w:t xml:space="preserve">To comply with </w:t>
      </w:r>
      <w:r w:rsidR="00EA65D8">
        <w:rPr>
          <w:rFonts w:ascii="Verdana" w:hAnsi="Verdana"/>
          <w:spacing w:val="-2"/>
          <w:sz w:val="18"/>
          <w:szCs w:val="18"/>
        </w:rPr>
        <w:t>the PE&amp;RC criteria</w:t>
      </w:r>
      <w:r w:rsidR="00416519">
        <w:rPr>
          <w:rFonts w:ascii="Verdana" w:hAnsi="Verdana"/>
          <w:spacing w:val="-2"/>
          <w:sz w:val="18"/>
          <w:szCs w:val="18"/>
        </w:rPr>
        <w:t>,</w:t>
      </w:r>
      <w:r w:rsidR="00E9603F">
        <w:rPr>
          <w:rFonts w:ascii="Verdana" w:hAnsi="Verdana"/>
          <w:spacing w:val="-2"/>
          <w:sz w:val="18"/>
          <w:szCs w:val="18"/>
        </w:rPr>
        <w:t xml:space="preserve"> and to </w:t>
      </w:r>
      <w:r w:rsidR="00EA65D8">
        <w:rPr>
          <w:rFonts w:ascii="Verdana" w:hAnsi="Verdana"/>
          <w:spacing w:val="-2"/>
          <w:sz w:val="18"/>
          <w:szCs w:val="18"/>
        </w:rPr>
        <w:t xml:space="preserve">obtain </w:t>
      </w:r>
      <w:r w:rsidR="00C94957">
        <w:rPr>
          <w:rFonts w:ascii="Verdana" w:hAnsi="Verdana"/>
          <w:spacing w:val="-2"/>
          <w:sz w:val="18"/>
          <w:szCs w:val="18"/>
        </w:rPr>
        <w:t>the</w:t>
      </w:r>
      <w:r w:rsidR="00EA65D8">
        <w:rPr>
          <w:rFonts w:ascii="Verdana" w:hAnsi="Verdana"/>
          <w:spacing w:val="-2"/>
          <w:sz w:val="18"/>
          <w:szCs w:val="18"/>
        </w:rPr>
        <w:t xml:space="preserve"> Training and </w:t>
      </w:r>
      <w:r w:rsidRPr="004D1836">
        <w:rPr>
          <w:rFonts w:ascii="Verdana" w:hAnsi="Verdana"/>
          <w:spacing w:val="-2"/>
          <w:sz w:val="18"/>
          <w:szCs w:val="18"/>
        </w:rPr>
        <w:t>Education Certificate, PhD candidates must perform at least 22 weeks of education and training activities</w:t>
      </w:r>
      <w:r w:rsidR="00880B49" w:rsidRPr="004D1836">
        <w:rPr>
          <w:rFonts w:ascii="Verdana" w:hAnsi="Verdana"/>
          <w:spacing w:val="-2"/>
          <w:sz w:val="18"/>
          <w:szCs w:val="18"/>
        </w:rPr>
        <w:t xml:space="preserve">. </w:t>
      </w:r>
      <w:r w:rsidR="00F05833" w:rsidRPr="004D1836">
        <w:rPr>
          <w:rFonts w:ascii="Verdana" w:hAnsi="Verdana"/>
          <w:spacing w:val="-2"/>
          <w:sz w:val="18"/>
          <w:szCs w:val="18"/>
        </w:rPr>
        <w:t xml:space="preserve">The European </w:t>
      </w:r>
      <w:r w:rsidR="00EA65D8" w:rsidRPr="00EA65D8">
        <w:rPr>
          <w:rFonts w:ascii="Verdana" w:hAnsi="Verdana"/>
          <w:spacing w:val="-2"/>
          <w:sz w:val="18"/>
          <w:szCs w:val="18"/>
        </w:rPr>
        <w:t>Credit Transfer and Accumulation System</w:t>
      </w:r>
      <w:r w:rsidR="00F05833" w:rsidRPr="004D1836">
        <w:rPr>
          <w:rFonts w:ascii="Verdana" w:hAnsi="Verdana"/>
          <w:spacing w:val="-2"/>
          <w:sz w:val="18"/>
          <w:szCs w:val="18"/>
        </w:rPr>
        <w:t xml:space="preserve"> (ECTS) has been adopted as crediting system</w:t>
      </w:r>
      <w:r w:rsidR="00880B49" w:rsidRPr="004D1836">
        <w:rPr>
          <w:rFonts w:ascii="Verdana" w:hAnsi="Verdana"/>
          <w:spacing w:val="-2"/>
          <w:sz w:val="18"/>
          <w:szCs w:val="18"/>
        </w:rPr>
        <w:t xml:space="preserve"> (</w:t>
      </w:r>
      <w:r w:rsidR="00F05833" w:rsidRPr="004D1836">
        <w:rPr>
          <w:rFonts w:ascii="Verdana" w:hAnsi="Verdana"/>
          <w:spacing w:val="-2"/>
          <w:sz w:val="18"/>
          <w:szCs w:val="18"/>
        </w:rPr>
        <w:t>1 ECTS = 28 hours</w:t>
      </w:r>
      <w:r w:rsidR="00880B49" w:rsidRPr="004D1836">
        <w:rPr>
          <w:rFonts w:ascii="Verdana" w:hAnsi="Verdana"/>
          <w:spacing w:val="-2"/>
          <w:sz w:val="18"/>
          <w:szCs w:val="18"/>
        </w:rPr>
        <w:t xml:space="preserve">) and thus </w:t>
      </w:r>
      <w:r w:rsidR="00BC41F3">
        <w:rPr>
          <w:rFonts w:ascii="Verdana" w:hAnsi="Verdana"/>
          <w:spacing w:val="-2"/>
          <w:sz w:val="18"/>
          <w:szCs w:val="18"/>
        </w:rPr>
        <w:t xml:space="preserve">a total of </w:t>
      </w:r>
      <w:r w:rsidR="00794239">
        <w:rPr>
          <w:rFonts w:ascii="Verdana" w:hAnsi="Verdana"/>
          <w:spacing w:val="-2"/>
          <w:sz w:val="18"/>
          <w:szCs w:val="18"/>
        </w:rPr>
        <w:t xml:space="preserve">at least </w:t>
      </w:r>
      <w:r w:rsidR="00880B49" w:rsidRPr="004D1836">
        <w:rPr>
          <w:rFonts w:ascii="Verdana" w:hAnsi="Verdana"/>
          <w:spacing w:val="-2"/>
          <w:sz w:val="18"/>
          <w:szCs w:val="18"/>
        </w:rPr>
        <w:t>3</w:t>
      </w:r>
      <w:r w:rsidR="00F748B3">
        <w:rPr>
          <w:rFonts w:ascii="Verdana" w:hAnsi="Verdana"/>
          <w:spacing w:val="-2"/>
          <w:sz w:val="18"/>
          <w:szCs w:val="18"/>
        </w:rPr>
        <w:t>0</w:t>
      </w:r>
      <w:r w:rsidR="00880B49" w:rsidRPr="004D1836">
        <w:rPr>
          <w:rFonts w:ascii="Verdana" w:hAnsi="Verdana"/>
          <w:spacing w:val="-2"/>
          <w:sz w:val="18"/>
          <w:szCs w:val="18"/>
        </w:rPr>
        <w:t xml:space="preserve"> ECTS must be obtained</w:t>
      </w:r>
      <w:r w:rsidR="0010329E">
        <w:rPr>
          <w:rFonts w:ascii="Verdana" w:hAnsi="Verdana"/>
          <w:spacing w:val="-2"/>
          <w:sz w:val="18"/>
          <w:szCs w:val="18"/>
        </w:rPr>
        <w:t>.</w:t>
      </w:r>
    </w:p>
    <w:p w14:paraId="2835E141" w14:textId="77777777" w:rsidR="00C94957" w:rsidRPr="004D1836" w:rsidRDefault="00C94957" w:rsidP="004D1836">
      <w:pPr>
        <w:tabs>
          <w:tab w:val="left" w:pos="-8220"/>
          <w:tab w:val="left" w:pos="-7500"/>
          <w:tab w:val="left" w:pos="-6780"/>
          <w:tab w:val="left" w:pos="-5100"/>
          <w:tab w:val="left" w:pos="-1673"/>
          <w:tab w:val="left" w:pos="-1020"/>
          <w:tab w:val="left" w:pos="-300"/>
          <w:tab w:val="left" w:pos="420"/>
          <w:tab w:val="left" w:pos="1140"/>
          <w:tab w:val="left" w:pos="1843"/>
        </w:tabs>
        <w:jc w:val="both"/>
        <w:rPr>
          <w:rFonts w:ascii="Verdana" w:hAnsi="Verdana"/>
          <w:spacing w:val="-2"/>
          <w:sz w:val="18"/>
          <w:szCs w:val="18"/>
        </w:rPr>
      </w:pPr>
    </w:p>
    <w:tbl>
      <w:tblPr>
        <w:tblW w:w="4128" w:type="dxa"/>
        <w:jc w:val="center"/>
        <w:tblLook w:val="0000" w:firstRow="0" w:lastRow="0" w:firstColumn="0" w:lastColumn="0" w:noHBand="0" w:noVBand="0"/>
      </w:tblPr>
      <w:tblGrid>
        <w:gridCol w:w="1405"/>
        <w:gridCol w:w="2723"/>
      </w:tblGrid>
      <w:tr w:rsidR="00F269EF" w:rsidRPr="004D1836" w14:paraId="61157A16" w14:textId="77777777" w:rsidTr="00F269EF">
        <w:trPr>
          <w:trHeight w:val="255"/>
          <w:jc w:val="center"/>
        </w:trPr>
        <w:tc>
          <w:tcPr>
            <w:tcW w:w="1405" w:type="dxa"/>
            <w:tcBorders>
              <w:top w:val="nil"/>
              <w:left w:val="nil"/>
              <w:bottom w:val="nil"/>
              <w:right w:val="nil"/>
            </w:tcBorders>
          </w:tcPr>
          <w:p w14:paraId="02AA7CB9" w14:textId="77777777" w:rsidR="00F269EF" w:rsidRPr="004D1836" w:rsidRDefault="00F269EF" w:rsidP="004D1836">
            <w:pPr>
              <w:autoSpaceDE/>
              <w:autoSpaceDN/>
              <w:jc w:val="center"/>
              <w:rPr>
                <w:rFonts w:ascii="Verdana" w:hAnsi="Verdana"/>
                <w:sz w:val="18"/>
                <w:szCs w:val="18"/>
                <w:lang w:val="en-US"/>
              </w:rPr>
            </w:pPr>
            <w:r w:rsidRPr="004D1836">
              <w:rPr>
                <w:rFonts w:ascii="Verdana" w:hAnsi="Verdana"/>
                <w:sz w:val="18"/>
                <w:szCs w:val="18"/>
                <w:lang w:val="en-US"/>
              </w:rPr>
              <w:t>Time</w:t>
            </w:r>
          </w:p>
        </w:tc>
        <w:tc>
          <w:tcPr>
            <w:tcW w:w="2723" w:type="dxa"/>
            <w:tcBorders>
              <w:top w:val="nil"/>
              <w:left w:val="nil"/>
              <w:bottom w:val="nil"/>
              <w:right w:val="nil"/>
            </w:tcBorders>
            <w:noWrap/>
          </w:tcPr>
          <w:p w14:paraId="617F783C" w14:textId="77777777" w:rsidR="00F269EF" w:rsidRPr="004D1836" w:rsidRDefault="00F269EF" w:rsidP="004D1836">
            <w:pPr>
              <w:autoSpaceDE/>
              <w:autoSpaceDN/>
              <w:jc w:val="center"/>
              <w:rPr>
                <w:rFonts w:ascii="Verdana" w:hAnsi="Verdana"/>
                <w:sz w:val="18"/>
                <w:szCs w:val="18"/>
                <w:lang w:val="en-US"/>
              </w:rPr>
            </w:pPr>
            <w:r w:rsidRPr="004D1836">
              <w:rPr>
                <w:rFonts w:ascii="Verdana" w:hAnsi="Verdana"/>
                <w:sz w:val="18"/>
                <w:szCs w:val="18"/>
                <w:lang w:val="en-US"/>
              </w:rPr>
              <w:t>ECTS</w:t>
            </w:r>
          </w:p>
          <w:p w14:paraId="72347265" w14:textId="77777777" w:rsidR="00F269EF" w:rsidRPr="004D1836" w:rsidRDefault="00F269EF" w:rsidP="004D1836">
            <w:pPr>
              <w:autoSpaceDE/>
              <w:autoSpaceDN/>
              <w:jc w:val="center"/>
              <w:rPr>
                <w:rFonts w:ascii="Verdana" w:hAnsi="Verdana"/>
                <w:sz w:val="18"/>
                <w:szCs w:val="18"/>
                <w:lang w:val="en-US"/>
              </w:rPr>
            </w:pPr>
            <w:r w:rsidRPr="004D1836">
              <w:rPr>
                <w:rFonts w:ascii="Verdana" w:hAnsi="Verdana"/>
                <w:sz w:val="18"/>
                <w:szCs w:val="18"/>
                <w:lang w:val="en-US"/>
              </w:rPr>
              <w:t>(1 credit = 28 hours)</w:t>
            </w:r>
          </w:p>
        </w:tc>
      </w:tr>
      <w:tr w:rsidR="00F269EF" w:rsidRPr="004D1836" w14:paraId="3298412E" w14:textId="77777777" w:rsidTr="00570530">
        <w:trPr>
          <w:trHeight w:val="255"/>
          <w:jc w:val="center"/>
        </w:trPr>
        <w:tc>
          <w:tcPr>
            <w:tcW w:w="1405" w:type="dxa"/>
            <w:tcBorders>
              <w:top w:val="nil"/>
              <w:left w:val="nil"/>
              <w:bottom w:val="nil"/>
              <w:right w:val="nil"/>
            </w:tcBorders>
          </w:tcPr>
          <w:p w14:paraId="0FF97F54" w14:textId="5080A633" w:rsidR="00F269EF" w:rsidRPr="004D1836" w:rsidRDefault="00F269EF" w:rsidP="00570530">
            <w:pPr>
              <w:autoSpaceDE/>
              <w:autoSpaceDN/>
              <w:jc w:val="center"/>
              <w:rPr>
                <w:rFonts w:ascii="Verdana" w:hAnsi="Verdana"/>
                <w:sz w:val="18"/>
                <w:szCs w:val="18"/>
                <w:lang w:val="en-US"/>
              </w:rPr>
            </w:pPr>
            <w:r w:rsidRPr="004D1836">
              <w:rPr>
                <w:rFonts w:ascii="Verdana" w:hAnsi="Verdana"/>
                <w:sz w:val="18"/>
                <w:szCs w:val="18"/>
                <w:lang w:val="en-US"/>
              </w:rPr>
              <w:t>1 day</w:t>
            </w:r>
            <w:r w:rsidR="00570530" w:rsidRPr="00570530">
              <w:rPr>
                <w:rFonts w:ascii="Verdana" w:hAnsi="Verdana"/>
                <w:color w:val="FFFFFF" w:themeColor="background1"/>
                <w:sz w:val="18"/>
                <w:szCs w:val="18"/>
                <w:lang w:val="en-US"/>
              </w:rPr>
              <w:t>s</w:t>
            </w:r>
          </w:p>
        </w:tc>
        <w:tc>
          <w:tcPr>
            <w:tcW w:w="2723" w:type="dxa"/>
            <w:tcBorders>
              <w:top w:val="nil"/>
              <w:left w:val="nil"/>
              <w:bottom w:val="nil"/>
              <w:right w:val="nil"/>
            </w:tcBorders>
            <w:noWrap/>
          </w:tcPr>
          <w:p w14:paraId="71966B1E" w14:textId="77777777" w:rsidR="00F269EF" w:rsidRPr="004D1836" w:rsidRDefault="00F269EF" w:rsidP="004D1836">
            <w:pPr>
              <w:autoSpaceDE/>
              <w:autoSpaceDN/>
              <w:jc w:val="center"/>
              <w:rPr>
                <w:rFonts w:ascii="Verdana" w:hAnsi="Verdana"/>
                <w:sz w:val="18"/>
                <w:szCs w:val="18"/>
                <w:lang w:val="en-US"/>
              </w:rPr>
            </w:pPr>
            <w:r w:rsidRPr="004D1836">
              <w:rPr>
                <w:rFonts w:ascii="Verdana" w:hAnsi="Verdana"/>
                <w:sz w:val="18"/>
                <w:szCs w:val="18"/>
                <w:lang w:val="en-US"/>
              </w:rPr>
              <w:t>0.3</w:t>
            </w:r>
          </w:p>
        </w:tc>
      </w:tr>
      <w:tr w:rsidR="00F269EF" w:rsidRPr="004D1836" w14:paraId="194EDDBC" w14:textId="77777777" w:rsidTr="00F269EF">
        <w:trPr>
          <w:trHeight w:val="255"/>
          <w:jc w:val="center"/>
        </w:trPr>
        <w:tc>
          <w:tcPr>
            <w:tcW w:w="1405" w:type="dxa"/>
            <w:tcBorders>
              <w:top w:val="nil"/>
              <w:left w:val="nil"/>
              <w:bottom w:val="nil"/>
              <w:right w:val="nil"/>
            </w:tcBorders>
          </w:tcPr>
          <w:p w14:paraId="16094F1D" w14:textId="77777777" w:rsidR="00F269EF" w:rsidRPr="004D1836" w:rsidRDefault="00F269EF" w:rsidP="004D1836">
            <w:pPr>
              <w:autoSpaceDE/>
              <w:autoSpaceDN/>
              <w:jc w:val="center"/>
              <w:rPr>
                <w:rFonts w:ascii="Verdana" w:hAnsi="Verdana"/>
                <w:sz w:val="18"/>
                <w:szCs w:val="18"/>
                <w:lang w:val="en-US"/>
              </w:rPr>
            </w:pPr>
            <w:r w:rsidRPr="004D1836">
              <w:rPr>
                <w:rFonts w:ascii="Verdana" w:hAnsi="Verdana"/>
                <w:sz w:val="18"/>
                <w:szCs w:val="18"/>
                <w:lang w:val="en-US"/>
              </w:rPr>
              <w:t>2 days</w:t>
            </w:r>
          </w:p>
        </w:tc>
        <w:tc>
          <w:tcPr>
            <w:tcW w:w="2723" w:type="dxa"/>
            <w:tcBorders>
              <w:top w:val="nil"/>
              <w:left w:val="nil"/>
              <w:bottom w:val="nil"/>
              <w:right w:val="nil"/>
            </w:tcBorders>
            <w:noWrap/>
          </w:tcPr>
          <w:p w14:paraId="7E2CD75C" w14:textId="77777777" w:rsidR="00F269EF" w:rsidRPr="004D1836" w:rsidRDefault="00F269EF" w:rsidP="004D1836">
            <w:pPr>
              <w:autoSpaceDE/>
              <w:autoSpaceDN/>
              <w:jc w:val="center"/>
              <w:rPr>
                <w:rFonts w:ascii="Verdana" w:hAnsi="Verdana"/>
                <w:sz w:val="18"/>
                <w:szCs w:val="18"/>
                <w:lang w:val="en-US"/>
              </w:rPr>
            </w:pPr>
            <w:r w:rsidRPr="004D1836">
              <w:rPr>
                <w:rFonts w:ascii="Verdana" w:hAnsi="Verdana"/>
                <w:sz w:val="18"/>
                <w:szCs w:val="18"/>
                <w:lang w:val="en-US"/>
              </w:rPr>
              <w:t>0.6</w:t>
            </w:r>
          </w:p>
        </w:tc>
      </w:tr>
      <w:tr w:rsidR="00F269EF" w:rsidRPr="004D1836" w14:paraId="260E49F7" w14:textId="77777777" w:rsidTr="00F269EF">
        <w:trPr>
          <w:trHeight w:val="255"/>
          <w:jc w:val="center"/>
        </w:trPr>
        <w:tc>
          <w:tcPr>
            <w:tcW w:w="1405" w:type="dxa"/>
            <w:tcBorders>
              <w:top w:val="nil"/>
              <w:left w:val="nil"/>
              <w:bottom w:val="nil"/>
              <w:right w:val="nil"/>
            </w:tcBorders>
          </w:tcPr>
          <w:p w14:paraId="019D2BC6" w14:textId="77777777" w:rsidR="00F269EF" w:rsidRPr="004D1836" w:rsidRDefault="00F269EF" w:rsidP="004D1836">
            <w:pPr>
              <w:autoSpaceDE/>
              <w:autoSpaceDN/>
              <w:jc w:val="center"/>
              <w:rPr>
                <w:rFonts w:ascii="Verdana" w:hAnsi="Verdana"/>
                <w:sz w:val="18"/>
                <w:szCs w:val="18"/>
                <w:lang w:val="en-US"/>
              </w:rPr>
            </w:pPr>
            <w:r w:rsidRPr="004D1836">
              <w:rPr>
                <w:rFonts w:ascii="Verdana" w:hAnsi="Verdana"/>
                <w:sz w:val="18"/>
                <w:szCs w:val="18"/>
                <w:lang w:val="en-US"/>
              </w:rPr>
              <w:t>3 days</w:t>
            </w:r>
          </w:p>
        </w:tc>
        <w:tc>
          <w:tcPr>
            <w:tcW w:w="2723" w:type="dxa"/>
            <w:tcBorders>
              <w:top w:val="nil"/>
              <w:left w:val="nil"/>
              <w:bottom w:val="nil"/>
              <w:right w:val="nil"/>
            </w:tcBorders>
            <w:noWrap/>
          </w:tcPr>
          <w:p w14:paraId="05A5006F" w14:textId="77777777" w:rsidR="00F269EF" w:rsidRPr="004D1836" w:rsidRDefault="00F269EF" w:rsidP="004D1836">
            <w:pPr>
              <w:autoSpaceDE/>
              <w:autoSpaceDN/>
              <w:jc w:val="center"/>
              <w:rPr>
                <w:rFonts w:ascii="Verdana" w:hAnsi="Verdana"/>
                <w:sz w:val="18"/>
                <w:szCs w:val="18"/>
                <w:lang w:val="en-US"/>
              </w:rPr>
            </w:pPr>
            <w:r w:rsidRPr="004D1836">
              <w:rPr>
                <w:rFonts w:ascii="Verdana" w:hAnsi="Verdana"/>
                <w:sz w:val="18"/>
                <w:szCs w:val="18"/>
                <w:lang w:val="en-US"/>
              </w:rPr>
              <w:t>0.9</w:t>
            </w:r>
          </w:p>
        </w:tc>
      </w:tr>
      <w:tr w:rsidR="00F269EF" w:rsidRPr="004D1836" w14:paraId="2AAE1E31" w14:textId="77777777" w:rsidTr="00F269EF">
        <w:trPr>
          <w:trHeight w:val="255"/>
          <w:jc w:val="center"/>
        </w:trPr>
        <w:tc>
          <w:tcPr>
            <w:tcW w:w="1405" w:type="dxa"/>
            <w:tcBorders>
              <w:top w:val="nil"/>
              <w:left w:val="nil"/>
              <w:bottom w:val="nil"/>
              <w:right w:val="nil"/>
            </w:tcBorders>
          </w:tcPr>
          <w:p w14:paraId="0D384B14" w14:textId="77777777" w:rsidR="00F269EF" w:rsidRPr="004D1836" w:rsidRDefault="00F269EF" w:rsidP="004D1836">
            <w:pPr>
              <w:autoSpaceDE/>
              <w:autoSpaceDN/>
              <w:jc w:val="center"/>
              <w:rPr>
                <w:rFonts w:ascii="Verdana" w:hAnsi="Verdana"/>
                <w:sz w:val="18"/>
                <w:szCs w:val="18"/>
                <w:lang w:val="en-US"/>
              </w:rPr>
            </w:pPr>
            <w:r w:rsidRPr="004D1836">
              <w:rPr>
                <w:rFonts w:ascii="Verdana" w:hAnsi="Verdana"/>
                <w:sz w:val="18"/>
                <w:szCs w:val="18"/>
                <w:lang w:val="en-US"/>
              </w:rPr>
              <w:t>4 days</w:t>
            </w:r>
          </w:p>
        </w:tc>
        <w:tc>
          <w:tcPr>
            <w:tcW w:w="2723" w:type="dxa"/>
            <w:tcBorders>
              <w:top w:val="nil"/>
              <w:left w:val="nil"/>
              <w:bottom w:val="nil"/>
              <w:right w:val="nil"/>
            </w:tcBorders>
            <w:noWrap/>
          </w:tcPr>
          <w:p w14:paraId="43A4F740" w14:textId="77777777" w:rsidR="00F269EF" w:rsidRPr="004D1836" w:rsidRDefault="00F269EF" w:rsidP="004D1836">
            <w:pPr>
              <w:autoSpaceDE/>
              <w:autoSpaceDN/>
              <w:jc w:val="center"/>
              <w:rPr>
                <w:rFonts w:ascii="Verdana" w:hAnsi="Verdana"/>
                <w:sz w:val="18"/>
                <w:szCs w:val="18"/>
                <w:lang w:val="en-US"/>
              </w:rPr>
            </w:pPr>
            <w:r w:rsidRPr="004D1836">
              <w:rPr>
                <w:rFonts w:ascii="Verdana" w:hAnsi="Verdana"/>
                <w:sz w:val="18"/>
                <w:szCs w:val="18"/>
                <w:lang w:val="en-US"/>
              </w:rPr>
              <w:t>1.</w:t>
            </w:r>
            <w:r w:rsidR="00CA0BCD" w:rsidRPr="004D1836">
              <w:rPr>
                <w:rFonts w:ascii="Verdana" w:hAnsi="Verdana"/>
                <w:sz w:val="18"/>
                <w:szCs w:val="18"/>
                <w:lang w:val="en-US"/>
              </w:rPr>
              <w:t>2</w:t>
            </w:r>
          </w:p>
        </w:tc>
      </w:tr>
      <w:tr w:rsidR="00F269EF" w:rsidRPr="004D1836" w14:paraId="4E0BBD91" w14:textId="77777777" w:rsidTr="00F269EF">
        <w:trPr>
          <w:trHeight w:val="255"/>
          <w:jc w:val="center"/>
        </w:trPr>
        <w:tc>
          <w:tcPr>
            <w:tcW w:w="1405" w:type="dxa"/>
            <w:tcBorders>
              <w:top w:val="nil"/>
              <w:left w:val="nil"/>
              <w:bottom w:val="nil"/>
              <w:right w:val="nil"/>
            </w:tcBorders>
          </w:tcPr>
          <w:p w14:paraId="74C907FA" w14:textId="77777777" w:rsidR="00F269EF" w:rsidRPr="004D1836" w:rsidRDefault="00F269EF" w:rsidP="004D1836">
            <w:pPr>
              <w:autoSpaceDE/>
              <w:autoSpaceDN/>
              <w:jc w:val="center"/>
              <w:rPr>
                <w:rFonts w:ascii="Verdana" w:hAnsi="Verdana"/>
                <w:sz w:val="18"/>
                <w:szCs w:val="18"/>
                <w:lang w:val="en-US"/>
              </w:rPr>
            </w:pPr>
            <w:r w:rsidRPr="004D1836">
              <w:rPr>
                <w:rFonts w:ascii="Verdana" w:hAnsi="Verdana"/>
                <w:sz w:val="18"/>
                <w:szCs w:val="18"/>
                <w:lang w:val="en-US"/>
              </w:rPr>
              <w:t>5 days</w:t>
            </w:r>
          </w:p>
        </w:tc>
        <w:tc>
          <w:tcPr>
            <w:tcW w:w="2723" w:type="dxa"/>
            <w:tcBorders>
              <w:top w:val="nil"/>
              <w:left w:val="nil"/>
              <w:bottom w:val="nil"/>
              <w:right w:val="nil"/>
            </w:tcBorders>
            <w:noWrap/>
          </w:tcPr>
          <w:p w14:paraId="5F43FB47" w14:textId="77777777" w:rsidR="00F269EF" w:rsidRPr="004D1836" w:rsidRDefault="00F269EF" w:rsidP="004D1836">
            <w:pPr>
              <w:autoSpaceDE/>
              <w:autoSpaceDN/>
              <w:jc w:val="center"/>
              <w:rPr>
                <w:rFonts w:ascii="Verdana" w:hAnsi="Verdana"/>
                <w:sz w:val="18"/>
                <w:szCs w:val="18"/>
                <w:lang w:val="en-US"/>
              </w:rPr>
            </w:pPr>
            <w:r w:rsidRPr="004D1836">
              <w:rPr>
                <w:rFonts w:ascii="Verdana" w:hAnsi="Verdana"/>
                <w:sz w:val="18"/>
                <w:szCs w:val="18"/>
                <w:lang w:val="en-US"/>
              </w:rPr>
              <w:t>1.</w:t>
            </w:r>
            <w:r w:rsidR="00CA0BCD" w:rsidRPr="004D1836">
              <w:rPr>
                <w:rFonts w:ascii="Verdana" w:hAnsi="Verdana"/>
                <w:sz w:val="18"/>
                <w:szCs w:val="18"/>
                <w:lang w:val="en-US"/>
              </w:rPr>
              <w:t>5</w:t>
            </w:r>
          </w:p>
        </w:tc>
      </w:tr>
    </w:tbl>
    <w:p w14:paraId="3374374C" w14:textId="77777777" w:rsidR="00A7032E" w:rsidRPr="004D1836" w:rsidRDefault="00A7032E" w:rsidP="004D1836">
      <w:pPr>
        <w:tabs>
          <w:tab w:val="left" w:pos="-8220"/>
          <w:tab w:val="left" w:pos="-7500"/>
          <w:tab w:val="left" w:pos="-6780"/>
          <w:tab w:val="left" w:pos="-2813"/>
          <w:tab w:val="left" w:pos="-1740"/>
          <w:tab w:val="left" w:pos="-1020"/>
          <w:tab w:val="left" w:pos="-300"/>
          <w:tab w:val="left" w:pos="420"/>
          <w:tab w:val="left" w:pos="1140"/>
          <w:tab w:val="left" w:pos="1860"/>
        </w:tabs>
        <w:ind w:left="50"/>
        <w:rPr>
          <w:rFonts w:ascii="Verdana" w:hAnsi="Verdana"/>
          <w:spacing w:val="-2"/>
          <w:sz w:val="18"/>
          <w:szCs w:val="18"/>
        </w:rPr>
      </w:pPr>
    </w:p>
    <w:p w14:paraId="0C7A2D5D" w14:textId="1C852A53" w:rsidR="00F269EF" w:rsidRPr="004D1836" w:rsidRDefault="00880B49" w:rsidP="004D1836">
      <w:pPr>
        <w:tabs>
          <w:tab w:val="left" w:pos="-8220"/>
          <w:tab w:val="left" w:pos="-7500"/>
          <w:tab w:val="left" w:pos="-6780"/>
          <w:tab w:val="left" w:pos="-2813"/>
          <w:tab w:val="left" w:pos="-1740"/>
          <w:tab w:val="left" w:pos="-1020"/>
          <w:tab w:val="left" w:pos="-300"/>
          <w:tab w:val="left" w:pos="420"/>
          <w:tab w:val="left" w:pos="1140"/>
          <w:tab w:val="left" w:pos="1860"/>
        </w:tabs>
        <w:adjustRightInd w:val="0"/>
        <w:jc w:val="both"/>
        <w:rPr>
          <w:rFonts w:ascii="Verdana" w:hAnsi="Verdana"/>
          <w:spacing w:val="-2"/>
          <w:sz w:val="18"/>
          <w:szCs w:val="18"/>
        </w:rPr>
      </w:pPr>
      <w:r w:rsidRPr="004D1836">
        <w:rPr>
          <w:rFonts w:ascii="Verdana" w:hAnsi="Verdana"/>
          <w:spacing w:val="-2"/>
          <w:sz w:val="18"/>
          <w:szCs w:val="18"/>
        </w:rPr>
        <w:t xml:space="preserve">Besides </w:t>
      </w:r>
      <w:r w:rsidR="003C2EAF">
        <w:rPr>
          <w:rFonts w:ascii="Verdana" w:hAnsi="Verdana"/>
          <w:spacing w:val="-2"/>
          <w:sz w:val="18"/>
          <w:szCs w:val="18"/>
        </w:rPr>
        <w:t>obtaining</w:t>
      </w:r>
      <w:r w:rsidR="00416519">
        <w:rPr>
          <w:rFonts w:ascii="Verdana" w:hAnsi="Verdana"/>
          <w:spacing w:val="-2"/>
          <w:sz w:val="18"/>
          <w:szCs w:val="18"/>
        </w:rPr>
        <w:t xml:space="preserve"> a</w:t>
      </w:r>
      <w:r w:rsidRPr="004D1836">
        <w:rPr>
          <w:rFonts w:ascii="Verdana" w:hAnsi="Verdana"/>
          <w:spacing w:val="-2"/>
          <w:sz w:val="18"/>
          <w:szCs w:val="18"/>
        </w:rPr>
        <w:t xml:space="preserve"> </w:t>
      </w:r>
      <w:r w:rsidR="005005CC" w:rsidRPr="004D1836">
        <w:rPr>
          <w:rFonts w:ascii="Verdana" w:hAnsi="Verdana"/>
          <w:spacing w:val="-2"/>
          <w:sz w:val="18"/>
          <w:szCs w:val="18"/>
        </w:rPr>
        <w:t>minimum of 3</w:t>
      </w:r>
      <w:r w:rsidR="00BC41F3">
        <w:rPr>
          <w:rFonts w:ascii="Verdana" w:hAnsi="Verdana"/>
          <w:spacing w:val="-2"/>
          <w:sz w:val="18"/>
          <w:szCs w:val="18"/>
        </w:rPr>
        <w:t>0</w:t>
      </w:r>
      <w:r w:rsidR="005005CC" w:rsidRPr="004D1836">
        <w:rPr>
          <w:rFonts w:ascii="Verdana" w:hAnsi="Verdana"/>
          <w:spacing w:val="-2"/>
          <w:sz w:val="18"/>
          <w:szCs w:val="18"/>
        </w:rPr>
        <w:t xml:space="preserve"> ECTS</w:t>
      </w:r>
      <w:r w:rsidR="001A6FFB">
        <w:rPr>
          <w:rFonts w:ascii="Verdana" w:hAnsi="Verdana"/>
          <w:spacing w:val="-2"/>
          <w:sz w:val="18"/>
          <w:szCs w:val="18"/>
        </w:rPr>
        <w:t xml:space="preserve"> in total</w:t>
      </w:r>
      <w:r w:rsidR="00416519">
        <w:rPr>
          <w:rFonts w:ascii="Verdana" w:hAnsi="Verdana"/>
          <w:spacing w:val="-2"/>
          <w:sz w:val="18"/>
          <w:szCs w:val="18"/>
        </w:rPr>
        <w:t>,</w:t>
      </w:r>
      <w:r w:rsidR="005005CC" w:rsidRPr="004D1836">
        <w:rPr>
          <w:rFonts w:ascii="Verdana" w:hAnsi="Verdana"/>
          <w:spacing w:val="-2"/>
          <w:sz w:val="18"/>
          <w:szCs w:val="18"/>
        </w:rPr>
        <w:t xml:space="preserve"> cred</w:t>
      </w:r>
      <w:r w:rsidR="00751D5B">
        <w:rPr>
          <w:rFonts w:ascii="Verdana" w:hAnsi="Verdana"/>
          <w:spacing w:val="-2"/>
          <w:sz w:val="18"/>
          <w:szCs w:val="18"/>
        </w:rPr>
        <w:t xml:space="preserve">its must be spread out </w:t>
      </w:r>
      <w:r w:rsidR="003250C0">
        <w:rPr>
          <w:rFonts w:ascii="Verdana" w:hAnsi="Verdana"/>
          <w:spacing w:val="-2"/>
          <w:sz w:val="18"/>
          <w:szCs w:val="18"/>
        </w:rPr>
        <w:t xml:space="preserve">evenly </w:t>
      </w:r>
      <w:r w:rsidR="00751D5B">
        <w:rPr>
          <w:rFonts w:ascii="Verdana" w:hAnsi="Verdana"/>
          <w:spacing w:val="-2"/>
          <w:sz w:val="18"/>
          <w:szCs w:val="18"/>
        </w:rPr>
        <w:t>over the various</w:t>
      </w:r>
      <w:r w:rsidR="007C63CE" w:rsidRPr="004D1836">
        <w:rPr>
          <w:rFonts w:ascii="Verdana" w:hAnsi="Verdana"/>
          <w:spacing w:val="-2"/>
          <w:sz w:val="18"/>
          <w:szCs w:val="18"/>
        </w:rPr>
        <w:t xml:space="preserve"> </w:t>
      </w:r>
      <w:r w:rsidR="001469EF" w:rsidRPr="004D1836">
        <w:rPr>
          <w:rFonts w:ascii="Verdana" w:hAnsi="Verdana"/>
          <w:spacing w:val="-2"/>
          <w:sz w:val="18"/>
          <w:szCs w:val="18"/>
        </w:rPr>
        <w:t>categories</w:t>
      </w:r>
      <w:r w:rsidR="00F269EF" w:rsidRPr="004D1836">
        <w:rPr>
          <w:rFonts w:ascii="Verdana" w:hAnsi="Verdana"/>
          <w:spacing w:val="-2"/>
          <w:sz w:val="18"/>
          <w:szCs w:val="18"/>
        </w:rPr>
        <w:t>.</w:t>
      </w:r>
      <w:r w:rsidR="0010329E">
        <w:rPr>
          <w:rFonts w:ascii="Verdana" w:hAnsi="Verdana"/>
          <w:spacing w:val="-2"/>
          <w:sz w:val="18"/>
          <w:szCs w:val="18"/>
        </w:rPr>
        <w:t xml:space="preserve"> </w:t>
      </w:r>
      <w:r w:rsidR="00416519">
        <w:rPr>
          <w:rFonts w:ascii="Verdana" w:hAnsi="Verdana"/>
          <w:spacing w:val="-2"/>
          <w:sz w:val="18"/>
          <w:szCs w:val="18"/>
        </w:rPr>
        <w:t>Therefore</w:t>
      </w:r>
      <w:r w:rsidR="0010329E">
        <w:rPr>
          <w:rFonts w:ascii="Verdana" w:hAnsi="Verdana"/>
          <w:spacing w:val="-2"/>
          <w:sz w:val="18"/>
          <w:szCs w:val="18"/>
        </w:rPr>
        <w:t>,</w:t>
      </w:r>
      <w:r w:rsidR="00416519">
        <w:rPr>
          <w:rFonts w:ascii="Verdana" w:hAnsi="Verdana"/>
          <w:spacing w:val="-2"/>
          <w:sz w:val="18"/>
          <w:szCs w:val="18"/>
        </w:rPr>
        <w:t xml:space="preserve"> some categories have a minimum number of credits, shown in brackets per category.</w:t>
      </w:r>
      <w:r w:rsidR="001A6FFB">
        <w:rPr>
          <w:rFonts w:ascii="Verdana" w:hAnsi="Verdana"/>
          <w:spacing w:val="-2"/>
          <w:sz w:val="18"/>
          <w:szCs w:val="18"/>
        </w:rPr>
        <w:t xml:space="preserve"> </w:t>
      </w:r>
      <w:r w:rsidR="00096132">
        <w:rPr>
          <w:rFonts w:ascii="Verdana" w:hAnsi="Verdana"/>
          <w:spacing w:val="-2"/>
          <w:sz w:val="18"/>
          <w:szCs w:val="18"/>
        </w:rPr>
        <w:t xml:space="preserve">Also, no more </w:t>
      </w:r>
      <w:r w:rsidR="00075639">
        <w:rPr>
          <w:rFonts w:ascii="Verdana" w:hAnsi="Verdana"/>
          <w:spacing w:val="-2"/>
          <w:sz w:val="18"/>
          <w:szCs w:val="18"/>
        </w:rPr>
        <w:t>than</w:t>
      </w:r>
      <w:r w:rsidR="00096132">
        <w:rPr>
          <w:rFonts w:ascii="Verdana" w:hAnsi="Verdana"/>
          <w:spacing w:val="-2"/>
          <w:sz w:val="18"/>
          <w:szCs w:val="18"/>
        </w:rPr>
        <w:t xml:space="preserve"> 3 ECTS of category 4 can be </w:t>
      </w:r>
      <w:r w:rsidR="00075639">
        <w:rPr>
          <w:rFonts w:ascii="Verdana" w:hAnsi="Verdana"/>
          <w:spacing w:val="-2"/>
          <w:sz w:val="18"/>
          <w:szCs w:val="18"/>
        </w:rPr>
        <w:t xml:space="preserve">used to meet the minimum of </w:t>
      </w:r>
      <w:r w:rsidR="00096132">
        <w:rPr>
          <w:rFonts w:ascii="Verdana" w:hAnsi="Verdana"/>
          <w:spacing w:val="-2"/>
          <w:sz w:val="18"/>
          <w:szCs w:val="18"/>
        </w:rPr>
        <w:t xml:space="preserve">30 ECTS. </w:t>
      </w:r>
      <w:r w:rsidR="00416519">
        <w:rPr>
          <w:rFonts w:ascii="Verdana" w:hAnsi="Verdana"/>
          <w:spacing w:val="-2"/>
          <w:sz w:val="18"/>
          <w:szCs w:val="18"/>
        </w:rPr>
        <w:t>Please</w:t>
      </w:r>
      <w:r w:rsidR="00F735C9" w:rsidRPr="00BC41F3">
        <w:rPr>
          <w:rFonts w:ascii="Verdana" w:hAnsi="Verdana"/>
          <w:spacing w:val="-2"/>
          <w:sz w:val="18"/>
          <w:szCs w:val="18"/>
        </w:rPr>
        <w:t xml:space="preserve"> note that a s</w:t>
      </w:r>
      <w:r w:rsidR="00F05833" w:rsidRPr="00BC41F3">
        <w:rPr>
          <w:rFonts w:ascii="Verdana" w:hAnsi="Verdana"/>
          <w:spacing w:val="-2"/>
          <w:sz w:val="18"/>
          <w:szCs w:val="18"/>
        </w:rPr>
        <w:t xml:space="preserve">ummation of </w:t>
      </w:r>
      <w:r w:rsidR="00416519">
        <w:rPr>
          <w:rFonts w:ascii="Verdana" w:hAnsi="Verdana"/>
          <w:spacing w:val="-2"/>
          <w:sz w:val="18"/>
          <w:szCs w:val="18"/>
        </w:rPr>
        <w:t xml:space="preserve">the </w:t>
      </w:r>
      <w:r w:rsidR="00F05833" w:rsidRPr="00BC41F3">
        <w:rPr>
          <w:rFonts w:ascii="Verdana" w:hAnsi="Verdana"/>
          <w:spacing w:val="-2"/>
          <w:sz w:val="18"/>
          <w:szCs w:val="18"/>
        </w:rPr>
        <w:t xml:space="preserve">minimum credits </w:t>
      </w:r>
      <w:r w:rsidR="00F735C9" w:rsidRPr="00BC41F3">
        <w:rPr>
          <w:rFonts w:ascii="Verdana" w:hAnsi="Verdana"/>
          <w:spacing w:val="-2"/>
          <w:sz w:val="18"/>
          <w:szCs w:val="18"/>
        </w:rPr>
        <w:t xml:space="preserve">per subcategory </w:t>
      </w:r>
      <w:r w:rsidR="00F05833" w:rsidRPr="00BC41F3">
        <w:rPr>
          <w:rFonts w:ascii="Verdana" w:hAnsi="Verdana"/>
          <w:spacing w:val="-2"/>
          <w:sz w:val="18"/>
          <w:szCs w:val="18"/>
        </w:rPr>
        <w:t>does not lead to the minimum total required.</w:t>
      </w:r>
    </w:p>
    <w:p w14:paraId="462AF897" w14:textId="6A15F89B" w:rsidR="00F05833" w:rsidRPr="00EA65D8" w:rsidRDefault="00F05833" w:rsidP="004D1836">
      <w:pPr>
        <w:tabs>
          <w:tab w:val="left" w:pos="-8220"/>
          <w:tab w:val="left" w:pos="-7500"/>
          <w:tab w:val="left" w:pos="-6780"/>
          <w:tab w:val="left" w:pos="-5100"/>
          <w:tab w:val="left" w:pos="-1673"/>
          <w:tab w:val="left" w:pos="-1020"/>
          <w:tab w:val="left" w:pos="-300"/>
          <w:tab w:val="left" w:pos="420"/>
          <w:tab w:val="left" w:pos="1140"/>
          <w:tab w:val="left" w:pos="1860"/>
        </w:tabs>
        <w:rPr>
          <w:rFonts w:ascii="Verdana" w:hAnsi="Verdana"/>
          <w:b/>
          <w:bCs/>
          <w:spacing w:val="-2"/>
          <w:sz w:val="22"/>
          <w:szCs w:val="18"/>
          <w:u w:val="single"/>
        </w:rPr>
      </w:pPr>
      <w:r w:rsidRPr="004D1836">
        <w:rPr>
          <w:rFonts w:ascii="Verdana" w:hAnsi="Verdana"/>
          <w:b/>
          <w:bCs/>
          <w:spacing w:val="-2"/>
          <w:sz w:val="18"/>
          <w:szCs w:val="18"/>
          <w:u w:val="single"/>
        </w:rPr>
        <w:br w:type="page"/>
      </w:r>
      <w:r w:rsidR="001469EF" w:rsidRPr="00EA65D8">
        <w:rPr>
          <w:rFonts w:ascii="Verdana" w:hAnsi="Verdana"/>
          <w:b/>
          <w:bCs/>
          <w:spacing w:val="-2"/>
          <w:sz w:val="22"/>
          <w:szCs w:val="18"/>
          <w:u w:val="single"/>
        </w:rPr>
        <w:lastRenderedPageBreak/>
        <w:t>CATEGORY</w:t>
      </w:r>
      <w:r w:rsidRPr="00EA65D8">
        <w:rPr>
          <w:rFonts w:ascii="Verdana" w:hAnsi="Verdana"/>
          <w:b/>
          <w:bCs/>
          <w:spacing w:val="-2"/>
          <w:sz w:val="22"/>
          <w:szCs w:val="18"/>
          <w:u w:val="single"/>
        </w:rPr>
        <w:t xml:space="preserve"> 1</w:t>
      </w:r>
      <w:r w:rsidR="00695309" w:rsidRPr="00EA65D8">
        <w:rPr>
          <w:rFonts w:ascii="Verdana" w:hAnsi="Verdana"/>
          <w:b/>
          <w:bCs/>
          <w:spacing w:val="-2"/>
          <w:sz w:val="22"/>
          <w:szCs w:val="18"/>
          <w:u w:val="single"/>
        </w:rPr>
        <w:t>:</w:t>
      </w:r>
      <w:r w:rsidRPr="00EA65D8">
        <w:rPr>
          <w:rFonts w:ascii="Verdana" w:hAnsi="Verdana"/>
          <w:b/>
          <w:bCs/>
          <w:spacing w:val="-2"/>
          <w:sz w:val="22"/>
          <w:szCs w:val="18"/>
          <w:u w:val="single"/>
        </w:rPr>
        <w:t xml:space="preserve"> </w:t>
      </w:r>
      <w:r w:rsidR="009A371D" w:rsidRPr="009A371D">
        <w:rPr>
          <w:rFonts w:ascii="Verdana" w:hAnsi="Verdana"/>
          <w:b/>
          <w:bCs/>
          <w:spacing w:val="-2"/>
          <w:sz w:val="22"/>
          <w:szCs w:val="18"/>
          <w:u w:val="single"/>
        </w:rPr>
        <w:t>SCIENTIFIC  KNOWLEDGE, INSIGHT AND OVERVIEW</w:t>
      </w:r>
    </w:p>
    <w:p w14:paraId="798F8E58" w14:textId="77777777" w:rsidR="00F05833" w:rsidRPr="00E37F12" w:rsidRDefault="00F05833" w:rsidP="004D1836">
      <w:pPr>
        <w:tabs>
          <w:tab w:val="left" w:pos="-8220"/>
          <w:tab w:val="left" w:pos="-7500"/>
          <w:tab w:val="left" w:pos="-6780"/>
          <w:tab w:val="left" w:pos="-2813"/>
          <w:tab w:val="left" w:pos="-1740"/>
          <w:tab w:val="left" w:pos="-1020"/>
          <w:tab w:val="left" w:pos="-300"/>
          <w:tab w:val="left" w:pos="420"/>
          <w:tab w:val="left" w:pos="1140"/>
          <w:tab w:val="left" w:pos="1860"/>
        </w:tabs>
        <w:rPr>
          <w:rFonts w:ascii="Verdana" w:hAnsi="Verdana"/>
          <w:bCs/>
          <w:spacing w:val="-3"/>
          <w:sz w:val="18"/>
          <w:szCs w:val="18"/>
        </w:rPr>
      </w:pPr>
    </w:p>
    <w:p w14:paraId="1354CFD7" w14:textId="1FFE4D24" w:rsidR="00F05833" w:rsidRPr="008F4734" w:rsidRDefault="00F05833" w:rsidP="135EEE32">
      <w:pPr>
        <w:tabs>
          <w:tab w:val="left" w:pos="420"/>
          <w:tab w:val="left" w:pos="1140"/>
          <w:tab w:val="left" w:pos="1860"/>
        </w:tabs>
        <w:rPr>
          <w:rFonts w:ascii="Verdana" w:hAnsi="Verdana"/>
          <w:b/>
          <w:bCs/>
          <w:spacing w:val="-2"/>
          <w:sz w:val="20"/>
          <w:szCs w:val="20"/>
        </w:rPr>
      </w:pPr>
      <w:r w:rsidRPr="00EA65D8">
        <w:rPr>
          <w:rFonts w:ascii="Verdana" w:hAnsi="Verdana"/>
          <w:b/>
          <w:bCs/>
          <w:spacing w:val="-2"/>
          <w:sz w:val="20"/>
          <w:szCs w:val="20"/>
        </w:rPr>
        <w:t>a</w:t>
      </w:r>
      <w:r w:rsidRPr="008F4734">
        <w:rPr>
          <w:rFonts w:ascii="Verdana" w:hAnsi="Verdana"/>
          <w:b/>
          <w:bCs/>
          <w:spacing w:val="-2"/>
          <w:sz w:val="20"/>
          <w:szCs w:val="20"/>
        </w:rPr>
        <w:t xml:space="preserve">. </w:t>
      </w:r>
      <w:r w:rsidR="00957FF2">
        <w:rPr>
          <w:rFonts w:ascii="Verdana" w:hAnsi="Verdana"/>
          <w:b/>
          <w:bCs/>
          <w:spacing w:val="-2"/>
          <w:sz w:val="20"/>
          <w:szCs w:val="20"/>
        </w:rPr>
        <w:t>L</w:t>
      </w:r>
      <w:r w:rsidRPr="008F4734">
        <w:rPr>
          <w:rFonts w:ascii="Verdana" w:hAnsi="Verdana"/>
          <w:b/>
          <w:bCs/>
          <w:spacing w:val="-2"/>
          <w:sz w:val="20"/>
          <w:szCs w:val="20"/>
        </w:rPr>
        <w:t>iterature</w:t>
      </w:r>
      <w:r w:rsidR="005F5CFD">
        <w:rPr>
          <w:rFonts w:ascii="Verdana" w:hAnsi="Verdana"/>
          <w:b/>
          <w:bCs/>
          <w:spacing w:val="-2"/>
          <w:sz w:val="20"/>
          <w:szCs w:val="20"/>
        </w:rPr>
        <w:t xml:space="preserve"> </w:t>
      </w:r>
      <w:r w:rsidR="00957FF2">
        <w:rPr>
          <w:rFonts w:ascii="Verdana" w:hAnsi="Verdana"/>
          <w:b/>
          <w:bCs/>
          <w:spacing w:val="-2"/>
          <w:sz w:val="20"/>
          <w:szCs w:val="20"/>
        </w:rPr>
        <w:t xml:space="preserve">review of the </w:t>
      </w:r>
      <w:r w:rsidR="00812347">
        <w:rPr>
          <w:rFonts w:ascii="Verdana" w:hAnsi="Verdana"/>
          <w:b/>
          <w:bCs/>
          <w:spacing w:val="-2"/>
          <w:sz w:val="20"/>
          <w:szCs w:val="20"/>
        </w:rPr>
        <w:t xml:space="preserve">PhD </w:t>
      </w:r>
      <w:r w:rsidR="006229A0">
        <w:rPr>
          <w:rFonts w:ascii="Verdana" w:hAnsi="Verdana"/>
          <w:b/>
          <w:bCs/>
          <w:spacing w:val="-2"/>
          <w:sz w:val="20"/>
          <w:szCs w:val="20"/>
        </w:rPr>
        <w:t>topic</w:t>
      </w:r>
      <w:r w:rsidR="00812347">
        <w:rPr>
          <w:rFonts w:ascii="Verdana" w:hAnsi="Verdana"/>
          <w:b/>
          <w:bCs/>
          <w:spacing w:val="-2"/>
          <w:sz w:val="20"/>
          <w:szCs w:val="20"/>
        </w:rPr>
        <w:t xml:space="preserve"> </w:t>
      </w:r>
      <w:r w:rsidR="005F5CFD">
        <w:rPr>
          <w:rFonts w:ascii="Verdana" w:hAnsi="Verdana"/>
          <w:b/>
          <w:bCs/>
          <w:spacing w:val="-2"/>
          <w:sz w:val="20"/>
          <w:szCs w:val="20"/>
        </w:rPr>
        <w:t>/ writing of project proposal</w:t>
      </w:r>
      <w:r w:rsidRPr="008F4734">
        <w:rPr>
          <w:rFonts w:ascii="Verdana" w:hAnsi="Verdana"/>
          <w:spacing w:val="-2"/>
          <w:sz w:val="20"/>
          <w:szCs w:val="20"/>
        </w:rPr>
        <w:t xml:space="preserve"> </w:t>
      </w:r>
      <w:r w:rsidRPr="008F4734">
        <w:rPr>
          <w:rFonts w:ascii="Verdana" w:hAnsi="Verdana"/>
          <w:b/>
          <w:bCs/>
          <w:spacing w:val="-2"/>
          <w:sz w:val="20"/>
          <w:szCs w:val="20"/>
        </w:rPr>
        <w:t>(4.</w:t>
      </w:r>
      <w:r w:rsidR="001E379A" w:rsidRPr="008F4734">
        <w:rPr>
          <w:rFonts w:ascii="Verdana" w:hAnsi="Verdana"/>
          <w:b/>
          <w:bCs/>
          <w:spacing w:val="-2"/>
          <w:sz w:val="20"/>
          <w:szCs w:val="20"/>
        </w:rPr>
        <w:t>5</w:t>
      </w:r>
      <w:r w:rsidR="408C6BE5" w:rsidRPr="008F4734">
        <w:rPr>
          <w:rFonts w:ascii="Verdana" w:hAnsi="Verdana"/>
          <w:b/>
          <w:bCs/>
          <w:spacing w:val="-2"/>
          <w:sz w:val="20"/>
          <w:szCs w:val="20"/>
        </w:rPr>
        <w:t xml:space="preserve"> </w:t>
      </w:r>
      <w:r w:rsidR="004819A3">
        <w:rPr>
          <w:rFonts w:ascii="Verdana" w:hAnsi="Verdana"/>
          <w:b/>
          <w:bCs/>
          <w:spacing w:val="-2"/>
          <w:sz w:val="20"/>
          <w:szCs w:val="20"/>
        </w:rPr>
        <w:t>or</w:t>
      </w:r>
      <w:r w:rsidR="408C6BE5" w:rsidRPr="008F4734">
        <w:rPr>
          <w:rFonts w:ascii="Verdana" w:hAnsi="Verdana"/>
          <w:b/>
          <w:bCs/>
          <w:spacing w:val="-2"/>
          <w:sz w:val="20"/>
          <w:szCs w:val="20"/>
        </w:rPr>
        <w:t xml:space="preserve"> 6</w:t>
      </w:r>
      <w:r w:rsidRPr="008F4734">
        <w:rPr>
          <w:rFonts w:ascii="Verdana" w:hAnsi="Verdana"/>
          <w:b/>
          <w:bCs/>
          <w:spacing w:val="-2"/>
          <w:sz w:val="20"/>
          <w:szCs w:val="20"/>
        </w:rPr>
        <w:t xml:space="preserve"> ECTS</w:t>
      </w:r>
      <w:r w:rsidR="001469EF" w:rsidRPr="008F4734">
        <w:rPr>
          <w:rFonts w:ascii="Verdana" w:hAnsi="Verdana"/>
          <w:b/>
          <w:bCs/>
          <w:spacing w:val="-2"/>
          <w:sz w:val="20"/>
          <w:szCs w:val="20"/>
        </w:rPr>
        <w:t>)</w:t>
      </w:r>
    </w:p>
    <w:p w14:paraId="7F1A5ADE" w14:textId="268E4ED3" w:rsidR="0072554C" w:rsidRPr="00A63CC9" w:rsidRDefault="0072554C" w:rsidP="0072554C">
      <w:pPr>
        <w:numPr>
          <w:ilvl w:val="0"/>
          <w:numId w:val="1"/>
        </w:numPr>
        <w:tabs>
          <w:tab w:val="left" w:pos="-7948"/>
          <w:tab w:val="left" w:pos="-7228"/>
          <w:tab w:val="left" w:pos="-7022"/>
          <w:tab w:val="left" w:pos="-3817"/>
          <w:tab w:val="left" w:pos="-964"/>
          <w:tab w:val="left" w:pos="0"/>
          <w:tab w:val="left" w:pos="284"/>
          <w:tab w:val="left" w:pos="1890"/>
          <w:tab w:val="left" w:pos="7513"/>
        </w:tabs>
        <w:ind w:left="284" w:hanging="142"/>
        <w:jc w:val="both"/>
        <w:rPr>
          <w:rFonts w:ascii="Verdana" w:hAnsi="Verdana"/>
          <w:i/>
          <w:iCs/>
          <w:sz w:val="16"/>
          <w:szCs w:val="18"/>
        </w:rPr>
      </w:pPr>
      <w:r>
        <w:rPr>
          <w:rFonts w:ascii="Verdana" w:hAnsi="Verdana"/>
          <w:i/>
          <w:iCs/>
          <w:sz w:val="16"/>
          <w:szCs w:val="16"/>
        </w:rPr>
        <w:t xml:space="preserve">All PhD candidates write and present a literature review of their PhD research. </w:t>
      </w:r>
      <w:r w:rsidRPr="00A63CC9">
        <w:rPr>
          <w:rFonts w:ascii="Verdana" w:hAnsi="Verdana"/>
          <w:i/>
          <w:iCs/>
          <w:sz w:val="16"/>
          <w:szCs w:val="18"/>
        </w:rPr>
        <w:t xml:space="preserve">This is credited with 4.5 ECTS. </w:t>
      </w:r>
    </w:p>
    <w:p w14:paraId="184765C8" w14:textId="686BFE93" w:rsidR="00A63CC9" w:rsidRDefault="0072554C" w:rsidP="006C3BF3">
      <w:pPr>
        <w:numPr>
          <w:ilvl w:val="0"/>
          <w:numId w:val="1"/>
        </w:numPr>
        <w:tabs>
          <w:tab w:val="left" w:pos="-7948"/>
          <w:tab w:val="left" w:pos="-7228"/>
          <w:tab w:val="left" w:pos="-7022"/>
          <w:tab w:val="left" w:pos="-3817"/>
          <w:tab w:val="left" w:pos="-964"/>
          <w:tab w:val="left" w:pos="0"/>
          <w:tab w:val="left" w:pos="284"/>
          <w:tab w:val="left" w:pos="1890"/>
          <w:tab w:val="left" w:pos="7513"/>
        </w:tabs>
        <w:ind w:left="284" w:hanging="142"/>
        <w:jc w:val="both"/>
        <w:rPr>
          <w:rFonts w:ascii="Verdana" w:hAnsi="Verdana"/>
          <w:i/>
          <w:sz w:val="16"/>
          <w:szCs w:val="18"/>
        </w:rPr>
      </w:pPr>
      <w:r w:rsidRPr="1C645386">
        <w:rPr>
          <w:rFonts w:ascii="Verdana" w:hAnsi="Verdana"/>
          <w:i/>
          <w:sz w:val="16"/>
          <w:szCs w:val="16"/>
        </w:rPr>
        <w:t xml:space="preserve">An additional 1.5 ECTS </w:t>
      </w:r>
      <w:r w:rsidR="00694749" w:rsidRPr="1C645386">
        <w:rPr>
          <w:rFonts w:ascii="Verdana" w:hAnsi="Verdana"/>
          <w:i/>
          <w:sz w:val="16"/>
          <w:szCs w:val="16"/>
        </w:rPr>
        <w:t xml:space="preserve">(total </w:t>
      </w:r>
      <w:r w:rsidR="000E2DF1" w:rsidRPr="1C645386">
        <w:rPr>
          <w:rFonts w:ascii="Verdana" w:hAnsi="Verdana"/>
          <w:i/>
          <w:sz w:val="16"/>
          <w:szCs w:val="16"/>
        </w:rPr>
        <w:t xml:space="preserve">of </w:t>
      </w:r>
      <w:r w:rsidR="00694749" w:rsidRPr="1C645386">
        <w:rPr>
          <w:rFonts w:ascii="Verdana" w:hAnsi="Verdana"/>
          <w:i/>
          <w:sz w:val="16"/>
          <w:szCs w:val="16"/>
        </w:rPr>
        <w:t>6 ECTS)</w:t>
      </w:r>
      <w:r w:rsidRPr="1C645386">
        <w:rPr>
          <w:rFonts w:ascii="Verdana" w:hAnsi="Verdana"/>
          <w:i/>
          <w:sz w:val="16"/>
          <w:szCs w:val="16"/>
        </w:rPr>
        <w:t xml:space="preserve"> can be obtained </w:t>
      </w:r>
      <w:r w:rsidR="00642286" w:rsidRPr="1C645386" w:rsidDel="002332F4">
        <w:rPr>
          <w:rFonts w:ascii="Verdana" w:hAnsi="Verdana"/>
          <w:i/>
          <w:sz w:val="16"/>
          <w:szCs w:val="16"/>
        </w:rPr>
        <w:t xml:space="preserve">when the candidate </w:t>
      </w:r>
      <w:r w:rsidR="002332F4" w:rsidRPr="1C645386">
        <w:rPr>
          <w:rFonts w:ascii="Verdana" w:hAnsi="Verdana"/>
          <w:i/>
          <w:sz w:val="16"/>
          <w:szCs w:val="16"/>
        </w:rPr>
        <w:t>also wr</w:t>
      </w:r>
      <w:r w:rsidR="00EF3F71" w:rsidRPr="1C645386">
        <w:rPr>
          <w:rFonts w:ascii="Verdana" w:hAnsi="Verdana"/>
          <w:i/>
          <w:sz w:val="16"/>
          <w:szCs w:val="16"/>
        </w:rPr>
        <w:t>ites</w:t>
      </w:r>
      <w:r w:rsidR="00416519" w:rsidRPr="1C645386" w:rsidDel="002332F4">
        <w:rPr>
          <w:rFonts w:ascii="Verdana" w:hAnsi="Verdana"/>
          <w:i/>
          <w:sz w:val="16"/>
          <w:szCs w:val="16"/>
        </w:rPr>
        <w:t>,</w:t>
      </w:r>
      <w:r w:rsidR="00642286" w:rsidRPr="1C645386" w:rsidDel="002332F4">
        <w:rPr>
          <w:rFonts w:ascii="Verdana" w:hAnsi="Verdana"/>
          <w:i/>
          <w:sz w:val="16"/>
          <w:szCs w:val="16"/>
        </w:rPr>
        <w:t xml:space="preserve"> </w:t>
      </w:r>
      <w:r w:rsidR="004F0DA0" w:rsidRPr="1C645386" w:rsidDel="002332F4">
        <w:rPr>
          <w:rFonts w:ascii="Verdana" w:hAnsi="Verdana"/>
          <w:i/>
          <w:sz w:val="16"/>
          <w:szCs w:val="16"/>
        </w:rPr>
        <w:t>o</w:t>
      </w:r>
      <w:r w:rsidR="004F0DA0" w:rsidRPr="1C645386">
        <w:rPr>
          <w:rFonts w:ascii="Verdana" w:hAnsi="Verdana"/>
          <w:i/>
          <w:sz w:val="16"/>
          <w:szCs w:val="16"/>
        </w:rPr>
        <w:t>r substantially contribute</w:t>
      </w:r>
      <w:r w:rsidR="00EF3F71" w:rsidRPr="1C645386">
        <w:rPr>
          <w:rFonts w:ascii="Verdana" w:hAnsi="Verdana"/>
          <w:i/>
          <w:sz w:val="16"/>
          <w:szCs w:val="16"/>
        </w:rPr>
        <w:t>s</w:t>
      </w:r>
      <w:r w:rsidR="004F0DA0" w:rsidRPr="1C645386">
        <w:rPr>
          <w:rFonts w:ascii="Verdana" w:hAnsi="Verdana"/>
          <w:i/>
          <w:sz w:val="16"/>
          <w:szCs w:val="16"/>
        </w:rPr>
        <w:t xml:space="preserve"> to </w:t>
      </w:r>
      <w:r w:rsidR="008B780A" w:rsidRPr="1C645386">
        <w:rPr>
          <w:rFonts w:ascii="Verdana" w:hAnsi="Verdana"/>
          <w:i/>
          <w:sz w:val="16"/>
          <w:szCs w:val="16"/>
        </w:rPr>
        <w:t xml:space="preserve">the scientific </w:t>
      </w:r>
      <w:r w:rsidR="7B0FCB90" w:rsidRPr="56EF1D58">
        <w:rPr>
          <w:rFonts w:ascii="Verdana" w:hAnsi="Verdana"/>
          <w:i/>
          <w:iCs/>
          <w:sz w:val="16"/>
          <w:szCs w:val="16"/>
        </w:rPr>
        <w:t>bas</w:t>
      </w:r>
      <w:r w:rsidR="51343A8A" w:rsidRPr="56EF1D58">
        <w:rPr>
          <w:rFonts w:ascii="Verdana" w:hAnsi="Verdana"/>
          <w:i/>
          <w:iCs/>
          <w:sz w:val="16"/>
          <w:szCs w:val="16"/>
        </w:rPr>
        <w:t>is</w:t>
      </w:r>
      <w:r w:rsidR="000E2DF1" w:rsidRPr="1C645386">
        <w:rPr>
          <w:rFonts w:ascii="Verdana" w:hAnsi="Verdana"/>
          <w:i/>
          <w:sz w:val="16"/>
          <w:szCs w:val="16"/>
        </w:rPr>
        <w:t xml:space="preserve"> of </w:t>
      </w:r>
      <w:r w:rsidR="00642286" w:rsidRPr="1C645386">
        <w:rPr>
          <w:rFonts w:ascii="Verdana" w:hAnsi="Verdana"/>
          <w:i/>
          <w:sz w:val="16"/>
          <w:szCs w:val="16"/>
        </w:rPr>
        <w:t>the PhD project proposal</w:t>
      </w:r>
      <w:r w:rsidR="004F0DA0" w:rsidRPr="1C645386">
        <w:rPr>
          <w:rFonts w:ascii="Verdana" w:hAnsi="Verdana"/>
          <w:i/>
          <w:sz w:val="16"/>
          <w:szCs w:val="16"/>
        </w:rPr>
        <w:t>.</w:t>
      </w:r>
      <w:r w:rsidR="00E13824" w:rsidRPr="1C645386">
        <w:rPr>
          <w:rFonts w:ascii="Verdana" w:hAnsi="Verdana"/>
          <w:i/>
          <w:sz w:val="16"/>
          <w:szCs w:val="16"/>
        </w:rPr>
        <w:t xml:space="preserve"> </w:t>
      </w:r>
      <w:r w:rsidR="0046782A" w:rsidRPr="1C645386">
        <w:rPr>
          <w:rFonts w:ascii="Verdana" w:hAnsi="Verdana"/>
          <w:i/>
          <w:sz w:val="16"/>
          <w:szCs w:val="16"/>
        </w:rPr>
        <w:t xml:space="preserve">In this </w:t>
      </w:r>
      <w:r w:rsidR="009F19B0" w:rsidRPr="1C645386">
        <w:rPr>
          <w:rFonts w:ascii="Verdana" w:hAnsi="Verdana"/>
          <w:i/>
          <w:sz w:val="16"/>
          <w:szCs w:val="16"/>
        </w:rPr>
        <w:t>case the literature review is part of the project proposal</w:t>
      </w:r>
      <w:r w:rsidR="00694749" w:rsidRPr="1C645386">
        <w:rPr>
          <w:rFonts w:ascii="Verdana" w:hAnsi="Verdana"/>
          <w:i/>
          <w:sz w:val="16"/>
          <w:szCs w:val="16"/>
        </w:rPr>
        <w:t xml:space="preserve">. </w:t>
      </w:r>
    </w:p>
    <w:p w14:paraId="12123A80" w14:textId="77777777" w:rsidR="006C3BF3" w:rsidRPr="006C3BF3" w:rsidRDefault="006C3BF3" w:rsidP="006C3BF3">
      <w:pPr>
        <w:tabs>
          <w:tab w:val="left" w:pos="-7948"/>
          <w:tab w:val="left" w:pos="-7228"/>
          <w:tab w:val="left" w:pos="-7022"/>
          <w:tab w:val="left" w:pos="-3817"/>
          <w:tab w:val="left" w:pos="-964"/>
          <w:tab w:val="left" w:pos="0"/>
          <w:tab w:val="left" w:pos="284"/>
          <w:tab w:val="left" w:pos="1890"/>
          <w:tab w:val="left" w:pos="7513"/>
        </w:tabs>
        <w:ind w:left="284"/>
        <w:jc w:val="both"/>
        <w:rPr>
          <w:rFonts w:ascii="Verdana" w:hAnsi="Verdana"/>
          <w:i/>
          <w:sz w:val="16"/>
          <w:szCs w:val="18"/>
        </w:rPr>
      </w:pPr>
    </w:p>
    <w:tbl>
      <w:tblPr>
        <w:tblW w:w="497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Look w:val="01E0" w:firstRow="1" w:lastRow="1" w:firstColumn="1" w:lastColumn="1" w:noHBand="0" w:noVBand="0"/>
      </w:tblPr>
      <w:tblGrid>
        <w:gridCol w:w="8073"/>
        <w:gridCol w:w="1277"/>
      </w:tblGrid>
      <w:tr w:rsidR="00DC4381" w:rsidRPr="008F4734" w14:paraId="05C19B71" w14:textId="77777777" w:rsidTr="00A63CC9">
        <w:tc>
          <w:tcPr>
            <w:tcW w:w="4317" w:type="pct"/>
          </w:tcPr>
          <w:p w14:paraId="5DCF72AB" w14:textId="41B229EF" w:rsidR="00DC4381" w:rsidRPr="008F4734" w:rsidRDefault="00DC4381" w:rsidP="000174F3">
            <w:pPr>
              <w:ind w:right="-448"/>
              <w:rPr>
                <w:rFonts w:ascii="Verdana" w:hAnsi="Verdana"/>
                <w:b/>
                <w:spacing w:val="-2"/>
                <w:sz w:val="18"/>
                <w:szCs w:val="18"/>
                <w:u w:val="dotted"/>
              </w:rPr>
            </w:pPr>
            <w:r w:rsidRPr="008F4734">
              <w:rPr>
                <w:rFonts w:ascii="Verdana" w:hAnsi="Verdana"/>
                <w:b/>
                <w:spacing w:val="-2"/>
                <w:sz w:val="18"/>
                <w:szCs w:val="18"/>
              </w:rPr>
              <w:t xml:space="preserve">Title </w:t>
            </w:r>
            <w:r>
              <w:rPr>
                <w:rFonts w:ascii="Verdana" w:hAnsi="Verdana"/>
                <w:b/>
                <w:spacing w:val="-2"/>
                <w:sz w:val="18"/>
                <w:szCs w:val="18"/>
              </w:rPr>
              <w:t>of review / title project proposal (when applicable)</w:t>
            </w:r>
          </w:p>
        </w:tc>
        <w:tc>
          <w:tcPr>
            <w:tcW w:w="683" w:type="pct"/>
          </w:tcPr>
          <w:p w14:paraId="0FA9F250" w14:textId="77777777" w:rsidR="00DC4381" w:rsidRPr="008F4734" w:rsidRDefault="00DC4381" w:rsidP="00A63CC9">
            <w:pPr>
              <w:ind w:right="-1"/>
              <w:rPr>
                <w:rFonts w:ascii="Verdana" w:hAnsi="Verdana"/>
                <w:b/>
                <w:spacing w:val="-2"/>
                <w:sz w:val="18"/>
                <w:szCs w:val="18"/>
              </w:rPr>
            </w:pPr>
            <w:r w:rsidRPr="008F4734">
              <w:rPr>
                <w:rFonts w:ascii="Verdana" w:hAnsi="Verdana"/>
                <w:b/>
                <w:spacing w:val="-2"/>
                <w:sz w:val="18"/>
                <w:szCs w:val="18"/>
              </w:rPr>
              <w:t>ECTS</w:t>
            </w:r>
          </w:p>
        </w:tc>
      </w:tr>
      <w:tr w:rsidR="00DC4381" w:rsidRPr="008F4734" w14:paraId="0E5DF7BD" w14:textId="77777777" w:rsidTr="00A63CC9">
        <w:tc>
          <w:tcPr>
            <w:tcW w:w="4317" w:type="pct"/>
          </w:tcPr>
          <w:p w14:paraId="6F74F040" w14:textId="2B717444" w:rsidR="00DC4381" w:rsidRPr="008F4734" w:rsidRDefault="00876212" w:rsidP="000174F3">
            <w:pPr>
              <w:ind w:right="-73"/>
              <w:rPr>
                <w:rFonts w:ascii="Verdana" w:hAnsi="Verdana"/>
                <w:spacing w:val="-2"/>
                <w:sz w:val="18"/>
                <w:szCs w:val="18"/>
              </w:rPr>
            </w:pPr>
            <w:r>
              <w:rPr>
                <w:rFonts w:ascii="Verdana" w:hAnsi="Verdana"/>
                <w:spacing w:val="-2"/>
                <w:sz w:val="18"/>
                <w:szCs w:val="18"/>
              </w:rPr>
              <w:t xml:space="preserve">Crop ecological aspects of cocoa </w:t>
            </w:r>
            <w:r w:rsidR="008F193C">
              <w:rPr>
                <w:rFonts w:ascii="Verdana" w:hAnsi="Verdana"/>
                <w:spacing w:val="-2"/>
                <w:sz w:val="18"/>
                <w:szCs w:val="18"/>
              </w:rPr>
              <w:t xml:space="preserve">production </w:t>
            </w:r>
            <w:r>
              <w:rPr>
                <w:rFonts w:ascii="Verdana" w:hAnsi="Verdana"/>
                <w:spacing w:val="-2"/>
                <w:sz w:val="18"/>
                <w:szCs w:val="18"/>
              </w:rPr>
              <w:t>(</w:t>
            </w:r>
            <w:r w:rsidRPr="00876212">
              <w:rPr>
                <w:rFonts w:ascii="Verdana" w:hAnsi="Verdana"/>
                <w:i/>
                <w:iCs/>
                <w:spacing w:val="-2"/>
                <w:sz w:val="18"/>
                <w:szCs w:val="18"/>
              </w:rPr>
              <w:t>Theobroma cacao</w:t>
            </w:r>
            <w:r>
              <w:rPr>
                <w:rFonts w:ascii="Verdana" w:hAnsi="Verdana"/>
                <w:spacing w:val="-2"/>
                <w:sz w:val="18"/>
                <w:szCs w:val="18"/>
              </w:rPr>
              <w:t xml:space="preserve"> L.)</w:t>
            </w:r>
          </w:p>
        </w:tc>
        <w:tc>
          <w:tcPr>
            <w:tcW w:w="683" w:type="pct"/>
          </w:tcPr>
          <w:p w14:paraId="3302D2CE" w14:textId="13029A3D" w:rsidR="00DC4381" w:rsidRPr="008F4734" w:rsidRDefault="00D00ED4" w:rsidP="000174F3">
            <w:pPr>
              <w:ind w:right="-448"/>
              <w:rPr>
                <w:rFonts w:ascii="Verdana" w:hAnsi="Verdana"/>
                <w:spacing w:val="-2"/>
                <w:sz w:val="18"/>
                <w:szCs w:val="18"/>
              </w:rPr>
            </w:pPr>
            <w:r>
              <w:rPr>
                <w:rFonts w:ascii="Verdana" w:hAnsi="Verdana"/>
                <w:spacing w:val="-2"/>
                <w:sz w:val="18"/>
                <w:szCs w:val="18"/>
              </w:rPr>
              <w:t>4.5</w:t>
            </w:r>
          </w:p>
        </w:tc>
      </w:tr>
    </w:tbl>
    <w:p w14:paraId="0533D5B3" w14:textId="23350BFA" w:rsidR="003A20E8" w:rsidRPr="00E37F12" w:rsidRDefault="003A20E8" w:rsidP="004D1836">
      <w:pPr>
        <w:tabs>
          <w:tab w:val="left" w:pos="-7948"/>
          <w:tab w:val="left" w:pos="-7228"/>
          <w:tab w:val="left" w:pos="-7022"/>
          <w:tab w:val="left" w:pos="-3817"/>
          <w:tab w:val="left" w:pos="-964"/>
          <w:tab w:val="left" w:pos="1055"/>
          <w:tab w:val="left" w:pos="1890"/>
        </w:tabs>
        <w:rPr>
          <w:rFonts w:ascii="Verdana" w:hAnsi="Verdana"/>
          <w:spacing w:val="-2"/>
          <w:sz w:val="18"/>
          <w:szCs w:val="18"/>
        </w:rPr>
      </w:pPr>
    </w:p>
    <w:p w14:paraId="3099DD77" w14:textId="2D700C80" w:rsidR="00A57D99" w:rsidRPr="006B3462" w:rsidRDefault="0069264F" w:rsidP="004D1836">
      <w:pPr>
        <w:tabs>
          <w:tab w:val="left" w:pos="-7948"/>
          <w:tab w:val="left" w:pos="-7228"/>
          <w:tab w:val="left" w:pos="-7022"/>
          <w:tab w:val="left" w:pos="-3817"/>
          <w:tab w:val="left" w:pos="-964"/>
          <w:tab w:val="left" w:pos="1055"/>
          <w:tab w:val="left" w:pos="1890"/>
        </w:tabs>
        <w:rPr>
          <w:rFonts w:ascii="Verdana" w:hAnsi="Verdana"/>
          <w:b/>
          <w:bCs/>
          <w:spacing w:val="-2"/>
          <w:sz w:val="20"/>
          <w:szCs w:val="20"/>
        </w:rPr>
      </w:pPr>
      <w:r>
        <w:rPr>
          <w:rFonts w:ascii="Verdana" w:hAnsi="Verdana"/>
          <w:b/>
          <w:spacing w:val="-2"/>
          <w:sz w:val="20"/>
          <w:szCs w:val="20"/>
        </w:rPr>
        <w:t>b</w:t>
      </w:r>
      <w:r w:rsidR="00A57D99" w:rsidRPr="006B3462">
        <w:rPr>
          <w:rFonts w:ascii="Verdana" w:hAnsi="Verdana"/>
          <w:b/>
          <w:spacing w:val="-2"/>
          <w:sz w:val="20"/>
          <w:szCs w:val="20"/>
        </w:rPr>
        <w:t xml:space="preserve">. </w:t>
      </w:r>
      <w:r w:rsidR="00A57D99" w:rsidRPr="006B3462">
        <w:rPr>
          <w:rFonts w:ascii="Verdana" w:hAnsi="Verdana"/>
          <w:b/>
          <w:bCs/>
          <w:spacing w:val="-2"/>
          <w:sz w:val="20"/>
          <w:szCs w:val="20"/>
        </w:rPr>
        <w:t>Postgraduate courses</w:t>
      </w:r>
    </w:p>
    <w:p w14:paraId="19D1E2DE" w14:textId="05CCACE2" w:rsidR="00A57D99" w:rsidRDefault="00A57D99" w:rsidP="000174F3">
      <w:pPr>
        <w:numPr>
          <w:ilvl w:val="0"/>
          <w:numId w:val="1"/>
        </w:numPr>
        <w:tabs>
          <w:tab w:val="left" w:pos="-7948"/>
          <w:tab w:val="left" w:pos="-7228"/>
          <w:tab w:val="left" w:pos="-7022"/>
          <w:tab w:val="left" w:pos="-3817"/>
          <w:tab w:val="left" w:pos="-964"/>
          <w:tab w:val="left" w:pos="0"/>
          <w:tab w:val="left" w:pos="284"/>
          <w:tab w:val="left" w:pos="1890"/>
          <w:tab w:val="left" w:pos="7513"/>
        </w:tabs>
        <w:ind w:left="284" w:hanging="142"/>
        <w:jc w:val="both"/>
        <w:rPr>
          <w:rFonts w:ascii="Verdana" w:hAnsi="Verdana"/>
          <w:i/>
          <w:iCs/>
          <w:sz w:val="16"/>
          <w:szCs w:val="18"/>
        </w:rPr>
      </w:pPr>
      <w:r w:rsidRPr="008F4734">
        <w:rPr>
          <w:rFonts w:ascii="Verdana" w:hAnsi="Verdana"/>
          <w:i/>
          <w:iCs/>
          <w:sz w:val="16"/>
          <w:szCs w:val="18"/>
        </w:rPr>
        <w:t>Post</w:t>
      </w:r>
      <w:r w:rsidR="00786811">
        <w:rPr>
          <w:rFonts w:ascii="Verdana" w:hAnsi="Verdana"/>
          <w:i/>
          <w:iCs/>
          <w:sz w:val="16"/>
          <w:szCs w:val="18"/>
        </w:rPr>
        <w:t>graduate courses have a higher level</w:t>
      </w:r>
      <w:r w:rsidRPr="008F4734">
        <w:rPr>
          <w:rFonts w:ascii="Verdana" w:hAnsi="Verdana"/>
          <w:i/>
          <w:iCs/>
          <w:sz w:val="16"/>
          <w:szCs w:val="18"/>
        </w:rPr>
        <w:t xml:space="preserve"> than MSc-levelled courses, which </w:t>
      </w:r>
      <w:r>
        <w:rPr>
          <w:rFonts w:ascii="Verdana" w:hAnsi="Verdana"/>
          <w:i/>
          <w:iCs/>
          <w:sz w:val="16"/>
          <w:szCs w:val="18"/>
        </w:rPr>
        <w:t xml:space="preserve">belong </w:t>
      </w:r>
      <w:r w:rsidRPr="008F4734">
        <w:rPr>
          <w:rFonts w:ascii="Verdana" w:hAnsi="Verdana"/>
          <w:i/>
          <w:iCs/>
          <w:sz w:val="16"/>
          <w:szCs w:val="18"/>
        </w:rPr>
        <w:t xml:space="preserve">in Category </w:t>
      </w:r>
      <w:r w:rsidR="00AB1E54">
        <w:rPr>
          <w:rFonts w:ascii="Verdana" w:hAnsi="Verdana"/>
          <w:i/>
          <w:iCs/>
          <w:sz w:val="16"/>
          <w:szCs w:val="18"/>
        </w:rPr>
        <w:t>1c</w:t>
      </w:r>
      <w:r w:rsidRPr="008F4734">
        <w:rPr>
          <w:rFonts w:ascii="Verdana" w:hAnsi="Verdana"/>
          <w:i/>
          <w:iCs/>
          <w:sz w:val="16"/>
          <w:szCs w:val="18"/>
        </w:rPr>
        <w:t>.</w:t>
      </w:r>
    </w:p>
    <w:p w14:paraId="23F920D0" w14:textId="77777777" w:rsidR="00A57D99" w:rsidRPr="00A57D99" w:rsidRDefault="00A57D99" w:rsidP="00A57D99">
      <w:pPr>
        <w:numPr>
          <w:ilvl w:val="0"/>
          <w:numId w:val="1"/>
        </w:numPr>
        <w:tabs>
          <w:tab w:val="left" w:pos="-7948"/>
          <w:tab w:val="left" w:pos="-7228"/>
          <w:tab w:val="left" w:pos="-7022"/>
          <w:tab w:val="left" w:pos="-3817"/>
          <w:tab w:val="left" w:pos="-964"/>
          <w:tab w:val="left" w:pos="0"/>
          <w:tab w:val="left" w:pos="284"/>
          <w:tab w:val="left" w:pos="1890"/>
          <w:tab w:val="left" w:pos="7513"/>
        </w:tabs>
        <w:ind w:left="284" w:hanging="142"/>
        <w:jc w:val="both"/>
        <w:rPr>
          <w:rFonts w:ascii="Verdana" w:hAnsi="Verdana"/>
          <w:i/>
          <w:iCs/>
          <w:sz w:val="16"/>
          <w:szCs w:val="18"/>
        </w:rPr>
      </w:pPr>
      <w:r w:rsidRPr="00A57D99">
        <w:rPr>
          <w:rFonts w:ascii="Verdana" w:hAnsi="Verdana"/>
          <w:i/>
          <w:iCs/>
          <w:sz w:val="16"/>
          <w:szCs w:val="18"/>
        </w:rPr>
        <w:t>Postgraduate courses can be followed anywhere in the world.</w:t>
      </w:r>
    </w:p>
    <w:p w14:paraId="276C8DF3" w14:textId="77777777" w:rsidR="00A57D99" w:rsidRPr="008F4734" w:rsidRDefault="00A57D99" w:rsidP="00A57D99">
      <w:pPr>
        <w:numPr>
          <w:ilvl w:val="0"/>
          <w:numId w:val="1"/>
        </w:numPr>
        <w:tabs>
          <w:tab w:val="left" w:pos="-7948"/>
          <w:tab w:val="left" w:pos="-7228"/>
          <w:tab w:val="left" w:pos="-7022"/>
          <w:tab w:val="left" w:pos="-3817"/>
          <w:tab w:val="left" w:pos="-964"/>
          <w:tab w:val="left" w:pos="0"/>
          <w:tab w:val="left" w:pos="284"/>
          <w:tab w:val="left" w:pos="1890"/>
          <w:tab w:val="left" w:pos="7513"/>
        </w:tabs>
        <w:ind w:left="284" w:hanging="142"/>
        <w:jc w:val="both"/>
        <w:rPr>
          <w:rFonts w:ascii="Verdana" w:hAnsi="Verdana"/>
          <w:i/>
          <w:iCs/>
          <w:sz w:val="16"/>
          <w:szCs w:val="18"/>
        </w:rPr>
      </w:pPr>
      <w:r w:rsidRPr="008F4734">
        <w:rPr>
          <w:rFonts w:ascii="Verdana" w:hAnsi="Verdana"/>
          <w:i/>
          <w:iCs/>
          <w:spacing w:val="-2"/>
          <w:sz w:val="16"/>
          <w:szCs w:val="18"/>
        </w:rPr>
        <w:t>When desired courses are not available or unknown, indicate subject of interest and year in which one hopes to follow a course on this subject</w:t>
      </w:r>
      <w:r w:rsidRPr="008F4734">
        <w:rPr>
          <w:rFonts w:ascii="Verdana" w:hAnsi="Verdana"/>
          <w:i/>
          <w:iCs/>
          <w:sz w:val="16"/>
          <w:szCs w:val="18"/>
        </w:rPr>
        <w:t>.</w:t>
      </w:r>
    </w:p>
    <w:p w14:paraId="0A8E7A93" w14:textId="77777777" w:rsidR="00A57D99" w:rsidRPr="008F4734" w:rsidRDefault="00A57D99" w:rsidP="00A57D99">
      <w:pPr>
        <w:numPr>
          <w:ilvl w:val="0"/>
          <w:numId w:val="1"/>
        </w:numPr>
        <w:tabs>
          <w:tab w:val="left" w:pos="-7948"/>
          <w:tab w:val="left" w:pos="-7228"/>
          <w:tab w:val="left" w:pos="-7022"/>
          <w:tab w:val="left" w:pos="-3817"/>
          <w:tab w:val="left" w:pos="-964"/>
          <w:tab w:val="left" w:pos="0"/>
          <w:tab w:val="left" w:pos="284"/>
          <w:tab w:val="left" w:pos="1890"/>
          <w:tab w:val="left" w:pos="7513"/>
        </w:tabs>
        <w:ind w:left="284" w:hanging="142"/>
        <w:jc w:val="both"/>
        <w:rPr>
          <w:rFonts w:ascii="Verdana" w:hAnsi="Verdana"/>
          <w:i/>
          <w:iCs/>
          <w:sz w:val="16"/>
          <w:szCs w:val="18"/>
        </w:rPr>
      </w:pPr>
      <w:r>
        <w:rPr>
          <w:rFonts w:ascii="Verdana" w:hAnsi="Verdana"/>
          <w:i/>
          <w:iCs/>
          <w:sz w:val="16"/>
          <w:szCs w:val="18"/>
        </w:rPr>
        <w:t>Two types of postgraduate courses are distinguished:</w:t>
      </w:r>
    </w:p>
    <w:p w14:paraId="1700FDF8" w14:textId="77777777" w:rsidR="00A57D99" w:rsidRPr="00E37F12" w:rsidRDefault="00A57D99" w:rsidP="004D1836">
      <w:pPr>
        <w:tabs>
          <w:tab w:val="left" w:pos="-7948"/>
          <w:tab w:val="left" w:pos="-7228"/>
          <w:tab w:val="left" w:pos="-7022"/>
          <w:tab w:val="left" w:pos="-3817"/>
          <w:tab w:val="left" w:pos="-964"/>
          <w:tab w:val="left" w:pos="1055"/>
          <w:tab w:val="left" w:pos="1890"/>
        </w:tabs>
        <w:rPr>
          <w:rFonts w:ascii="Verdana" w:hAnsi="Verdana"/>
          <w:b/>
          <w:bCs/>
          <w:spacing w:val="-2"/>
          <w:sz w:val="18"/>
          <w:szCs w:val="18"/>
        </w:rPr>
      </w:pPr>
    </w:p>
    <w:p w14:paraId="1C1BDF26" w14:textId="52ED9BC7" w:rsidR="007E417A" w:rsidRPr="008F4734" w:rsidRDefault="0069264F" w:rsidP="00EE5A91">
      <w:pPr>
        <w:tabs>
          <w:tab w:val="left" w:pos="-7948"/>
          <w:tab w:val="left" w:pos="-7228"/>
          <w:tab w:val="left" w:pos="-7022"/>
          <w:tab w:val="left" w:pos="-3817"/>
          <w:tab w:val="left" w:pos="-964"/>
          <w:tab w:val="left" w:pos="1055"/>
          <w:tab w:val="left" w:pos="1890"/>
        </w:tabs>
        <w:rPr>
          <w:rFonts w:ascii="Verdana" w:hAnsi="Verdana"/>
          <w:b/>
          <w:bCs/>
          <w:spacing w:val="-2"/>
          <w:sz w:val="20"/>
          <w:szCs w:val="18"/>
        </w:rPr>
      </w:pPr>
      <w:commentRangeStart w:id="2"/>
      <w:r>
        <w:rPr>
          <w:rFonts w:ascii="Verdana" w:hAnsi="Verdana"/>
          <w:b/>
          <w:bCs/>
          <w:spacing w:val="-2"/>
          <w:sz w:val="20"/>
          <w:szCs w:val="18"/>
        </w:rPr>
        <w:t>b</w:t>
      </w:r>
      <w:r w:rsidR="00EA65D8" w:rsidRPr="008F4734">
        <w:rPr>
          <w:rFonts w:ascii="Verdana" w:hAnsi="Verdana"/>
          <w:b/>
          <w:bCs/>
          <w:spacing w:val="-2"/>
          <w:sz w:val="20"/>
          <w:szCs w:val="18"/>
        </w:rPr>
        <w:t>1</w:t>
      </w:r>
      <w:r w:rsidR="00F5121E" w:rsidRPr="008F4734">
        <w:rPr>
          <w:rFonts w:ascii="Verdana" w:hAnsi="Verdana"/>
          <w:b/>
          <w:bCs/>
          <w:spacing w:val="-2"/>
          <w:sz w:val="20"/>
          <w:szCs w:val="18"/>
        </w:rPr>
        <w:t xml:space="preserve">. </w:t>
      </w:r>
      <w:r w:rsidR="00EA65D8" w:rsidRPr="008F4734">
        <w:rPr>
          <w:rFonts w:ascii="Verdana" w:hAnsi="Verdana"/>
          <w:b/>
          <w:bCs/>
          <w:spacing w:val="-2"/>
          <w:sz w:val="20"/>
          <w:szCs w:val="18"/>
        </w:rPr>
        <w:t xml:space="preserve">In-depth / Topical / On-site </w:t>
      </w:r>
      <w:r w:rsidR="00F5121E" w:rsidRPr="008F4734">
        <w:rPr>
          <w:rFonts w:ascii="Verdana" w:hAnsi="Verdana"/>
          <w:b/>
          <w:bCs/>
          <w:spacing w:val="-2"/>
          <w:sz w:val="20"/>
          <w:szCs w:val="18"/>
        </w:rPr>
        <w:t>Postg</w:t>
      </w:r>
      <w:r w:rsidR="007E417A" w:rsidRPr="008F4734">
        <w:rPr>
          <w:rFonts w:ascii="Verdana" w:hAnsi="Verdana"/>
          <w:b/>
          <w:bCs/>
          <w:spacing w:val="-2"/>
          <w:sz w:val="20"/>
          <w:szCs w:val="18"/>
        </w:rPr>
        <w:t>raduate Courses (</w:t>
      </w:r>
      <w:r w:rsidR="003C1DC7">
        <w:rPr>
          <w:rFonts w:ascii="Verdana" w:hAnsi="Verdana"/>
          <w:b/>
          <w:bCs/>
          <w:spacing w:val="-2"/>
          <w:sz w:val="20"/>
          <w:szCs w:val="18"/>
        </w:rPr>
        <w:t>min</w:t>
      </w:r>
      <w:r w:rsidR="00940B41">
        <w:rPr>
          <w:rFonts w:ascii="Verdana" w:hAnsi="Verdana"/>
          <w:b/>
          <w:bCs/>
          <w:spacing w:val="-2"/>
          <w:sz w:val="20"/>
          <w:szCs w:val="18"/>
        </w:rPr>
        <w:t>imum</w:t>
      </w:r>
      <w:r w:rsidR="003C1DC7">
        <w:rPr>
          <w:rFonts w:ascii="Verdana" w:hAnsi="Verdana"/>
          <w:b/>
          <w:bCs/>
          <w:spacing w:val="-2"/>
          <w:sz w:val="20"/>
          <w:szCs w:val="18"/>
        </w:rPr>
        <w:t xml:space="preserve"> </w:t>
      </w:r>
      <w:r w:rsidR="00092454">
        <w:rPr>
          <w:rFonts w:ascii="Verdana" w:hAnsi="Verdana"/>
          <w:b/>
          <w:bCs/>
          <w:spacing w:val="-2"/>
          <w:sz w:val="20"/>
          <w:szCs w:val="18"/>
        </w:rPr>
        <w:t>3</w:t>
      </w:r>
      <w:r w:rsidR="007E417A" w:rsidRPr="008F4734">
        <w:rPr>
          <w:rFonts w:ascii="Verdana" w:hAnsi="Verdana"/>
          <w:b/>
          <w:bCs/>
          <w:spacing w:val="-2"/>
          <w:sz w:val="20"/>
          <w:szCs w:val="18"/>
        </w:rPr>
        <w:t xml:space="preserve"> ECTS</w:t>
      </w:r>
      <w:r w:rsidR="001469EF" w:rsidRPr="008F4734">
        <w:rPr>
          <w:rFonts w:ascii="Verdana" w:hAnsi="Verdana"/>
          <w:b/>
          <w:bCs/>
          <w:spacing w:val="-2"/>
          <w:sz w:val="20"/>
          <w:szCs w:val="18"/>
        </w:rPr>
        <w:t>)</w:t>
      </w:r>
      <w:commentRangeEnd w:id="2"/>
      <w:r w:rsidR="00965A1C">
        <w:rPr>
          <w:rStyle w:val="CommentReference"/>
        </w:rPr>
        <w:commentReference w:id="2"/>
      </w:r>
    </w:p>
    <w:p w14:paraId="2C84846C" w14:textId="6AE69E37" w:rsidR="00092454" w:rsidRDefault="00227623" w:rsidP="00A63CC9">
      <w:pPr>
        <w:numPr>
          <w:ilvl w:val="0"/>
          <w:numId w:val="1"/>
        </w:numPr>
        <w:tabs>
          <w:tab w:val="left" w:pos="-7948"/>
          <w:tab w:val="left" w:pos="-7228"/>
          <w:tab w:val="left" w:pos="-7022"/>
          <w:tab w:val="left" w:pos="-3817"/>
          <w:tab w:val="left" w:pos="-964"/>
          <w:tab w:val="left" w:pos="0"/>
          <w:tab w:val="left" w:pos="284"/>
          <w:tab w:val="left" w:pos="1890"/>
          <w:tab w:val="left" w:pos="7513"/>
        </w:tabs>
        <w:ind w:left="284" w:hanging="142"/>
        <w:jc w:val="both"/>
        <w:rPr>
          <w:rFonts w:ascii="Verdana" w:hAnsi="Verdana"/>
          <w:i/>
          <w:iCs/>
          <w:spacing w:val="-2"/>
          <w:sz w:val="16"/>
          <w:szCs w:val="18"/>
        </w:rPr>
      </w:pPr>
      <w:r>
        <w:rPr>
          <w:rFonts w:ascii="Verdana" w:hAnsi="Verdana"/>
          <w:i/>
          <w:iCs/>
          <w:spacing w:val="-2"/>
          <w:sz w:val="16"/>
          <w:szCs w:val="18"/>
        </w:rPr>
        <w:t>O</w:t>
      </w:r>
      <w:r w:rsidR="005F5CFD">
        <w:rPr>
          <w:rFonts w:ascii="Verdana" w:hAnsi="Verdana"/>
          <w:i/>
          <w:iCs/>
          <w:spacing w:val="-2"/>
          <w:sz w:val="16"/>
          <w:szCs w:val="18"/>
        </w:rPr>
        <w:t xml:space="preserve">nline courses </w:t>
      </w:r>
      <w:r>
        <w:rPr>
          <w:rFonts w:ascii="Verdana" w:hAnsi="Verdana"/>
          <w:i/>
          <w:iCs/>
          <w:spacing w:val="-2"/>
          <w:sz w:val="16"/>
          <w:szCs w:val="18"/>
        </w:rPr>
        <w:t xml:space="preserve">(co-)organised by PE&amp;RC </w:t>
      </w:r>
      <w:r w:rsidR="005F5CFD">
        <w:rPr>
          <w:rFonts w:ascii="Verdana" w:hAnsi="Verdana"/>
          <w:i/>
          <w:iCs/>
          <w:spacing w:val="-2"/>
          <w:sz w:val="16"/>
          <w:szCs w:val="18"/>
        </w:rPr>
        <w:t>can be credited in this category.</w:t>
      </w:r>
    </w:p>
    <w:p w14:paraId="744C764A" w14:textId="08C8760E" w:rsidR="00EA65D8" w:rsidRDefault="005F5CFD" w:rsidP="00A63CC9">
      <w:pPr>
        <w:numPr>
          <w:ilvl w:val="0"/>
          <w:numId w:val="1"/>
        </w:numPr>
        <w:tabs>
          <w:tab w:val="left" w:pos="-7948"/>
          <w:tab w:val="left" w:pos="-7228"/>
          <w:tab w:val="left" w:pos="-7022"/>
          <w:tab w:val="left" w:pos="-3817"/>
          <w:tab w:val="left" w:pos="-964"/>
          <w:tab w:val="left" w:pos="0"/>
          <w:tab w:val="left" w:pos="284"/>
          <w:tab w:val="left" w:pos="1890"/>
          <w:tab w:val="left" w:pos="7513"/>
        </w:tabs>
        <w:ind w:left="284" w:hanging="142"/>
        <w:jc w:val="both"/>
        <w:rPr>
          <w:rFonts w:ascii="Verdana" w:hAnsi="Verdana"/>
          <w:i/>
          <w:iCs/>
          <w:spacing w:val="-2"/>
          <w:sz w:val="16"/>
          <w:szCs w:val="18"/>
        </w:rPr>
      </w:pPr>
      <w:r w:rsidRPr="00092454">
        <w:rPr>
          <w:rFonts w:ascii="Verdana" w:hAnsi="Verdana"/>
          <w:i/>
          <w:iCs/>
          <w:spacing w:val="-2"/>
          <w:sz w:val="16"/>
          <w:szCs w:val="18"/>
        </w:rPr>
        <w:t>Other o</w:t>
      </w:r>
      <w:r w:rsidR="00EA65D8" w:rsidRPr="00092454">
        <w:rPr>
          <w:rFonts w:ascii="Verdana" w:hAnsi="Verdana"/>
          <w:i/>
          <w:iCs/>
          <w:spacing w:val="-2"/>
          <w:sz w:val="16"/>
          <w:szCs w:val="18"/>
        </w:rPr>
        <w:t xml:space="preserve">nline courses </w:t>
      </w:r>
      <w:r w:rsidRPr="00092454">
        <w:rPr>
          <w:rFonts w:ascii="Verdana" w:hAnsi="Verdana"/>
          <w:i/>
          <w:iCs/>
          <w:spacing w:val="-2"/>
          <w:sz w:val="16"/>
          <w:szCs w:val="18"/>
        </w:rPr>
        <w:t>must be checked by the PE&amp;RC PhD Programme Coordinator</w:t>
      </w:r>
      <w:r w:rsidR="00EA65D8" w:rsidRPr="00092454">
        <w:rPr>
          <w:rFonts w:ascii="Verdana" w:hAnsi="Verdana"/>
          <w:i/>
          <w:iCs/>
          <w:spacing w:val="-2"/>
          <w:sz w:val="16"/>
          <w:szCs w:val="18"/>
        </w:rPr>
        <w:t>.</w:t>
      </w:r>
    </w:p>
    <w:p w14:paraId="60AF5551" w14:textId="2A2B4E54" w:rsidR="00A63CC9" w:rsidRDefault="00F50045" w:rsidP="00A63CC9">
      <w:pPr>
        <w:numPr>
          <w:ilvl w:val="0"/>
          <w:numId w:val="1"/>
        </w:numPr>
        <w:tabs>
          <w:tab w:val="left" w:pos="-7948"/>
          <w:tab w:val="left" w:pos="-7228"/>
          <w:tab w:val="left" w:pos="-7022"/>
          <w:tab w:val="left" w:pos="-3817"/>
          <w:tab w:val="left" w:pos="-964"/>
          <w:tab w:val="left" w:pos="0"/>
          <w:tab w:val="left" w:pos="284"/>
          <w:tab w:val="left" w:pos="1890"/>
          <w:tab w:val="left" w:pos="7513"/>
        </w:tabs>
        <w:ind w:left="284" w:hanging="142"/>
        <w:jc w:val="both"/>
        <w:rPr>
          <w:rFonts w:ascii="Verdana" w:hAnsi="Verdana"/>
          <w:i/>
          <w:iCs/>
          <w:spacing w:val="-2"/>
          <w:sz w:val="16"/>
          <w:szCs w:val="18"/>
        </w:rPr>
      </w:pPr>
      <w:r>
        <w:rPr>
          <w:rFonts w:ascii="Verdana" w:hAnsi="Verdana"/>
          <w:i/>
          <w:iCs/>
          <w:spacing w:val="-2"/>
          <w:sz w:val="16"/>
          <w:szCs w:val="18"/>
        </w:rPr>
        <w:t>At least one course should be offline</w:t>
      </w:r>
    </w:p>
    <w:p w14:paraId="5A68BCC3" w14:textId="77777777" w:rsidR="00A63CC9" w:rsidRPr="00A63CC9" w:rsidRDefault="00A63CC9" w:rsidP="00A63CC9">
      <w:pPr>
        <w:tabs>
          <w:tab w:val="left" w:pos="-7948"/>
          <w:tab w:val="left" w:pos="-7228"/>
          <w:tab w:val="left" w:pos="-7022"/>
          <w:tab w:val="left" w:pos="-3817"/>
          <w:tab w:val="left" w:pos="-964"/>
          <w:tab w:val="left" w:pos="0"/>
          <w:tab w:val="left" w:pos="284"/>
          <w:tab w:val="left" w:pos="1890"/>
          <w:tab w:val="left" w:pos="7513"/>
        </w:tabs>
        <w:ind w:left="142"/>
        <w:jc w:val="both"/>
        <w:rPr>
          <w:rFonts w:ascii="Verdana" w:hAnsi="Verdana"/>
          <w:i/>
          <w:iCs/>
          <w:spacing w:val="-2"/>
          <w:sz w:val="10"/>
          <w:szCs w:val="10"/>
        </w:rPr>
      </w:pPr>
    </w:p>
    <w:tbl>
      <w:tblPr>
        <w:tblW w:w="5000"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bottom w:w="57" w:type="dxa"/>
          <w:right w:w="57" w:type="dxa"/>
        </w:tblCellMar>
        <w:tblLook w:val="01E0" w:firstRow="1" w:lastRow="1" w:firstColumn="1" w:lastColumn="1" w:noHBand="0" w:noVBand="0"/>
      </w:tblPr>
      <w:tblGrid>
        <w:gridCol w:w="6091"/>
        <w:gridCol w:w="1681"/>
        <w:gridCol w:w="802"/>
        <w:gridCol w:w="829"/>
      </w:tblGrid>
      <w:tr w:rsidR="00786811" w:rsidRPr="008F4734" w14:paraId="339C8F5F" w14:textId="77777777" w:rsidTr="00A63CC9">
        <w:tc>
          <w:tcPr>
            <w:tcW w:w="6091" w:type="dxa"/>
          </w:tcPr>
          <w:p w14:paraId="3462EBA5" w14:textId="77777777" w:rsidR="00786811" w:rsidRPr="008F4734" w:rsidRDefault="00786811" w:rsidP="00EA65D8">
            <w:pPr>
              <w:ind w:right="-448"/>
              <w:rPr>
                <w:rFonts w:ascii="Verdana" w:hAnsi="Verdana"/>
                <w:b/>
                <w:spacing w:val="-2"/>
                <w:sz w:val="18"/>
                <w:szCs w:val="18"/>
                <w:u w:val="dotted"/>
              </w:rPr>
            </w:pPr>
            <w:r w:rsidRPr="008F4734">
              <w:rPr>
                <w:rFonts w:ascii="Verdana" w:hAnsi="Verdana"/>
                <w:b/>
                <w:spacing w:val="-2"/>
                <w:sz w:val="18"/>
                <w:szCs w:val="18"/>
              </w:rPr>
              <w:t>Course title</w:t>
            </w:r>
          </w:p>
        </w:tc>
        <w:tc>
          <w:tcPr>
            <w:tcW w:w="1681" w:type="dxa"/>
          </w:tcPr>
          <w:p w14:paraId="51F6EF09" w14:textId="77777777" w:rsidR="00786811" w:rsidRPr="008F4734" w:rsidRDefault="00786811" w:rsidP="00A63CC9">
            <w:pPr>
              <w:ind w:right="-7"/>
              <w:rPr>
                <w:rFonts w:ascii="Verdana" w:hAnsi="Verdana"/>
                <w:b/>
                <w:spacing w:val="-2"/>
                <w:sz w:val="18"/>
                <w:szCs w:val="18"/>
              </w:rPr>
            </w:pPr>
            <w:r>
              <w:rPr>
                <w:rFonts w:ascii="Verdana" w:hAnsi="Verdana"/>
                <w:b/>
                <w:spacing w:val="-2"/>
                <w:sz w:val="18"/>
                <w:szCs w:val="18"/>
              </w:rPr>
              <w:t>Organisers</w:t>
            </w:r>
          </w:p>
        </w:tc>
        <w:tc>
          <w:tcPr>
            <w:tcW w:w="802" w:type="dxa"/>
          </w:tcPr>
          <w:p w14:paraId="093CFACC" w14:textId="77777777" w:rsidR="00786811" w:rsidRPr="008F4734" w:rsidRDefault="00786811" w:rsidP="00EA65D8">
            <w:pPr>
              <w:ind w:right="-7"/>
              <w:rPr>
                <w:rFonts w:ascii="Verdana" w:hAnsi="Verdana"/>
                <w:b/>
                <w:spacing w:val="-2"/>
                <w:sz w:val="18"/>
                <w:szCs w:val="18"/>
              </w:rPr>
            </w:pPr>
            <w:r w:rsidRPr="008F4734">
              <w:rPr>
                <w:rFonts w:ascii="Verdana" w:hAnsi="Verdana"/>
                <w:b/>
                <w:spacing w:val="-2"/>
                <w:sz w:val="18"/>
                <w:szCs w:val="18"/>
              </w:rPr>
              <w:t>Year</w:t>
            </w:r>
          </w:p>
        </w:tc>
        <w:tc>
          <w:tcPr>
            <w:tcW w:w="829" w:type="dxa"/>
          </w:tcPr>
          <w:p w14:paraId="036E2560" w14:textId="77777777" w:rsidR="00786811" w:rsidRPr="008F4734" w:rsidRDefault="00786811" w:rsidP="00A63CC9">
            <w:pPr>
              <w:rPr>
                <w:rFonts w:ascii="Verdana" w:hAnsi="Verdana"/>
                <w:b/>
                <w:spacing w:val="-2"/>
                <w:sz w:val="18"/>
                <w:szCs w:val="18"/>
              </w:rPr>
            </w:pPr>
            <w:r w:rsidRPr="008F4734">
              <w:rPr>
                <w:rFonts w:ascii="Verdana" w:hAnsi="Verdana"/>
                <w:b/>
                <w:spacing w:val="-2"/>
                <w:sz w:val="18"/>
                <w:szCs w:val="18"/>
              </w:rPr>
              <w:t>ECTS</w:t>
            </w:r>
          </w:p>
        </w:tc>
      </w:tr>
      <w:tr w:rsidR="00786811" w:rsidRPr="008F4734" w14:paraId="34955251" w14:textId="77777777" w:rsidTr="00A63CC9">
        <w:trPr>
          <w:trHeight w:val="227"/>
        </w:trPr>
        <w:tc>
          <w:tcPr>
            <w:tcW w:w="6091" w:type="dxa"/>
          </w:tcPr>
          <w:p w14:paraId="1834EB88" w14:textId="1AD22029" w:rsidR="00786811" w:rsidRPr="00320F27" w:rsidRDefault="003E35B3" w:rsidP="00320F27">
            <w:pPr>
              <w:pStyle w:val="ListParagraph"/>
              <w:numPr>
                <w:ilvl w:val="0"/>
                <w:numId w:val="38"/>
              </w:numPr>
              <w:ind w:right="-73"/>
              <w:rPr>
                <w:rFonts w:ascii="Verdana" w:hAnsi="Verdana"/>
                <w:spacing w:val="-2"/>
                <w:sz w:val="18"/>
                <w:szCs w:val="18"/>
              </w:rPr>
            </w:pPr>
            <w:r>
              <w:rPr>
                <w:rFonts w:ascii="Verdana" w:hAnsi="Verdana"/>
                <w:spacing w:val="-2"/>
                <w:sz w:val="18"/>
                <w:szCs w:val="18"/>
              </w:rPr>
              <w:t>The art of c</w:t>
            </w:r>
            <w:r w:rsidR="00320F27">
              <w:rPr>
                <w:rFonts w:ascii="Verdana" w:hAnsi="Verdana"/>
                <w:spacing w:val="-2"/>
                <w:sz w:val="18"/>
                <w:szCs w:val="18"/>
              </w:rPr>
              <w:t>rop modelling</w:t>
            </w:r>
          </w:p>
        </w:tc>
        <w:tc>
          <w:tcPr>
            <w:tcW w:w="1681" w:type="dxa"/>
          </w:tcPr>
          <w:p w14:paraId="413C86D7" w14:textId="1041B0A2" w:rsidR="00786811" w:rsidRPr="008F4734" w:rsidRDefault="00320F27" w:rsidP="004D1836">
            <w:pPr>
              <w:ind w:right="-7"/>
              <w:rPr>
                <w:rFonts w:ascii="Verdana" w:hAnsi="Verdana"/>
                <w:spacing w:val="-2"/>
                <w:sz w:val="18"/>
                <w:szCs w:val="18"/>
              </w:rPr>
            </w:pPr>
            <w:r>
              <w:rPr>
                <w:rFonts w:ascii="Verdana" w:hAnsi="Verdana"/>
                <w:spacing w:val="-2"/>
                <w:sz w:val="18"/>
                <w:szCs w:val="18"/>
              </w:rPr>
              <w:t>PE&amp;RC</w:t>
            </w:r>
          </w:p>
        </w:tc>
        <w:tc>
          <w:tcPr>
            <w:tcW w:w="802" w:type="dxa"/>
          </w:tcPr>
          <w:p w14:paraId="4A0DB60E" w14:textId="082F0B57" w:rsidR="00786811" w:rsidRPr="008F4734" w:rsidRDefault="003225BC" w:rsidP="004D1836">
            <w:pPr>
              <w:ind w:right="-7"/>
              <w:rPr>
                <w:rFonts w:ascii="Verdana" w:hAnsi="Verdana"/>
                <w:spacing w:val="-2"/>
                <w:sz w:val="18"/>
                <w:szCs w:val="18"/>
              </w:rPr>
            </w:pPr>
            <w:r>
              <w:rPr>
                <w:rFonts w:ascii="Verdana" w:hAnsi="Verdana"/>
                <w:spacing w:val="-2"/>
                <w:sz w:val="18"/>
                <w:szCs w:val="18"/>
              </w:rPr>
              <w:t>2024</w:t>
            </w:r>
          </w:p>
        </w:tc>
        <w:tc>
          <w:tcPr>
            <w:tcW w:w="829" w:type="dxa"/>
          </w:tcPr>
          <w:p w14:paraId="0B0E09A9" w14:textId="1C98F707" w:rsidR="00786811" w:rsidRPr="008F4734" w:rsidRDefault="003E35B3" w:rsidP="004D1836">
            <w:pPr>
              <w:rPr>
                <w:rFonts w:ascii="Verdana" w:hAnsi="Verdana"/>
                <w:spacing w:val="-2"/>
                <w:sz w:val="18"/>
                <w:szCs w:val="18"/>
              </w:rPr>
            </w:pPr>
            <w:r>
              <w:rPr>
                <w:rFonts w:ascii="Verdana" w:hAnsi="Verdana"/>
                <w:spacing w:val="-2"/>
                <w:sz w:val="18"/>
                <w:szCs w:val="18"/>
              </w:rPr>
              <w:t>1.5</w:t>
            </w:r>
          </w:p>
        </w:tc>
      </w:tr>
      <w:tr w:rsidR="00786811" w:rsidRPr="008F4734" w14:paraId="32377069" w14:textId="77777777" w:rsidTr="00A63CC9">
        <w:trPr>
          <w:trHeight w:val="227"/>
        </w:trPr>
        <w:tc>
          <w:tcPr>
            <w:tcW w:w="6091" w:type="dxa"/>
          </w:tcPr>
          <w:p w14:paraId="5F83B08F" w14:textId="3854E32A" w:rsidR="00786811" w:rsidRPr="00320F27" w:rsidRDefault="00D00ED4" w:rsidP="00320F27">
            <w:pPr>
              <w:pStyle w:val="ListParagraph"/>
              <w:numPr>
                <w:ilvl w:val="0"/>
                <w:numId w:val="38"/>
              </w:numPr>
              <w:ind w:right="-73"/>
              <w:rPr>
                <w:rFonts w:ascii="Verdana" w:hAnsi="Verdana"/>
                <w:spacing w:val="-2"/>
                <w:sz w:val="18"/>
                <w:szCs w:val="18"/>
              </w:rPr>
            </w:pPr>
            <w:r>
              <w:rPr>
                <w:rFonts w:ascii="Verdana" w:hAnsi="Verdana"/>
                <w:spacing w:val="-2"/>
                <w:sz w:val="18"/>
                <w:szCs w:val="18"/>
              </w:rPr>
              <w:t xml:space="preserve">Crop </w:t>
            </w:r>
            <w:ins w:id="3" w:author="Alvarado Huaman, Leonel Eduardo" w:date="2023-09-18T11:19:00Z">
              <w:r w:rsidR="00730089">
                <w:rPr>
                  <w:rFonts w:ascii="Verdana" w:hAnsi="Verdana"/>
                  <w:spacing w:val="-2"/>
                  <w:sz w:val="18"/>
                  <w:szCs w:val="18"/>
                </w:rPr>
                <w:t>Physiology and Climate</w:t>
              </w:r>
            </w:ins>
            <w:del w:id="4" w:author="Alvarado Huaman, Leonel Eduardo" w:date="2023-09-18T11:19:00Z">
              <w:r w:rsidDel="00730089">
                <w:rPr>
                  <w:rFonts w:ascii="Verdana" w:hAnsi="Verdana"/>
                  <w:spacing w:val="-2"/>
                  <w:sz w:val="18"/>
                  <w:szCs w:val="18"/>
                </w:rPr>
                <w:delText>ecophisiology</w:delText>
              </w:r>
            </w:del>
          </w:p>
        </w:tc>
        <w:tc>
          <w:tcPr>
            <w:tcW w:w="1681" w:type="dxa"/>
          </w:tcPr>
          <w:p w14:paraId="5A19548F" w14:textId="035AEB24" w:rsidR="00786811" w:rsidRPr="008F4734" w:rsidRDefault="003225BC" w:rsidP="00240755">
            <w:pPr>
              <w:ind w:right="-7"/>
              <w:rPr>
                <w:rFonts w:ascii="Verdana" w:hAnsi="Verdana"/>
                <w:spacing w:val="-2"/>
                <w:sz w:val="18"/>
                <w:szCs w:val="18"/>
              </w:rPr>
            </w:pPr>
            <w:commentRangeStart w:id="5"/>
            <w:r>
              <w:rPr>
                <w:rFonts w:ascii="Verdana" w:hAnsi="Verdana"/>
                <w:spacing w:val="-2"/>
                <w:sz w:val="18"/>
                <w:szCs w:val="18"/>
              </w:rPr>
              <w:t>PE&amp;RC</w:t>
            </w:r>
            <w:commentRangeEnd w:id="5"/>
            <w:r w:rsidR="00661954">
              <w:rPr>
                <w:rStyle w:val="CommentReference"/>
              </w:rPr>
              <w:commentReference w:id="5"/>
            </w:r>
          </w:p>
        </w:tc>
        <w:tc>
          <w:tcPr>
            <w:tcW w:w="802" w:type="dxa"/>
          </w:tcPr>
          <w:p w14:paraId="18CDE065" w14:textId="6FDDA2A0" w:rsidR="00786811" w:rsidRPr="008F4734" w:rsidRDefault="003225BC" w:rsidP="00240755">
            <w:pPr>
              <w:ind w:right="-7"/>
              <w:rPr>
                <w:rFonts w:ascii="Verdana" w:hAnsi="Verdana"/>
                <w:spacing w:val="-2"/>
                <w:sz w:val="18"/>
                <w:szCs w:val="18"/>
              </w:rPr>
            </w:pPr>
            <w:r>
              <w:rPr>
                <w:rFonts w:ascii="Verdana" w:hAnsi="Verdana"/>
                <w:spacing w:val="-2"/>
                <w:sz w:val="18"/>
                <w:szCs w:val="18"/>
              </w:rPr>
              <w:t>2024</w:t>
            </w:r>
          </w:p>
        </w:tc>
        <w:tc>
          <w:tcPr>
            <w:tcW w:w="829" w:type="dxa"/>
          </w:tcPr>
          <w:p w14:paraId="2D26527E" w14:textId="480056B0" w:rsidR="00786811" w:rsidRPr="008F4734" w:rsidRDefault="00D00ED4" w:rsidP="00240755">
            <w:pPr>
              <w:rPr>
                <w:rFonts w:ascii="Verdana" w:hAnsi="Verdana"/>
                <w:spacing w:val="-2"/>
                <w:sz w:val="18"/>
                <w:szCs w:val="18"/>
              </w:rPr>
            </w:pPr>
            <w:r>
              <w:rPr>
                <w:rFonts w:ascii="Verdana" w:hAnsi="Verdana"/>
                <w:spacing w:val="-2"/>
                <w:sz w:val="18"/>
                <w:szCs w:val="18"/>
              </w:rPr>
              <w:t>2</w:t>
            </w:r>
          </w:p>
        </w:tc>
      </w:tr>
      <w:tr w:rsidR="00786811" w:rsidRPr="008F4734" w14:paraId="458BFCD4" w14:textId="77777777" w:rsidTr="00A63CC9">
        <w:trPr>
          <w:trHeight w:val="227"/>
        </w:trPr>
        <w:tc>
          <w:tcPr>
            <w:tcW w:w="6091" w:type="dxa"/>
          </w:tcPr>
          <w:p w14:paraId="13E02E4F" w14:textId="7AAB39DA" w:rsidR="00786811" w:rsidRPr="00C94690" w:rsidRDefault="00C94690" w:rsidP="00C94690">
            <w:pPr>
              <w:pStyle w:val="ListParagraph"/>
              <w:numPr>
                <w:ilvl w:val="0"/>
                <w:numId w:val="38"/>
              </w:numPr>
              <w:ind w:right="-73"/>
              <w:rPr>
                <w:rFonts w:ascii="Verdana" w:hAnsi="Verdana"/>
                <w:spacing w:val="-2"/>
                <w:sz w:val="18"/>
                <w:szCs w:val="18"/>
              </w:rPr>
            </w:pPr>
            <w:commentRangeStart w:id="6"/>
            <w:del w:id="7" w:author="Alvarado Huaman, Leonel Eduardo" w:date="2023-09-18T11:19:00Z">
              <w:r w:rsidDel="00730089">
                <w:rPr>
                  <w:rFonts w:ascii="Verdana" w:hAnsi="Verdana"/>
                  <w:spacing w:val="-2"/>
                  <w:sz w:val="18"/>
                  <w:szCs w:val="18"/>
                </w:rPr>
                <w:delText>Agroforestry</w:delText>
              </w:r>
              <w:commentRangeEnd w:id="6"/>
              <w:r w:rsidR="00661954" w:rsidDel="00730089">
                <w:rPr>
                  <w:rStyle w:val="CommentReference"/>
                </w:rPr>
                <w:commentReference w:id="6"/>
              </w:r>
            </w:del>
          </w:p>
        </w:tc>
        <w:tc>
          <w:tcPr>
            <w:tcW w:w="1681" w:type="dxa"/>
          </w:tcPr>
          <w:p w14:paraId="1A5D4F17" w14:textId="51FB6FC3" w:rsidR="00786811" w:rsidRPr="008F4734" w:rsidRDefault="003225BC" w:rsidP="004D1836">
            <w:pPr>
              <w:ind w:right="-7"/>
              <w:rPr>
                <w:rFonts w:ascii="Verdana" w:hAnsi="Verdana"/>
                <w:spacing w:val="-2"/>
                <w:sz w:val="18"/>
                <w:szCs w:val="18"/>
              </w:rPr>
            </w:pPr>
            <w:del w:id="8" w:author="Alvarado Huaman, Leonel Eduardo" w:date="2023-09-18T11:19:00Z">
              <w:r w:rsidDel="00730089">
                <w:rPr>
                  <w:rFonts w:ascii="Verdana" w:hAnsi="Verdana"/>
                  <w:spacing w:val="-2"/>
                  <w:sz w:val="18"/>
                  <w:szCs w:val="18"/>
                </w:rPr>
                <w:delText>PE&amp;RC</w:delText>
              </w:r>
            </w:del>
          </w:p>
        </w:tc>
        <w:tc>
          <w:tcPr>
            <w:tcW w:w="802" w:type="dxa"/>
          </w:tcPr>
          <w:p w14:paraId="08AFD64A" w14:textId="29FFEB19" w:rsidR="00786811" w:rsidRPr="008F4734" w:rsidRDefault="003225BC" w:rsidP="004D1836">
            <w:pPr>
              <w:ind w:right="-7"/>
              <w:rPr>
                <w:rFonts w:ascii="Verdana" w:hAnsi="Verdana"/>
                <w:spacing w:val="-2"/>
                <w:sz w:val="18"/>
                <w:szCs w:val="18"/>
              </w:rPr>
            </w:pPr>
            <w:r>
              <w:rPr>
                <w:rFonts w:ascii="Verdana" w:hAnsi="Verdana"/>
                <w:spacing w:val="-2"/>
                <w:sz w:val="18"/>
                <w:szCs w:val="18"/>
              </w:rPr>
              <w:t>2</w:t>
            </w:r>
            <w:del w:id="9" w:author="Alvarado Huaman, Leonel Eduardo" w:date="2023-09-18T11:19:00Z">
              <w:r w:rsidDel="00730089">
                <w:rPr>
                  <w:rFonts w:ascii="Verdana" w:hAnsi="Verdana"/>
                  <w:spacing w:val="-2"/>
                  <w:sz w:val="18"/>
                  <w:szCs w:val="18"/>
                </w:rPr>
                <w:delText>024</w:delText>
              </w:r>
            </w:del>
          </w:p>
        </w:tc>
        <w:tc>
          <w:tcPr>
            <w:tcW w:w="829" w:type="dxa"/>
          </w:tcPr>
          <w:p w14:paraId="5CBC7972" w14:textId="2A482D39" w:rsidR="00786811" w:rsidRPr="008F4734" w:rsidRDefault="00C94690" w:rsidP="004D1836">
            <w:pPr>
              <w:rPr>
                <w:rFonts w:ascii="Verdana" w:hAnsi="Verdana"/>
                <w:spacing w:val="-2"/>
                <w:sz w:val="18"/>
                <w:szCs w:val="18"/>
              </w:rPr>
            </w:pPr>
            <w:del w:id="10" w:author="Alvarado Huaman, Leonel Eduardo" w:date="2023-09-18T11:19:00Z">
              <w:r w:rsidDel="00730089">
                <w:rPr>
                  <w:rFonts w:ascii="Verdana" w:hAnsi="Verdana"/>
                  <w:spacing w:val="-2"/>
                  <w:sz w:val="18"/>
                  <w:szCs w:val="18"/>
                </w:rPr>
                <w:delText>2</w:delText>
              </w:r>
            </w:del>
          </w:p>
        </w:tc>
      </w:tr>
    </w:tbl>
    <w:p w14:paraId="266F38DE" w14:textId="77777777" w:rsidR="00EA65D8" w:rsidRPr="00E37F12" w:rsidRDefault="00EA65D8" w:rsidP="00EA65D8">
      <w:pPr>
        <w:tabs>
          <w:tab w:val="left" w:pos="-7948"/>
          <w:tab w:val="left" w:pos="-7228"/>
          <w:tab w:val="left" w:pos="-7022"/>
          <w:tab w:val="left" w:pos="-3817"/>
          <w:tab w:val="left" w:pos="-964"/>
          <w:tab w:val="left" w:pos="1055"/>
          <w:tab w:val="left" w:pos="1890"/>
        </w:tabs>
        <w:rPr>
          <w:rFonts w:ascii="Verdana" w:hAnsi="Verdana"/>
          <w:spacing w:val="-2"/>
          <w:sz w:val="18"/>
          <w:szCs w:val="18"/>
        </w:rPr>
      </w:pPr>
    </w:p>
    <w:p w14:paraId="13E56D0D" w14:textId="67C59C89" w:rsidR="00EA65D8" w:rsidRPr="008F4734" w:rsidRDefault="0069264F" w:rsidP="00EA65D8">
      <w:pPr>
        <w:tabs>
          <w:tab w:val="left" w:pos="-7948"/>
          <w:tab w:val="left" w:pos="-7228"/>
          <w:tab w:val="left" w:pos="-7022"/>
          <w:tab w:val="left" w:pos="-3817"/>
          <w:tab w:val="left" w:pos="-964"/>
          <w:tab w:val="left" w:pos="1055"/>
          <w:tab w:val="left" w:pos="1890"/>
        </w:tabs>
        <w:rPr>
          <w:rFonts w:ascii="Verdana" w:hAnsi="Verdana"/>
          <w:b/>
          <w:bCs/>
          <w:spacing w:val="-2"/>
          <w:sz w:val="20"/>
          <w:szCs w:val="18"/>
        </w:rPr>
      </w:pPr>
      <w:r>
        <w:rPr>
          <w:rFonts w:ascii="Verdana" w:hAnsi="Verdana"/>
          <w:b/>
          <w:bCs/>
          <w:spacing w:val="-2"/>
          <w:sz w:val="20"/>
          <w:szCs w:val="18"/>
        </w:rPr>
        <w:t>b</w:t>
      </w:r>
      <w:r w:rsidR="00EA65D8" w:rsidRPr="008F4734">
        <w:rPr>
          <w:rFonts w:ascii="Verdana" w:hAnsi="Verdana"/>
          <w:b/>
          <w:bCs/>
          <w:spacing w:val="-2"/>
          <w:sz w:val="20"/>
          <w:szCs w:val="18"/>
        </w:rPr>
        <w:t>2. Methodological / Statistical Postgraduate Courses (</w:t>
      </w:r>
      <w:r w:rsidR="00092454">
        <w:rPr>
          <w:rFonts w:ascii="Verdana" w:hAnsi="Verdana"/>
          <w:b/>
          <w:bCs/>
          <w:spacing w:val="-2"/>
          <w:sz w:val="20"/>
          <w:szCs w:val="18"/>
        </w:rPr>
        <w:t>no minimum</w:t>
      </w:r>
      <w:r w:rsidR="00EA65D8" w:rsidRPr="008F4734">
        <w:rPr>
          <w:rFonts w:ascii="Verdana" w:hAnsi="Verdana"/>
          <w:b/>
          <w:bCs/>
          <w:spacing w:val="-2"/>
          <w:sz w:val="20"/>
          <w:szCs w:val="18"/>
        </w:rPr>
        <w:t xml:space="preserve"> </w:t>
      </w:r>
      <w:r w:rsidR="00AF799A" w:rsidRPr="008F4734">
        <w:rPr>
          <w:rFonts w:ascii="Verdana" w:hAnsi="Verdana"/>
          <w:b/>
          <w:bCs/>
          <w:spacing w:val="-2"/>
          <w:sz w:val="20"/>
          <w:szCs w:val="18"/>
        </w:rPr>
        <w:t>ECTS</w:t>
      </w:r>
      <w:r w:rsidR="00EA65D8" w:rsidRPr="008F4734">
        <w:rPr>
          <w:rFonts w:ascii="Verdana" w:hAnsi="Verdana"/>
          <w:b/>
          <w:bCs/>
          <w:spacing w:val="-2"/>
          <w:sz w:val="20"/>
          <w:szCs w:val="18"/>
        </w:rPr>
        <w:t>)</w:t>
      </w:r>
    </w:p>
    <w:p w14:paraId="63953B60" w14:textId="034011D4" w:rsidR="00786811" w:rsidRPr="008F4734" w:rsidRDefault="00A57D99" w:rsidP="00786811">
      <w:pPr>
        <w:numPr>
          <w:ilvl w:val="0"/>
          <w:numId w:val="1"/>
        </w:numPr>
        <w:tabs>
          <w:tab w:val="left" w:pos="-7948"/>
          <w:tab w:val="left" w:pos="-7228"/>
          <w:tab w:val="left" w:pos="-7022"/>
          <w:tab w:val="left" w:pos="-3817"/>
          <w:tab w:val="left" w:pos="-964"/>
          <w:tab w:val="left" w:pos="0"/>
          <w:tab w:val="left" w:pos="284"/>
          <w:tab w:val="left" w:pos="1890"/>
          <w:tab w:val="left" w:pos="7513"/>
        </w:tabs>
        <w:spacing w:after="120"/>
        <w:ind w:left="284" w:hanging="142"/>
        <w:jc w:val="both"/>
        <w:rPr>
          <w:rFonts w:ascii="Verdana" w:hAnsi="Verdana"/>
          <w:i/>
          <w:iCs/>
          <w:spacing w:val="-2"/>
          <w:sz w:val="16"/>
          <w:szCs w:val="18"/>
        </w:rPr>
      </w:pPr>
      <w:r w:rsidRPr="000174F3">
        <w:rPr>
          <w:rFonts w:ascii="Verdana" w:hAnsi="Verdana"/>
          <w:i/>
          <w:iCs/>
          <w:spacing w:val="-2"/>
          <w:sz w:val="16"/>
          <w:szCs w:val="18"/>
        </w:rPr>
        <w:t>O</w:t>
      </w:r>
      <w:r w:rsidR="00EA65D8" w:rsidRPr="000174F3">
        <w:rPr>
          <w:rFonts w:ascii="Verdana" w:hAnsi="Verdana"/>
          <w:i/>
          <w:iCs/>
          <w:spacing w:val="-2"/>
          <w:sz w:val="16"/>
          <w:szCs w:val="18"/>
        </w:rPr>
        <w:t xml:space="preserve">nline </w:t>
      </w:r>
      <w:r w:rsidRPr="000174F3">
        <w:rPr>
          <w:rFonts w:ascii="Verdana" w:hAnsi="Verdana"/>
          <w:i/>
          <w:iCs/>
          <w:spacing w:val="-2"/>
          <w:sz w:val="16"/>
          <w:szCs w:val="18"/>
        </w:rPr>
        <w:t xml:space="preserve">courses are credited in this category </w:t>
      </w:r>
      <w:r w:rsidR="00DC4381">
        <w:rPr>
          <w:rFonts w:ascii="Verdana" w:hAnsi="Verdana"/>
          <w:i/>
          <w:iCs/>
          <w:spacing w:val="-2"/>
          <w:sz w:val="16"/>
          <w:szCs w:val="18"/>
        </w:rPr>
        <w:t xml:space="preserve">as long as the course is on </w:t>
      </w:r>
      <w:r w:rsidR="00F50045">
        <w:rPr>
          <w:rFonts w:ascii="Verdana" w:hAnsi="Verdana"/>
          <w:i/>
          <w:iCs/>
          <w:spacing w:val="-2"/>
          <w:sz w:val="16"/>
          <w:szCs w:val="18"/>
        </w:rPr>
        <w:t>postgraduate</w:t>
      </w:r>
      <w:r w:rsidR="00DC4381">
        <w:rPr>
          <w:rFonts w:ascii="Verdana" w:hAnsi="Verdana"/>
          <w:i/>
          <w:iCs/>
          <w:spacing w:val="-2"/>
          <w:sz w:val="16"/>
          <w:szCs w:val="18"/>
        </w:rPr>
        <w:t xml:space="preserve"> level. By signing this document supervisors agree that the course is of sufficient level and quality for the PhD candidate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bottom w:w="57" w:type="dxa"/>
          <w:right w:w="57" w:type="dxa"/>
        </w:tblCellMar>
        <w:tblLook w:val="01E0" w:firstRow="1" w:lastRow="1" w:firstColumn="1" w:lastColumn="1" w:noHBand="0" w:noVBand="0"/>
      </w:tblPr>
      <w:tblGrid>
        <w:gridCol w:w="6091"/>
        <w:gridCol w:w="1681"/>
        <w:gridCol w:w="802"/>
        <w:gridCol w:w="829"/>
      </w:tblGrid>
      <w:tr w:rsidR="00786811" w:rsidRPr="008F4734" w14:paraId="00C86AC7" w14:textId="77777777" w:rsidTr="003A20E8">
        <w:tc>
          <w:tcPr>
            <w:tcW w:w="6091" w:type="dxa"/>
          </w:tcPr>
          <w:p w14:paraId="6F13BFCB" w14:textId="77777777" w:rsidR="00786811" w:rsidRPr="008F4734" w:rsidRDefault="00786811" w:rsidP="003A20E8">
            <w:pPr>
              <w:ind w:right="-448"/>
              <w:rPr>
                <w:rFonts w:ascii="Verdana" w:hAnsi="Verdana"/>
                <w:b/>
                <w:spacing w:val="-2"/>
                <w:sz w:val="18"/>
                <w:szCs w:val="18"/>
                <w:u w:val="dotted"/>
              </w:rPr>
            </w:pPr>
            <w:r w:rsidRPr="008F4734">
              <w:rPr>
                <w:rFonts w:ascii="Verdana" w:hAnsi="Verdana"/>
                <w:b/>
                <w:spacing w:val="-2"/>
                <w:sz w:val="18"/>
                <w:szCs w:val="18"/>
              </w:rPr>
              <w:t>Course title</w:t>
            </w:r>
          </w:p>
        </w:tc>
        <w:tc>
          <w:tcPr>
            <w:tcW w:w="1681" w:type="dxa"/>
          </w:tcPr>
          <w:p w14:paraId="63B1BA7E" w14:textId="77777777" w:rsidR="00786811" w:rsidRPr="008F4734" w:rsidRDefault="00786811" w:rsidP="00A63CC9">
            <w:pPr>
              <w:ind w:right="-7"/>
              <w:rPr>
                <w:rFonts w:ascii="Verdana" w:hAnsi="Verdana"/>
                <w:b/>
                <w:spacing w:val="-2"/>
                <w:sz w:val="18"/>
                <w:szCs w:val="18"/>
              </w:rPr>
            </w:pPr>
            <w:r>
              <w:rPr>
                <w:rFonts w:ascii="Verdana" w:hAnsi="Verdana"/>
                <w:b/>
                <w:spacing w:val="-2"/>
                <w:sz w:val="18"/>
                <w:szCs w:val="18"/>
              </w:rPr>
              <w:t>Organisers</w:t>
            </w:r>
          </w:p>
        </w:tc>
        <w:tc>
          <w:tcPr>
            <w:tcW w:w="802" w:type="dxa"/>
          </w:tcPr>
          <w:p w14:paraId="344C5568" w14:textId="77777777" w:rsidR="00786811" w:rsidRPr="008F4734" w:rsidRDefault="00786811" w:rsidP="003A20E8">
            <w:pPr>
              <w:ind w:right="-7"/>
              <w:rPr>
                <w:rFonts w:ascii="Verdana" w:hAnsi="Verdana"/>
                <w:b/>
                <w:spacing w:val="-2"/>
                <w:sz w:val="18"/>
                <w:szCs w:val="18"/>
              </w:rPr>
            </w:pPr>
            <w:r w:rsidRPr="008F4734">
              <w:rPr>
                <w:rFonts w:ascii="Verdana" w:hAnsi="Verdana"/>
                <w:b/>
                <w:spacing w:val="-2"/>
                <w:sz w:val="18"/>
                <w:szCs w:val="18"/>
              </w:rPr>
              <w:t>Year</w:t>
            </w:r>
          </w:p>
        </w:tc>
        <w:tc>
          <w:tcPr>
            <w:tcW w:w="829" w:type="dxa"/>
          </w:tcPr>
          <w:p w14:paraId="6F754441" w14:textId="77777777" w:rsidR="00786811" w:rsidRPr="008F4734" w:rsidRDefault="00786811" w:rsidP="00A63CC9">
            <w:pPr>
              <w:rPr>
                <w:rFonts w:ascii="Verdana" w:hAnsi="Verdana"/>
                <w:b/>
                <w:spacing w:val="-2"/>
                <w:sz w:val="18"/>
                <w:szCs w:val="18"/>
              </w:rPr>
            </w:pPr>
            <w:r w:rsidRPr="008F4734">
              <w:rPr>
                <w:rFonts w:ascii="Verdana" w:hAnsi="Verdana"/>
                <w:b/>
                <w:spacing w:val="-2"/>
                <w:sz w:val="18"/>
                <w:szCs w:val="18"/>
              </w:rPr>
              <w:t>ECTS</w:t>
            </w:r>
          </w:p>
        </w:tc>
      </w:tr>
      <w:tr w:rsidR="00786811" w:rsidRPr="008F4734" w14:paraId="47E1E3AE" w14:textId="77777777" w:rsidTr="003A20E8">
        <w:trPr>
          <w:trHeight w:val="227"/>
        </w:trPr>
        <w:tc>
          <w:tcPr>
            <w:tcW w:w="6091" w:type="dxa"/>
          </w:tcPr>
          <w:p w14:paraId="23B4FCD5" w14:textId="764CB2C4" w:rsidR="00786811" w:rsidRPr="00320F27" w:rsidRDefault="00320F27" w:rsidP="00320F27">
            <w:pPr>
              <w:pStyle w:val="ListParagraph"/>
              <w:numPr>
                <w:ilvl w:val="0"/>
                <w:numId w:val="39"/>
              </w:numPr>
              <w:ind w:right="-73"/>
              <w:rPr>
                <w:rFonts w:ascii="Verdana" w:hAnsi="Verdana"/>
                <w:spacing w:val="-2"/>
                <w:sz w:val="18"/>
                <w:szCs w:val="18"/>
              </w:rPr>
            </w:pPr>
            <w:r>
              <w:rPr>
                <w:rFonts w:ascii="Verdana" w:hAnsi="Verdana"/>
                <w:spacing w:val="-2"/>
                <w:sz w:val="18"/>
                <w:szCs w:val="18"/>
              </w:rPr>
              <w:t>Introduction to R and R studio</w:t>
            </w:r>
          </w:p>
        </w:tc>
        <w:tc>
          <w:tcPr>
            <w:tcW w:w="1681" w:type="dxa"/>
          </w:tcPr>
          <w:p w14:paraId="7154351E" w14:textId="6DB0CE7C" w:rsidR="00786811" w:rsidRPr="008F4734" w:rsidRDefault="00320F27" w:rsidP="003A20E8">
            <w:pPr>
              <w:ind w:right="-7"/>
              <w:rPr>
                <w:rFonts w:ascii="Verdana" w:hAnsi="Verdana"/>
                <w:spacing w:val="-2"/>
                <w:sz w:val="18"/>
                <w:szCs w:val="18"/>
              </w:rPr>
            </w:pPr>
            <w:r>
              <w:rPr>
                <w:rFonts w:ascii="Verdana" w:hAnsi="Verdana"/>
                <w:spacing w:val="-2"/>
                <w:sz w:val="18"/>
                <w:szCs w:val="18"/>
              </w:rPr>
              <w:t>PE&amp;RC</w:t>
            </w:r>
          </w:p>
        </w:tc>
        <w:tc>
          <w:tcPr>
            <w:tcW w:w="802" w:type="dxa"/>
          </w:tcPr>
          <w:p w14:paraId="4686BF04" w14:textId="6FB38A99" w:rsidR="00786811" w:rsidRPr="008F4734" w:rsidRDefault="003225BC" w:rsidP="003A20E8">
            <w:pPr>
              <w:ind w:right="-7"/>
              <w:rPr>
                <w:rFonts w:ascii="Verdana" w:hAnsi="Verdana"/>
                <w:spacing w:val="-2"/>
                <w:sz w:val="18"/>
                <w:szCs w:val="18"/>
              </w:rPr>
            </w:pPr>
            <w:r>
              <w:rPr>
                <w:rFonts w:ascii="Verdana" w:hAnsi="Verdana"/>
                <w:spacing w:val="-2"/>
                <w:sz w:val="18"/>
                <w:szCs w:val="18"/>
              </w:rPr>
              <w:t>2023</w:t>
            </w:r>
          </w:p>
        </w:tc>
        <w:tc>
          <w:tcPr>
            <w:tcW w:w="829" w:type="dxa"/>
          </w:tcPr>
          <w:p w14:paraId="3A5AC91B" w14:textId="331C600E" w:rsidR="00786811" w:rsidRPr="008F4734" w:rsidRDefault="003E35B3" w:rsidP="003A20E8">
            <w:pPr>
              <w:rPr>
                <w:rFonts w:ascii="Verdana" w:hAnsi="Verdana"/>
                <w:spacing w:val="-2"/>
                <w:sz w:val="18"/>
                <w:szCs w:val="18"/>
              </w:rPr>
            </w:pPr>
            <w:r>
              <w:rPr>
                <w:rFonts w:ascii="Verdana" w:hAnsi="Verdana"/>
                <w:spacing w:val="-2"/>
                <w:sz w:val="18"/>
                <w:szCs w:val="18"/>
              </w:rPr>
              <w:t>0.9</w:t>
            </w:r>
          </w:p>
        </w:tc>
      </w:tr>
      <w:tr w:rsidR="00786811" w:rsidRPr="008F4734" w14:paraId="2781CA63" w14:textId="77777777" w:rsidTr="003A20E8">
        <w:trPr>
          <w:trHeight w:val="227"/>
        </w:trPr>
        <w:tc>
          <w:tcPr>
            <w:tcW w:w="6091" w:type="dxa"/>
          </w:tcPr>
          <w:p w14:paraId="3FE86001" w14:textId="4AEF74E3" w:rsidR="00786811" w:rsidRPr="003E35B3" w:rsidRDefault="00D00ED4" w:rsidP="003E35B3">
            <w:pPr>
              <w:pStyle w:val="ListParagraph"/>
              <w:numPr>
                <w:ilvl w:val="0"/>
                <w:numId w:val="39"/>
              </w:numPr>
              <w:ind w:right="-73"/>
              <w:rPr>
                <w:rFonts w:ascii="Verdana" w:hAnsi="Verdana"/>
                <w:spacing w:val="-2"/>
                <w:sz w:val="18"/>
                <w:szCs w:val="18"/>
              </w:rPr>
            </w:pPr>
            <w:del w:id="11" w:author="Alvarado Huaman, Leonel Eduardo" w:date="2023-09-18T11:21:00Z">
              <w:r w:rsidDel="00730089">
                <w:rPr>
                  <w:rFonts w:ascii="Verdana" w:hAnsi="Verdana"/>
                  <w:spacing w:val="-2"/>
                  <w:sz w:val="18"/>
                  <w:szCs w:val="18"/>
                </w:rPr>
                <w:delText>Advance course in statistics</w:delText>
              </w:r>
            </w:del>
            <w:ins w:id="12" w:author="Alvarado Huaman, Leonel Eduardo" w:date="2023-09-18T11:21:00Z">
              <w:r w:rsidR="00730089">
                <w:rPr>
                  <w:rFonts w:ascii="Verdana" w:hAnsi="Verdana"/>
                  <w:spacing w:val="-2"/>
                  <w:sz w:val="18"/>
                  <w:szCs w:val="18"/>
                </w:rPr>
                <w:t>Design of Experiments</w:t>
              </w:r>
            </w:ins>
          </w:p>
        </w:tc>
        <w:tc>
          <w:tcPr>
            <w:tcW w:w="1681" w:type="dxa"/>
          </w:tcPr>
          <w:p w14:paraId="50B7DF61" w14:textId="5E3AA58A" w:rsidR="00786811" w:rsidRPr="008F4734" w:rsidRDefault="00730089" w:rsidP="003A20E8">
            <w:pPr>
              <w:ind w:right="-7"/>
              <w:rPr>
                <w:rFonts w:ascii="Verdana" w:hAnsi="Verdana"/>
                <w:spacing w:val="-2"/>
                <w:sz w:val="18"/>
                <w:szCs w:val="18"/>
              </w:rPr>
            </w:pPr>
            <w:ins w:id="13" w:author="Alvarado Huaman, Leonel Eduardo" w:date="2023-09-18T11:22:00Z">
              <w:r>
                <w:rPr>
                  <w:rFonts w:ascii="Verdana" w:hAnsi="Verdana"/>
                  <w:spacing w:val="-2"/>
                  <w:sz w:val="18"/>
                  <w:szCs w:val="18"/>
                </w:rPr>
                <w:t>WIAS/</w:t>
              </w:r>
            </w:ins>
            <w:commentRangeStart w:id="14"/>
            <w:r w:rsidR="003225BC">
              <w:rPr>
                <w:rFonts w:ascii="Verdana" w:hAnsi="Verdana"/>
                <w:spacing w:val="-2"/>
                <w:sz w:val="18"/>
                <w:szCs w:val="18"/>
              </w:rPr>
              <w:t>PE&amp;RC</w:t>
            </w:r>
            <w:commentRangeEnd w:id="14"/>
            <w:r w:rsidR="000C3DA1">
              <w:rPr>
                <w:rStyle w:val="CommentReference"/>
              </w:rPr>
              <w:commentReference w:id="14"/>
            </w:r>
          </w:p>
        </w:tc>
        <w:tc>
          <w:tcPr>
            <w:tcW w:w="802" w:type="dxa"/>
          </w:tcPr>
          <w:p w14:paraId="39015DFC" w14:textId="3982FC27" w:rsidR="00786811" w:rsidRPr="008F4734" w:rsidRDefault="003225BC" w:rsidP="003A20E8">
            <w:pPr>
              <w:ind w:right="-7"/>
              <w:rPr>
                <w:rFonts w:ascii="Verdana" w:hAnsi="Verdana"/>
                <w:spacing w:val="-2"/>
                <w:sz w:val="18"/>
                <w:szCs w:val="18"/>
              </w:rPr>
            </w:pPr>
            <w:r>
              <w:rPr>
                <w:rFonts w:ascii="Verdana" w:hAnsi="Verdana"/>
                <w:spacing w:val="-2"/>
                <w:sz w:val="18"/>
                <w:szCs w:val="18"/>
              </w:rPr>
              <w:t>2024</w:t>
            </w:r>
          </w:p>
        </w:tc>
        <w:tc>
          <w:tcPr>
            <w:tcW w:w="829" w:type="dxa"/>
          </w:tcPr>
          <w:p w14:paraId="047F6CE9" w14:textId="41C6C5D6" w:rsidR="00786811" w:rsidRPr="008F4734" w:rsidRDefault="00730089" w:rsidP="003A20E8">
            <w:pPr>
              <w:rPr>
                <w:rFonts w:ascii="Verdana" w:hAnsi="Verdana"/>
                <w:spacing w:val="-2"/>
                <w:sz w:val="18"/>
                <w:szCs w:val="18"/>
              </w:rPr>
            </w:pPr>
            <w:ins w:id="15" w:author="Alvarado Huaman, Leonel Eduardo" w:date="2023-09-18T11:21:00Z">
              <w:r>
                <w:rPr>
                  <w:rFonts w:ascii="Verdana" w:hAnsi="Verdana"/>
                  <w:spacing w:val="-2"/>
                  <w:sz w:val="18"/>
                  <w:szCs w:val="18"/>
                </w:rPr>
                <w:t>0.8</w:t>
              </w:r>
            </w:ins>
            <w:del w:id="16" w:author="Alvarado Huaman, Leonel Eduardo" w:date="2023-09-18T11:21:00Z">
              <w:r w:rsidR="00D00ED4" w:rsidDel="00730089">
                <w:rPr>
                  <w:rFonts w:ascii="Verdana" w:hAnsi="Verdana"/>
                  <w:spacing w:val="-2"/>
                  <w:sz w:val="18"/>
                  <w:szCs w:val="18"/>
                </w:rPr>
                <w:delText>2</w:delText>
              </w:r>
            </w:del>
          </w:p>
        </w:tc>
      </w:tr>
      <w:tr w:rsidR="00786811" w:rsidRPr="008F4734" w14:paraId="08F0C55B" w14:textId="77777777" w:rsidTr="003A20E8">
        <w:trPr>
          <w:trHeight w:val="227"/>
        </w:trPr>
        <w:tc>
          <w:tcPr>
            <w:tcW w:w="6091" w:type="dxa"/>
          </w:tcPr>
          <w:p w14:paraId="393E0418" w14:textId="77777777" w:rsidR="00786811" w:rsidRPr="008F4734" w:rsidRDefault="00786811" w:rsidP="003A20E8">
            <w:pPr>
              <w:ind w:right="-73"/>
              <w:rPr>
                <w:rFonts w:ascii="Verdana" w:hAnsi="Verdana"/>
                <w:spacing w:val="-2"/>
                <w:sz w:val="18"/>
                <w:szCs w:val="18"/>
              </w:rPr>
            </w:pPr>
            <w:r w:rsidRPr="008F4734">
              <w:rPr>
                <w:rFonts w:ascii="Verdana" w:hAnsi="Verdana"/>
                <w:spacing w:val="-2"/>
                <w:sz w:val="18"/>
                <w:szCs w:val="18"/>
              </w:rPr>
              <w:t>3)</w:t>
            </w:r>
          </w:p>
        </w:tc>
        <w:tc>
          <w:tcPr>
            <w:tcW w:w="1681" w:type="dxa"/>
          </w:tcPr>
          <w:p w14:paraId="1B2FD52D" w14:textId="77777777" w:rsidR="00786811" w:rsidRPr="008F4734" w:rsidRDefault="00786811" w:rsidP="003A20E8">
            <w:pPr>
              <w:ind w:right="-7"/>
              <w:rPr>
                <w:rFonts w:ascii="Verdana" w:hAnsi="Verdana"/>
                <w:spacing w:val="-2"/>
                <w:sz w:val="18"/>
                <w:szCs w:val="18"/>
              </w:rPr>
            </w:pPr>
          </w:p>
        </w:tc>
        <w:tc>
          <w:tcPr>
            <w:tcW w:w="802" w:type="dxa"/>
          </w:tcPr>
          <w:p w14:paraId="1511EBA1" w14:textId="77777777" w:rsidR="00786811" w:rsidRPr="008F4734" w:rsidRDefault="00786811" w:rsidP="003A20E8">
            <w:pPr>
              <w:ind w:right="-7"/>
              <w:rPr>
                <w:rFonts w:ascii="Verdana" w:hAnsi="Verdana"/>
                <w:spacing w:val="-2"/>
                <w:sz w:val="18"/>
                <w:szCs w:val="18"/>
              </w:rPr>
            </w:pPr>
          </w:p>
        </w:tc>
        <w:tc>
          <w:tcPr>
            <w:tcW w:w="829" w:type="dxa"/>
          </w:tcPr>
          <w:p w14:paraId="6B892F84" w14:textId="77777777" w:rsidR="00786811" w:rsidRPr="008F4734" w:rsidRDefault="00786811" w:rsidP="003A20E8">
            <w:pPr>
              <w:rPr>
                <w:rFonts w:ascii="Verdana" w:hAnsi="Verdana"/>
                <w:spacing w:val="-2"/>
                <w:sz w:val="18"/>
                <w:szCs w:val="18"/>
              </w:rPr>
            </w:pPr>
          </w:p>
        </w:tc>
      </w:tr>
    </w:tbl>
    <w:p w14:paraId="17CFE4D7" w14:textId="2080F354" w:rsidR="00786811" w:rsidRPr="00E37F12" w:rsidRDefault="00786811" w:rsidP="00786811">
      <w:pPr>
        <w:tabs>
          <w:tab w:val="left" w:pos="-7948"/>
          <w:tab w:val="left" w:pos="-7228"/>
          <w:tab w:val="left" w:pos="-7022"/>
          <w:tab w:val="left" w:pos="-3817"/>
          <w:tab w:val="left" w:pos="-964"/>
          <w:tab w:val="left" w:pos="1055"/>
          <w:tab w:val="left" w:pos="1890"/>
        </w:tabs>
        <w:rPr>
          <w:rFonts w:ascii="Verdana" w:hAnsi="Verdana"/>
          <w:spacing w:val="-2"/>
          <w:sz w:val="18"/>
          <w:szCs w:val="18"/>
        </w:rPr>
      </w:pPr>
    </w:p>
    <w:p w14:paraId="42ADBCB1" w14:textId="50D331B7" w:rsidR="009A371D" w:rsidRPr="00AF799A" w:rsidRDefault="009A371D" w:rsidP="009A371D">
      <w:pPr>
        <w:tabs>
          <w:tab w:val="left" w:pos="-7948"/>
          <w:tab w:val="left" w:pos="-7228"/>
          <w:tab w:val="left" w:pos="-7022"/>
          <w:tab w:val="left" w:pos="-3817"/>
          <w:tab w:val="left" w:pos="-964"/>
          <w:tab w:val="left" w:pos="284"/>
          <w:tab w:val="left" w:pos="1890"/>
          <w:tab w:val="left" w:pos="2835"/>
        </w:tabs>
        <w:rPr>
          <w:rFonts w:ascii="Verdana" w:hAnsi="Verdana"/>
          <w:b/>
          <w:spacing w:val="-2"/>
          <w:sz w:val="20"/>
          <w:szCs w:val="18"/>
        </w:rPr>
      </w:pPr>
      <w:r>
        <w:rPr>
          <w:rFonts w:ascii="Verdana" w:hAnsi="Verdana"/>
          <w:b/>
          <w:spacing w:val="-2"/>
          <w:sz w:val="20"/>
          <w:szCs w:val="18"/>
        </w:rPr>
        <w:t>c</w:t>
      </w:r>
      <w:r w:rsidRPr="00AF799A">
        <w:rPr>
          <w:rFonts w:ascii="Verdana" w:hAnsi="Verdana"/>
          <w:b/>
          <w:spacing w:val="-2"/>
          <w:sz w:val="20"/>
          <w:szCs w:val="18"/>
        </w:rPr>
        <w:t>. Deficiency</w:t>
      </w:r>
      <w:r w:rsidRPr="00AF799A">
        <w:rPr>
          <w:rFonts w:ascii="Verdana" w:hAnsi="Verdana"/>
          <w:b/>
          <w:bCs/>
          <w:spacing w:val="-2"/>
          <w:sz w:val="20"/>
          <w:szCs w:val="18"/>
        </w:rPr>
        <w:t>, Refresh, Brush-up courses (</w:t>
      </w:r>
      <w:r>
        <w:rPr>
          <w:rFonts w:ascii="Verdana" w:hAnsi="Verdana"/>
          <w:b/>
          <w:bCs/>
          <w:spacing w:val="-2"/>
          <w:sz w:val="20"/>
          <w:szCs w:val="18"/>
        </w:rPr>
        <w:t>no minimum</w:t>
      </w:r>
      <w:r w:rsidRPr="00AF799A">
        <w:rPr>
          <w:rFonts w:ascii="Verdana" w:hAnsi="Verdana"/>
          <w:b/>
          <w:bCs/>
          <w:spacing w:val="-2"/>
          <w:sz w:val="20"/>
          <w:szCs w:val="18"/>
        </w:rPr>
        <w:t xml:space="preserve"> </w:t>
      </w:r>
      <w:r>
        <w:rPr>
          <w:rFonts w:ascii="Verdana" w:hAnsi="Verdana"/>
          <w:b/>
          <w:bCs/>
          <w:spacing w:val="-2"/>
          <w:sz w:val="20"/>
          <w:szCs w:val="18"/>
        </w:rPr>
        <w:t>ECTS</w:t>
      </w:r>
      <w:r w:rsidRPr="00AF799A">
        <w:rPr>
          <w:rFonts w:ascii="Verdana" w:hAnsi="Verdana"/>
          <w:b/>
          <w:bCs/>
          <w:spacing w:val="-2"/>
          <w:sz w:val="20"/>
          <w:szCs w:val="18"/>
        </w:rPr>
        <w:t>)</w:t>
      </w:r>
    </w:p>
    <w:p w14:paraId="1E2CBCA0" w14:textId="4BF8B4ED" w:rsidR="009A371D" w:rsidRPr="00BF1279" w:rsidRDefault="009A371D" w:rsidP="009A371D">
      <w:pPr>
        <w:numPr>
          <w:ilvl w:val="0"/>
          <w:numId w:val="1"/>
        </w:numPr>
        <w:tabs>
          <w:tab w:val="left" w:pos="-7948"/>
          <w:tab w:val="left" w:pos="-7228"/>
          <w:tab w:val="left" w:pos="-7022"/>
          <w:tab w:val="left" w:pos="-3817"/>
          <w:tab w:val="left" w:pos="-964"/>
          <w:tab w:val="left" w:pos="0"/>
          <w:tab w:val="left" w:pos="284"/>
          <w:tab w:val="left" w:pos="1890"/>
          <w:tab w:val="left" w:pos="7513"/>
        </w:tabs>
        <w:ind w:left="284" w:hanging="142"/>
        <w:jc w:val="both"/>
        <w:rPr>
          <w:rFonts w:ascii="Verdana" w:hAnsi="Verdana"/>
          <w:spacing w:val="-2"/>
          <w:sz w:val="16"/>
          <w:szCs w:val="18"/>
        </w:rPr>
      </w:pPr>
      <w:r w:rsidRPr="00AF799A">
        <w:rPr>
          <w:rFonts w:ascii="Verdana" w:hAnsi="Verdana"/>
          <w:i/>
          <w:iCs/>
          <w:spacing w:val="-2"/>
          <w:sz w:val="16"/>
          <w:szCs w:val="18"/>
        </w:rPr>
        <w:t xml:space="preserve">These courses are not </w:t>
      </w:r>
      <w:r>
        <w:rPr>
          <w:rFonts w:ascii="Verdana" w:hAnsi="Verdana"/>
          <w:i/>
          <w:iCs/>
          <w:spacing w:val="-2"/>
          <w:sz w:val="16"/>
          <w:szCs w:val="18"/>
        </w:rPr>
        <w:t>at</w:t>
      </w:r>
      <w:r w:rsidRPr="00AF799A">
        <w:rPr>
          <w:rFonts w:ascii="Verdana" w:hAnsi="Verdana"/>
          <w:i/>
          <w:iCs/>
          <w:spacing w:val="-2"/>
          <w:sz w:val="16"/>
          <w:szCs w:val="18"/>
        </w:rPr>
        <w:t xml:space="preserve"> </w:t>
      </w:r>
      <w:r w:rsidR="004A393C">
        <w:rPr>
          <w:rFonts w:ascii="Verdana" w:hAnsi="Verdana"/>
          <w:i/>
          <w:iCs/>
          <w:spacing w:val="-2"/>
          <w:sz w:val="16"/>
          <w:szCs w:val="18"/>
        </w:rPr>
        <w:t>postgraduate</w:t>
      </w:r>
      <w:r w:rsidRPr="00AF799A">
        <w:rPr>
          <w:rFonts w:ascii="Verdana" w:hAnsi="Verdana"/>
          <w:i/>
          <w:iCs/>
          <w:spacing w:val="-2"/>
          <w:sz w:val="16"/>
          <w:szCs w:val="18"/>
        </w:rPr>
        <w:t xml:space="preserve"> level</w:t>
      </w:r>
      <w:r>
        <w:rPr>
          <w:rFonts w:ascii="Verdana" w:hAnsi="Verdana"/>
          <w:i/>
          <w:iCs/>
          <w:spacing w:val="-2"/>
          <w:sz w:val="16"/>
          <w:szCs w:val="18"/>
        </w:rPr>
        <w:t xml:space="preserve"> (e.g., MSc courses)</w:t>
      </w:r>
      <w:r w:rsidRPr="00AF799A">
        <w:rPr>
          <w:rFonts w:ascii="Verdana" w:hAnsi="Verdana"/>
          <w:i/>
          <w:iCs/>
          <w:spacing w:val="-2"/>
          <w:sz w:val="16"/>
          <w:szCs w:val="18"/>
        </w:rPr>
        <w:t xml:space="preserve">. </w:t>
      </w:r>
    </w:p>
    <w:p w14:paraId="354D164D" w14:textId="1502A4E3" w:rsidR="009A371D" w:rsidRPr="008F4734" w:rsidRDefault="009A371D" w:rsidP="009A371D">
      <w:pPr>
        <w:numPr>
          <w:ilvl w:val="0"/>
          <w:numId w:val="1"/>
        </w:numPr>
        <w:tabs>
          <w:tab w:val="left" w:pos="-7948"/>
          <w:tab w:val="left" w:pos="-7228"/>
          <w:tab w:val="left" w:pos="-7022"/>
          <w:tab w:val="left" w:pos="-3817"/>
          <w:tab w:val="left" w:pos="-964"/>
          <w:tab w:val="left" w:pos="0"/>
          <w:tab w:val="left" w:pos="284"/>
          <w:tab w:val="left" w:pos="1890"/>
          <w:tab w:val="left" w:pos="7513"/>
        </w:tabs>
        <w:spacing w:after="120"/>
        <w:ind w:left="284" w:hanging="142"/>
        <w:jc w:val="both"/>
        <w:rPr>
          <w:rFonts w:ascii="Verdana" w:hAnsi="Verdana"/>
          <w:i/>
          <w:iCs/>
          <w:spacing w:val="-2"/>
          <w:sz w:val="16"/>
          <w:szCs w:val="18"/>
        </w:rPr>
      </w:pPr>
      <w:r>
        <w:rPr>
          <w:rFonts w:ascii="Verdana" w:hAnsi="Verdana"/>
          <w:i/>
          <w:iCs/>
          <w:sz w:val="16"/>
          <w:szCs w:val="18"/>
        </w:rPr>
        <w:t>O</w:t>
      </w:r>
      <w:r w:rsidRPr="008F4734">
        <w:rPr>
          <w:rFonts w:ascii="Verdana" w:hAnsi="Verdana"/>
          <w:i/>
          <w:iCs/>
          <w:sz w:val="16"/>
          <w:szCs w:val="18"/>
        </w:rPr>
        <w:t xml:space="preserve">nline </w:t>
      </w:r>
      <w:r w:rsidRPr="00D23EDE">
        <w:rPr>
          <w:rFonts w:ascii="Verdana" w:hAnsi="Verdana"/>
          <w:i/>
          <w:iCs/>
          <w:sz w:val="16"/>
          <w:szCs w:val="18"/>
        </w:rPr>
        <w:t>courses</w:t>
      </w:r>
      <w:r w:rsidR="00AB1E54">
        <w:rPr>
          <w:rFonts w:ascii="Verdana" w:hAnsi="Verdana"/>
          <w:i/>
          <w:iCs/>
          <w:sz w:val="16"/>
          <w:szCs w:val="18"/>
        </w:rPr>
        <w:t xml:space="preserve"> that don’t </w:t>
      </w:r>
      <w:r w:rsidR="00794239">
        <w:rPr>
          <w:rFonts w:ascii="Verdana" w:hAnsi="Verdana"/>
          <w:i/>
          <w:iCs/>
          <w:sz w:val="16"/>
          <w:szCs w:val="18"/>
        </w:rPr>
        <w:t xml:space="preserve">fit </w:t>
      </w:r>
      <w:r w:rsidR="004A393C">
        <w:rPr>
          <w:rFonts w:ascii="Verdana" w:hAnsi="Verdana"/>
          <w:i/>
          <w:iCs/>
          <w:sz w:val="16"/>
          <w:szCs w:val="18"/>
        </w:rPr>
        <w:t>in</w:t>
      </w:r>
      <w:r w:rsidR="00AB1E54">
        <w:rPr>
          <w:rFonts w:ascii="Verdana" w:hAnsi="Verdana"/>
          <w:i/>
          <w:iCs/>
          <w:sz w:val="16"/>
          <w:szCs w:val="18"/>
        </w:rPr>
        <w:t xml:space="preserve"> category 1b</w:t>
      </w:r>
      <w:r w:rsidRPr="00D23EDE">
        <w:rPr>
          <w:rFonts w:ascii="Verdana" w:hAnsi="Verdana"/>
          <w:i/>
          <w:iCs/>
          <w:sz w:val="16"/>
          <w:szCs w:val="18"/>
        </w:rPr>
        <w:t xml:space="preserve"> </w:t>
      </w:r>
      <w:r w:rsidRPr="00354BFB">
        <w:rPr>
          <w:rFonts w:ascii="Verdana" w:hAnsi="Verdana"/>
          <w:i/>
          <w:iCs/>
          <w:sz w:val="16"/>
          <w:szCs w:val="18"/>
        </w:rPr>
        <w:t>are also credited</w:t>
      </w:r>
      <w:r>
        <w:rPr>
          <w:rFonts w:ascii="Verdana" w:hAnsi="Verdana"/>
          <w:i/>
          <w:iCs/>
          <w:sz w:val="16"/>
          <w:szCs w:val="18"/>
        </w:rPr>
        <w:t xml:space="preserve"> in this category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bottom w:w="57" w:type="dxa"/>
          <w:right w:w="57" w:type="dxa"/>
        </w:tblCellMar>
        <w:tblLook w:val="01E0" w:firstRow="1" w:lastRow="1" w:firstColumn="1" w:lastColumn="1" w:noHBand="0" w:noVBand="0"/>
      </w:tblPr>
      <w:tblGrid>
        <w:gridCol w:w="6091"/>
        <w:gridCol w:w="1681"/>
        <w:gridCol w:w="802"/>
        <w:gridCol w:w="829"/>
      </w:tblGrid>
      <w:tr w:rsidR="009A371D" w:rsidRPr="008F4734" w14:paraId="4E9639BE" w14:textId="77777777" w:rsidTr="0034457E">
        <w:tc>
          <w:tcPr>
            <w:tcW w:w="6091" w:type="dxa"/>
          </w:tcPr>
          <w:p w14:paraId="695D4915" w14:textId="77777777" w:rsidR="009A371D" w:rsidRPr="008F4734" w:rsidRDefault="009A371D" w:rsidP="0034457E">
            <w:pPr>
              <w:ind w:right="-448"/>
              <w:rPr>
                <w:rFonts w:ascii="Verdana" w:hAnsi="Verdana"/>
                <w:b/>
                <w:spacing w:val="-2"/>
                <w:sz w:val="18"/>
                <w:szCs w:val="18"/>
                <w:u w:val="dotted"/>
              </w:rPr>
            </w:pPr>
            <w:r w:rsidRPr="008F4734">
              <w:rPr>
                <w:rFonts w:ascii="Verdana" w:hAnsi="Verdana"/>
                <w:b/>
                <w:spacing w:val="-2"/>
                <w:sz w:val="18"/>
                <w:szCs w:val="18"/>
              </w:rPr>
              <w:t>Course title</w:t>
            </w:r>
          </w:p>
        </w:tc>
        <w:tc>
          <w:tcPr>
            <w:tcW w:w="1681" w:type="dxa"/>
          </w:tcPr>
          <w:p w14:paraId="3AC9A4EA" w14:textId="77777777" w:rsidR="009A371D" w:rsidRPr="008F4734" w:rsidRDefault="009A371D" w:rsidP="00A63CC9">
            <w:pPr>
              <w:ind w:right="-7"/>
              <w:rPr>
                <w:rFonts w:ascii="Verdana" w:hAnsi="Verdana"/>
                <w:b/>
                <w:spacing w:val="-2"/>
                <w:sz w:val="18"/>
                <w:szCs w:val="18"/>
              </w:rPr>
            </w:pPr>
            <w:r>
              <w:rPr>
                <w:rFonts w:ascii="Verdana" w:hAnsi="Verdana"/>
                <w:b/>
                <w:spacing w:val="-2"/>
                <w:sz w:val="18"/>
                <w:szCs w:val="18"/>
              </w:rPr>
              <w:t>Organisers</w:t>
            </w:r>
          </w:p>
        </w:tc>
        <w:tc>
          <w:tcPr>
            <w:tcW w:w="802" w:type="dxa"/>
          </w:tcPr>
          <w:p w14:paraId="64C86944" w14:textId="77777777" w:rsidR="009A371D" w:rsidRPr="008F4734" w:rsidRDefault="009A371D" w:rsidP="0034457E">
            <w:pPr>
              <w:ind w:right="-7"/>
              <w:rPr>
                <w:rFonts w:ascii="Verdana" w:hAnsi="Verdana"/>
                <w:b/>
                <w:spacing w:val="-2"/>
                <w:sz w:val="18"/>
                <w:szCs w:val="18"/>
              </w:rPr>
            </w:pPr>
            <w:r w:rsidRPr="008F4734">
              <w:rPr>
                <w:rFonts w:ascii="Verdana" w:hAnsi="Verdana"/>
                <w:b/>
                <w:spacing w:val="-2"/>
                <w:sz w:val="18"/>
                <w:szCs w:val="18"/>
              </w:rPr>
              <w:t>Year</w:t>
            </w:r>
          </w:p>
        </w:tc>
        <w:tc>
          <w:tcPr>
            <w:tcW w:w="829" w:type="dxa"/>
          </w:tcPr>
          <w:p w14:paraId="777B41BF" w14:textId="77777777" w:rsidR="009A371D" w:rsidRPr="008F4734" w:rsidRDefault="009A371D" w:rsidP="0034457E">
            <w:pPr>
              <w:jc w:val="center"/>
              <w:rPr>
                <w:rFonts w:ascii="Verdana" w:hAnsi="Verdana"/>
                <w:b/>
                <w:spacing w:val="-2"/>
                <w:sz w:val="18"/>
                <w:szCs w:val="18"/>
              </w:rPr>
            </w:pPr>
            <w:r w:rsidRPr="008F4734">
              <w:rPr>
                <w:rFonts w:ascii="Verdana" w:hAnsi="Verdana"/>
                <w:b/>
                <w:spacing w:val="-2"/>
                <w:sz w:val="18"/>
                <w:szCs w:val="18"/>
              </w:rPr>
              <w:t>ECTS</w:t>
            </w:r>
          </w:p>
        </w:tc>
      </w:tr>
      <w:tr w:rsidR="009A371D" w:rsidRPr="008F4734" w14:paraId="4005D9B9" w14:textId="77777777" w:rsidTr="0034457E">
        <w:trPr>
          <w:trHeight w:val="227"/>
        </w:trPr>
        <w:tc>
          <w:tcPr>
            <w:tcW w:w="6091" w:type="dxa"/>
          </w:tcPr>
          <w:p w14:paraId="74320384" w14:textId="77777777" w:rsidR="009A371D" w:rsidRPr="008F4734" w:rsidRDefault="009A371D" w:rsidP="0034457E">
            <w:pPr>
              <w:ind w:right="-73"/>
              <w:rPr>
                <w:rFonts w:ascii="Verdana" w:hAnsi="Verdana"/>
                <w:spacing w:val="-2"/>
                <w:sz w:val="18"/>
                <w:szCs w:val="18"/>
              </w:rPr>
            </w:pPr>
            <w:r w:rsidRPr="008F4734">
              <w:rPr>
                <w:rFonts w:ascii="Verdana" w:hAnsi="Verdana"/>
                <w:spacing w:val="-2"/>
                <w:sz w:val="18"/>
                <w:szCs w:val="18"/>
              </w:rPr>
              <w:t>1)</w:t>
            </w:r>
          </w:p>
        </w:tc>
        <w:tc>
          <w:tcPr>
            <w:tcW w:w="1681" w:type="dxa"/>
          </w:tcPr>
          <w:p w14:paraId="3DBDC275" w14:textId="77777777" w:rsidR="009A371D" w:rsidRPr="008F4734" w:rsidRDefault="009A371D" w:rsidP="0034457E">
            <w:pPr>
              <w:ind w:right="-7"/>
              <w:rPr>
                <w:rFonts w:ascii="Verdana" w:hAnsi="Verdana"/>
                <w:spacing w:val="-2"/>
                <w:sz w:val="18"/>
                <w:szCs w:val="18"/>
              </w:rPr>
            </w:pPr>
          </w:p>
        </w:tc>
        <w:tc>
          <w:tcPr>
            <w:tcW w:w="802" w:type="dxa"/>
          </w:tcPr>
          <w:p w14:paraId="33D9E4BC" w14:textId="77777777" w:rsidR="009A371D" w:rsidRPr="008F4734" w:rsidRDefault="009A371D" w:rsidP="0034457E">
            <w:pPr>
              <w:ind w:right="-7"/>
              <w:rPr>
                <w:rFonts w:ascii="Verdana" w:hAnsi="Verdana"/>
                <w:spacing w:val="-2"/>
                <w:sz w:val="18"/>
                <w:szCs w:val="18"/>
              </w:rPr>
            </w:pPr>
          </w:p>
        </w:tc>
        <w:tc>
          <w:tcPr>
            <w:tcW w:w="829" w:type="dxa"/>
          </w:tcPr>
          <w:p w14:paraId="4928DF28" w14:textId="77777777" w:rsidR="009A371D" w:rsidRPr="008F4734" w:rsidRDefault="009A371D" w:rsidP="0034457E">
            <w:pPr>
              <w:rPr>
                <w:rFonts w:ascii="Verdana" w:hAnsi="Verdana"/>
                <w:spacing w:val="-2"/>
                <w:sz w:val="18"/>
                <w:szCs w:val="18"/>
              </w:rPr>
            </w:pPr>
          </w:p>
        </w:tc>
      </w:tr>
      <w:tr w:rsidR="009A371D" w:rsidRPr="008F4734" w14:paraId="70AFCFC0" w14:textId="77777777" w:rsidTr="0034457E">
        <w:trPr>
          <w:trHeight w:val="227"/>
        </w:trPr>
        <w:tc>
          <w:tcPr>
            <w:tcW w:w="6091" w:type="dxa"/>
          </w:tcPr>
          <w:p w14:paraId="3B7E6008" w14:textId="77777777" w:rsidR="009A371D" w:rsidRPr="008F4734" w:rsidRDefault="009A371D" w:rsidP="0034457E">
            <w:pPr>
              <w:ind w:right="-73"/>
              <w:rPr>
                <w:rFonts w:ascii="Verdana" w:hAnsi="Verdana"/>
                <w:spacing w:val="-2"/>
                <w:sz w:val="18"/>
                <w:szCs w:val="18"/>
              </w:rPr>
            </w:pPr>
            <w:r w:rsidRPr="008F4734">
              <w:rPr>
                <w:rFonts w:ascii="Verdana" w:hAnsi="Verdana"/>
                <w:spacing w:val="-2"/>
                <w:sz w:val="18"/>
                <w:szCs w:val="18"/>
              </w:rPr>
              <w:t>2)</w:t>
            </w:r>
          </w:p>
        </w:tc>
        <w:tc>
          <w:tcPr>
            <w:tcW w:w="1681" w:type="dxa"/>
          </w:tcPr>
          <w:p w14:paraId="7A36D3DE" w14:textId="77777777" w:rsidR="009A371D" w:rsidRPr="008F4734" w:rsidRDefault="009A371D" w:rsidP="0034457E">
            <w:pPr>
              <w:ind w:right="-7"/>
              <w:rPr>
                <w:rFonts w:ascii="Verdana" w:hAnsi="Verdana"/>
                <w:spacing w:val="-2"/>
                <w:sz w:val="18"/>
                <w:szCs w:val="18"/>
              </w:rPr>
            </w:pPr>
          </w:p>
        </w:tc>
        <w:tc>
          <w:tcPr>
            <w:tcW w:w="802" w:type="dxa"/>
          </w:tcPr>
          <w:p w14:paraId="246AD7FF" w14:textId="77777777" w:rsidR="009A371D" w:rsidRPr="008F4734" w:rsidRDefault="009A371D" w:rsidP="0034457E">
            <w:pPr>
              <w:ind w:right="-7"/>
              <w:rPr>
                <w:rFonts w:ascii="Verdana" w:hAnsi="Verdana"/>
                <w:spacing w:val="-2"/>
                <w:sz w:val="18"/>
                <w:szCs w:val="18"/>
              </w:rPr>
            </w:pPr>
          </w:p>
        </w:tc>
        <w:tc>
          <w:tcPr>
            <w:tcW w:w="829" w:type="dxa"/>
          </w:tcPr>
          <w:p w14:paraId="31ED1E4A" w14:textId="77777777" w:rsidR="009A371D" w:rsidRPr="008F4734" w:rsidRDefault="009A371D" w:rsidP="0034457E">
            <w:pPr>
              <w:rPr>
                <w:rFonts w:ascii="Verdana" w:hAnsi="Verdana"/>
                <w:spacing w:val="-2"/>
                <w:sz w:val="18"/>
                <w:szCs w:val="18"/>
              </w:rPr>
            </w:pPr>
          </w:p>
        </w:tc>
      </w:tr>
      <w:tr w:rsidR="009A371D" w:rsidRPr="008F4734" w14:paraId="72B99C2D" w14:textId="77777777" w:rsidTr="0034457E">
        <w:trPr>
          <w:trHeight w:val="227"/>
        </w:trPr>
        <w:tc>
          <w:tcPr>
            <w:tcW w:w="6091" w:type="dxa"/>
          </w:tcPr>
          <w:p w14:paraId="23C1F4E9" w14:textId="77777777" w:rsidR="009A371D" w:rsidRPr="008F4734" w:rsidRDefault="009A371D" w:rsidP="0034457E">
            <w:pPr>
              <w:ind w:right="-73"/>
              <w:rPr>
                <w:rFonts w:ascii="Verdana" w:hAnsi="Verdana"/>
                <w:spacing w:val="-2"/>
                <w:sz w:val="18"/>
                <w:szCs w:val="18"/>
              </w:rPr>
            </w:pPr>
            <w:r w:rsidRPr="008F4734">
              <w:rPr>
                <w:rFonts w:ascii="Verdana" w:hAnsi="Verdana"/>
                <w:spacing w:val="-2"/>
                <w:sz w:val="18"/>
                <w:szCs w:val="18"/>
              </w:rPr>
              <w:t>3)</w:t>
            </w:r>
          </w:p>
        </w:tc>
        <w:tc>
          <w:tcPr>
            <w:tcW w:w="1681" w:type="dxa"/>
          </w:tcPr>
          <w:p w14:paraId="62DD415F" w14:textId="77777777" w:rsidR="009A371D" w:rsidRPr="008F4734" w:rsidRDefault="009A371D" w:rsidP="0034457E">
            <w:pPr>
              <w:ind w:right="-7"/>
              <w:rPr>
                <w:rFonts w:ascii="Verdana" w:hAnsi="Verdana"/>
                <w:spacing w:val="-2"/>
                <w:sz w:val="18"/>
                <w:szCs w:val="18"/>
              </w:rPr>
            </w:pPr>
          </w:p>
        </w:tc>
        <w:tc>
          <w:tcPr>
            <w:tcW w:w="802" w:type="dxa"/>
          </w:tcPr>
          <w:p w14:paraId="5D21B23A" w14:textId="77777777" w:rsidR="009A371D" w:rsidRPr="008F4734" w:rsidRDefault="009A371D" w:rsidP="0034457E">
            <w:pPr>
              <w:ind w:right="-7"/>
              <w:rPr>
                <w:rFonts w:ascii="Verdana" w:hAnsi="Verdana"/>
                <w:spacing w:val="-2"/>
                <w:sz w:val="18"/>
                <w:szCs w:val="18"/>
              </w:rPr>
            </w:pPr>
          </w:p>
        </w:tc>
        <w:tc>
          <w:tcPr>
            <w:tcW w:w="829" w:type="dxa"/>
          </w:tcPr>
          <w:p w14:paraId="70BF374E" w14:textId="77777777" w:rsidR="009A371D" w:rsidRPr="008F4734" w:rsidRDefault="009A371D" w:rsidP="0034457E">
            <w:pPr>
              <w:rPr>
                <w:rFonts w:ascii="Verdana" w:hAnsi="Verdana"/>
                <w:spacing w:val="-2"/>
                <w:sz w:val="18"/>
                <w:szCs w:val="18"/>
              </w:rPr>
            </w:pPr>
          </w:p>
        </w:tc>
      </w:tr>
    </w:tbl>
    <w:p w14:paraId="17C72BC1" w14:textId="77777777" w:rsidR="009A371D" w:rsidRPr="00E37F12" w:rsidRDefault="009A371D" w:rsidP="00786811">
      <w:pPr>
        <w:tabs>
          <w:tab w:val="left" w:pos="-7948"/>
          <w:tab w:val="left" w:pos="-7228"/>
          <w:tab w:val="left" w:pos="-7022"/>
          <w:tab w:val="left" w:pos="-3817"/>
          <w:tab w:val="left" w:pos="-964"/>
          <w:tab w:val="left" w:pos="1055"/>
          <w:tab w:val="left" w:pos="1890"/>
        </w:tabs>
        <w:rPr>
          <w:rFonts w:ascii="Verdana" w:hAnsi="Verdana"/>
          <w:b/>
          <w:bCs/>
          <w:spacing w:val="-2"/>
          <w:sz w:val="18"/>
          <w:szCs w:val="18"/>
        </w:rPr>
      </w:pPr>
    </w:p>
    <w:p w14:paraId="1D8AC919" w14:textId="76A70553" w:rsidR="00F05833" w:rsidRPr="00EA65D8" w:rsidRDefault="009A371D" w:rsidP="00786811">
      <w:pPr>
        <w:tabs>
          <w:tab w:val="left" w:pos="-7948"/>
          <w:tab w:val="left" w:pos="-7228"/>
          <w:tab w:val="left" w:pos="-7022"/>
          <w:tab w:val="left" w:pos="-3817"/>
          <w:tab w:val="left" w:pos="-964"/>
          <w:tab w:val="left" w:pos="1055"/>
          <w:tab w:val="left" w:pos="1890"/>
        </w:tabs>
        <w:rPr>
          <w:rFonts w:ascii="Verdana" w:hAnsi="Verdana"/>
          <w:b/>
          <w:bCs/>
          <w:spacing w:val="-2"/>
          <w:sz w:val="20"/>
          <w:szCs w:val="18"/>
        </w:rPr>
      </w:pPr>
      <w:r>
        <w:rPr>
          <w:rFonts w:ascii="Verdana" w:hAnsi="Verdana"/>
          <w:b/>
          <w:bCs/>
          <w:spacing w:val="-2"/>
          <w:sz w:val="20"/>
          <w:szCs w:val="18"/>
        </w:rPr>
        <w:t>d</w:t>
      </w:r>
      <w:r w:rsidR="00F05833" w:rsidRPr="00EA65D8">
        <w:rPr>
          <w:rFonts w:ascii="Verdana" w:hAnsi="Verdana"/>
          <w:b/>
          <w:bCs/>
          <w:spacing w:val="-2"/>
          <w:sz w:val="20"/>
          <w:szCs w:val="18"/>
        </w:rPr>
        <w:t>. Laboratory training and working visits (</w:t>
      </w:r>
      <w:r w:rsidR="00092454">
        <w:rPr>
          <w:rFonts w:ascii="Verdana" w:hAnsi="Verdana"/>
          <w:b/>
          <w:bCs/>
          <w:spacing w:val="-2"/>
          <w:sz w:val="20"/>
          <w:szCs w:val="18"/>
        </w:rPr>
        <w:t>no minimum</w:t>
      </w:r>
      <w:r w:rsidR="00AF799A">
        <w:rPr>
          <w:rFonts w:ascii="Verdana" w:hAnsi="Verdana"/>
          <w:b/>
          <w:bCs/>
          <w:spacing w:val="-2"/>
          <w:sz w:val="20"/>
          <w:szCs w:val="18"/>
        </w:rPr>
        <w:t xml:space="preserve"> ECTS</w:t>
      </w:r>
      <w:r w:rsidR="00F05833" w:rsidRPr="00EA65D8">
        <w:rPr>
          <w:rFonts w:ascii="Verdana" w:hAnsi="Verdana"/>
          <w:b/>
          <w:bCs/>
          <w:spacing w:val="-2"/>
          <w:sz w:val="20"/>
          <w:szCs w:val="18"/>
        </w:rPr>
        <w:t>)</w:t>
      </w:r>
    </w:p>
    <w:p w14:paraId="0A2D1810" w14:textId="77777777" w:rsidR="00A63CC9" w:rsidRPr="00A63CC9" w:rsidRDefault="00F05833" w:rsidP="00A63CC9">
      <w:pPr>
        <w:numPr>
          <w:ilvl w:val="0"/>
          <w:numId w:val="1"/>
        </w:numPr>
        <w:tabs>
          <w:tab w:val="left" w:pos="-7948"/>
          <w:tab w:val="left" w:pos="-7228"/>
          <w:tab w:val="left" w:pos="-7022"/>
          <w:tab w:val="left" w:pos="-3817"/>
          <w:tab w:val="left" w:pos="-964"/>
          <w:tab w:val="left" w:pos="0"/>
          <w:tab w:val="left" w:pos="284"/>
          <w:tab w:val="left" w:pos="1890"/>
          <w:tab w:val="left" w:pos="7513"/>
        </w:tabs>
        <w:ind w:left="284" w:hanging="142"/>
        <w:jc w:val="both"/>
        <w:rPr>
          <w:rFonts w:ascii="Verdana" w:hAnsi="Verdana"/>
          <w:i/>
          <w:iCs/>
          <w:spacing w:val="-2"/>
          <w:sz w:val="16"/>
          <w:szCs w:val="18"/>
        </w:rPr>
      </w:pPr>
      <w:r w:rsidRPr="00EA65D8">
        <w:rPr>
          <w:rFonts w:ascii="Verdana" w:hAnsi="Verdana"/>
          <w:i/>
          <w:iCs/>
          <w:spacing w:val="-2"/>
          <w:sz w:val="16"/>
          <w:szCs w:val="18"/>
        </w:rPr>
        <w:t xml:space="preserve">This involves training or visits to universities/institutes other than </w:t>
      </w:r>
      <w:r w:rsidR="00F5121E" w:rsidRPr="00EA65D8">
        <w:rPr>
          <w:rFonts w:ascii="Verdana" w:hAnsi="Verdana"/>
          <w:i/>
          <w:iCs/>
          <w:spacing w:val="-2"/>
          <w:sz w:val="16"/>
          <w:szCs w:val="18"/>
        </w:rPr>
        <w:t>the candidate’s affiliated institute(s).</w:t>
      </w:r>
    </w:p>
    <w:p w14:paraId="20871067" w14:textId="3DDC17E2" w:rsidR="00092454" w:rsidRDefault="00092454" w:rsidP="00A63CC9">
      <w:pPr>
        <w:numPr>
          <w:ilvl w:val="0"/>
          <w:numId w:val="1"/>
        </w:numPr>
        <w:tabs>
          <w:tab w:val="left" w:pos="-7948"/>
          <w:tab w:val="left" w:pos="-7228"/>
          <w:tab w:val="left" w:pos="-7022"/>
          <w:tab w:val="left" w:pos="-3817"/>
          <w:tab w:val="left" w:pos="-964"/>
          <w:tab w:val="left" w:pos="0"/>
          <w:tab w:val="left" w:pos="284"/>
          <w:tab w:val="left" w:pos="1890"/>
          <w:tab w:val="left" w:pos="7513"/>
        </w:tabs>
        <w:ind w:left="284" w:hanging="142"/>
        <w:jc w:val="both"/>
        <w:rPr>
          <w:rFonts w:ascii="Verdana" w:hAnsi="Verdana"/>
          <w:b/>
          <w:i/>
          <w:iCs/>
          <w:spacing w:val="-2"/>
          <w:sz w:val="16"/>
          <w:szCs w:val="18"/>
        </w:rPr>
      </w:pPr>
      <w:r w:rsidRPr="00A63CC9">
        <w:rPr>
          <w:rFonts w:ascii="Verdana" w:hAnsi="Verdana"/>
          <w:b/>
          <w:i/>
          <w:iCs/>
          <w:spacing w:val="-2"/>
          <w:sz w:val="16"/>
          <w:szCs w:val="18"/>
        </w:rPr>
        <w:t>Regular fieldwork or lab work are not credited</w:t>
      </w:r>
      <w:r w:rsidR="00D23EDE" w:rsidRPr="00A63CC9">
        <w:rPr>
          <w:rFonts w:ascii="Verdana" w:hAnsi="Verdana"/>
          <w:b/>
          <w:i/>
          <w:iCs/>
          <w:spacing w:val="-2"/>
          <w:sz w:val="16"/>
          <w:szCs w:val="18"/>
        </w:rPr>
        <w:t>.</w:t>
      </w:r>
    </w:p>
    <w:p w14:paraId="3F8D07ED" w14:textId="77777777" w:rsidR="00A63CC9" w:rsidRPr="00A63CC9" w:rsidRDefault="00A63CC9" w:rsidP="00A63CC9">
      <w:pPr>
        <w:tabs>
          <w:tab w:val="left" w:pos="-7948"/>
          <w:tab w:val="left" w:pos="-7228"/>
          <w:tab w:val="left" w:pos="-7022"/>
          <w:tab w:val="left" w:pos="-3817"/>
          <w:tab w:val="left" w:pos="-964"/>
          <w:tab w:val="left" w:pos="0"/>
          <w:tab w:val="left" w:pos="284"/>
          <w:tab w:val="left" w:pos="1890"/>
          <w:tab w:val="left" w:pos="7513"/>
        </w:tabs>
        <w:jc w:val="both"/>
        <w:rPr>
          <w:rFonts w:ascii="Verdana" w:hAnsi="Verdana"/>
          <w:b/>
          <w:i/>
          <w:iCs/>
          <w:spacing w:val="-2"/>
          <w:sz w:val="10"/>
          <w:szCs w:val="1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Look w:val="01E0" w:firstRow="1" w:lastRow="1" w:firstColumn="1" w:lastColumn="1" w:noHBand="0" w:noVBand="0"/>
      </w:tblPr>
      <w:tblGrid>
        <w:gridCol w:w="3560"/>
        <w:gridCol w:w="4137"/>
        <w:gridCol w:w="839"/>
        <w:gridCol w:w="867"/>
      </w:tblGrid>
      <w:tr w:rsidR="00015E0D" w:rsidRPr="004D1836" w14:paraId="1DBD216A" w14:textId="77777777" w:rsidTr="000174F3">
        <w:trPr>
          <w:trHeight w:val="20"/>
        </w:trPr>
        <w:tc>
          <w:tcPr>
            <w:tcW w:w="3626" w:type="dxa"/>
          </w:tcPr>
          <w:p w14:paraId="054F81FB" w14:textId="77777777" w:rsidR="00015E0D" w:rsidRPr="004D1836" w:rsidRDefault="00015E0D" w:rsidP="00EA65D8">
            <w:pPr>
              <w:ind w:right="33"/>
              <w:rPr>
                <w:rFonts w:ascii="Verdana" w:hAnsi="Verdana"/>
                <w:b/>
                <w:spacing w:val="-2"/>
                <w:sz w:val="18"/>
                <w:szCs w:val="18"/>
                <w:u w:val="dotted"/>
              </w:rPr>
            </w:pPr>
            <w:r w:rsidRPr="004D1836">
              <w:rPr>
                <w:rFonts w:ascii="Verdana" w:hAnsi="Verdana"/>
                <w:b/>
                <w:spacing w:val="-2"/>
                <w:sz w:val="18"/>
                <w:szCs w:val="18"/>
              </w:rPr>
              <w:t>Topic under investigation</w:t>
            </w:r>
          </w:p>
        </w:tc>
        <w:tc>
          <w:tcPr>
            <w:tcW w:w="4279" w:type="dxa"/>
          </w:tcPr>
          <w:p w14:paraId="563A2B43" w14:textId="77777777" w:rsidR="00015E0D" w:rsidRPr="004D1836" w:rsidRDefault="00015E0D" w:rsidP="00EA65D8">
            <w:pPr>
              <w:ind w:right="34"/>
              <w:rPr>
                <w:rFonts w:ascii="Verdana" w:hAnsi="Verdana"/>
                <w:b/>
                <w:spacing w:val="-2"/>
                <w:sz w:val="18"/>
                <w:szCs w:val="18"/>
              </w:rPr>
            </w:pPr>
            <w:r w:rsidRPr="004D1836">
              <w:rPr>
                <w:rFonts w:ascii="Verdana" w:hAnsi="Verdana"/>
                <w:b/>
                <w:spacing w:val="-2"/>
                <w:sz w:val="18"/>
                <w:szCs w:val="18"/>
              </w:rPr>
              <w:t>Institute</w:t>
            </w:r>
          </w:p>
        </w:tc>
        <w:tc>
          <w:tcPr>
            <w:tcW w:w="850" w:type="dxa"/>
          </w:tcPr>
          <w:p w14:paraId="109A8235" w14:textId="77777777" w:rsidR="00015E0D" w:rsidRPr="004D1836" w:rsidRDefault="00015E0D" w:rsidP="00EA65D8">
            <w:pPr>
              <w:ind w:right="34"/>
              <w:rPr>
                <w:rFonts w:ascii="Verdana" w:hAnsi="Verdana"/>
                <w:b/>
                <w:spacing w:val="-2"/>
                <w:sz w:val="18"/>
                <w:szCs w:val="18"/>
              </w:rPr>
            </w:pPr>
            <w:r w:rsidRPr="004D1836">
              <w:rPr>
                <w:rFonts w:ascii="Verdana" w:hAnsi="Verdana"/>
                <w:b/>
                <w:spacing w:val="-2"/>
                <w:sz w:val="18"/>
                <w:szCs w:val="18"/>
              </w:rPr>
              <w:t>Year</w:t>
            </w:r>
          </w:p>
        </w:tc>
        <w:tc>
          <w:tcPr>
            <w:tcW w:w="874" w:type="dxa"/>
          </w:tcPr>
          <w:p w14:paraId="1281EF11" w14:textId="77777777" w:rsidR="00015E0D" w:rsidRPr="004D1836" w:rsidRDefault="00015E0D" w:rsidP="004D1836">
            <w:pPr>
              <w:rPr>
                <w:rFonts w:ascii="Verdana" w:hAnsi="Verdana"/>
                <w:b/>
                <w:spacing w:val="-2"/>
                <w:sz w:val="18"/>
                <w:szCs w:val="18"/>
              </w:rPr>
            </w:pPr>
            <w:r w:rsidRPr="004D1836">
              <w:rPr>
                <w:rFonts w:ascii="Verdana" w:hAnsi="Verdana"/>
                <w:b/>
                <w:spacing w:val="-2"/>
                <w:sz w:val="18"/>
                <w:szCs w:val="18"/>
              </w:rPr>
              <w:t>ECTS</w:t>
            </w:r>
          </w:p>
        </w:tc>
      </w:tr>
      <w:tr w:rsidR="00F05833" w:rsidRPr="004D1836" w14:paraId="66D92DF5" w14:textId="77777777" w:rsidTr="000174F3">
        <w:trPr>
          <w:trHeight w:val="20"/>
        </w:trPr>
        <w:tc>
          <w:tcPr>
            <w:tcW w:w="3626" w:type="dxa"/>
          </w:tcPr>
          <w:p w14:paraId="7BB7A8DC" w14:textId="07240053" w:rsidR="00F05833" w:rsidRPr="00320F27" w:rsidRDefault="00C94690" w:rsidP="00320F27">
            <w:pPr>
              <w:pStyle w:val="ListParagraph"/>
              <w:numPr>
                <w:ilvl w:val="0"/>
                <w:numId w:val="40"/>
              </w:numPr>
              <w:ind w:right="33"/>
              <w:rPr>
                <w:rFonts w:ascii="Verdana" w:hAnsi="Verdana"/>
                <w:spacing w:val="-2"/>
                <w:sz w:val="18"/>
                <w:szCs w:val="18"/>
              </w:rPr>
            </w:pPr>
            <w:r>
              <w:rPr>
                <w:rFonts w:ascii="Verdana" w:hAnsi="Verdana"/>
                <w:spacing w:val="-2"/>
                <w:sz w:val="18"/>
                <w:szCs w:val="18"/>
              </w:rPr>
              <w:t>Training in ecophysiology techniques</w:t>
            </w:r>
          </w:p>
        </w:tc>
        <w:tc>
          <w:tcPr>
            <w:tcW w:w="4279" w:type="dxa"/>
          </w:tcPr>
          <w:p w14:paraId="4FD5F974" w14:textId="655A2FBD" w:rsidR="00F05833" w:rsidRPr="005841A1" w:rsidRDefault="000C3DA1" w:rsidP="004D1836">
            <w:pPr>
              <w:ind w:right="34"/>
              <w:rPr>
                <w:rFonts w:ascii="Verdana" w:hAnsi="Verdana"/>
                <w:spacing w:val="-2"/>
                <w:sz w:val="18"/>
                <w:szCs w:val="18"/>
              </w:rPr>
            </w:pPr>
            <w:proofErr w:type="spellStart"/>
            <w:ins w:id="17" w:author="Selakovic, Sanja" w:date="2023-09-18T09:57:00Z">
              <w:r>
                <w:rPr>
                  <w:rFonts w:ascii="Verdana" w:hAnsi="Verdana"/>
                  <w:spacing w:val="-2"/>
                  <w:sz w:val="18"/>
                  <w:szCs w:val="18"/>
                </w:rPr>
                <w:t>tbd</w:t>
              </w:r>
            </w:ins>
            <w:proofErr w:type="spellEnd"/>
          </w:p>
        </w:tc>
        <w:tc>
          <w:tcPr>
            <w:tcW w:w="850" w:type="dxa"/>
          </w:tcPr>
          <w:p w14:paraId="5ECFC8F5" w14:textId="02FCE1BE" w:rsidR="00F05833" w:rsidRPr="005841A1" w:rsidRDefault="00C94690" w:rsidP="004D1836">
            <w:pPr>
              <w:ind w:right="34"/>
              <w:rPr>
                <w:rFonts w:ascii="Verdana" w:hAnsi="Verdana"/>
                <w:spacing w:val="-2"/>
                <w:sz w:val="18"/>
                <w:szCs w:val="18"/>
              </w:rPr>
            </w:pPr>
            <w:r>
              <w:rPr>
                <w:rFonts w:ascii="Verdana" w:hAnsi="Verdana"/>
                <w:spacing w:val="-2"/>
                <w:sz w:val="18"/>
                <w:szCs w:val="18"/>
              </w:rPr>
              <w:t>2025</w:t>
            </w:r>
          </w:p>
        </w:tc>
        <w:tc>
          <w:tcPr>
            <w:tcW w:w="874" w:type="dxa"/>
          </w:tcPr>
          <w:p w14:paraId="645D3578" w14:textId="2E3607D0" w:rsidR="00F05833" w:rsidRPr="005841A1" w:rsidRDefault="00C94690" w:rsidP="004D1836">
            <w:pPr>
              <w:rPr>
                <w:rFonts w:ascii="Verdana" w:hAnsi="Verdana"/>
                <w:spacing w:val="-2"/>
                <w:sz w:val="18"/>
                <w:szCs w:val="18"/>
              </w:rPr>
            </w:pPr>
            <w:commentRangeStart w:id="18"/>
            <w:del w:id="19" w:author="Alvarado Huaman, Leonel Eduardo" w:date="2023-09-18T11:22:00Z">
              <w:r w:rsidDel="00730089">
                <w:rPr>
                  <w:rFonts w:ascii="Verdana" w:hAnsi="Verdana"/>
                  <w:spacing w:val="-2"/>
                  <w:sz w:val="18"/>
                  <w:szCs w:val="18"/>
                </w:rPr>
                <w:delText>2</w:delText>
              </w:r>
              <w:commentRangeEnd w:id="18"/>
              <w:r w:rsidR="00965A1C" w:rsidDel="00730089">
                <w:rPr>
                  <w:rStyle w:val="CommentReference"/>
                </w:rPr>
                <w:commentReference w:id="18"/>
              </w:r>
            </w:del>
            <w:ins w:id="20" w:author="Alvarado Huaman, Leonel Eduardo" w:date="2023-09-18T11:22:00Z">
              <w:r w:rsidR="00730089">
                <w:rPr>
                  <w:rFonts w:ascii="Verdana" w:hAnsi="Verdana"/>
                  <w:spacing w:val="-2"/>
                  <w:sz w:val="18"/>
                  <w:szCs w:val="18"/>
                </w:rPr>
                <w:t>1</w:t>
              </w:r>
            </w:ins>
          </w:p>
        </w:tc>
      </w:tr>
      <w:tr w:rsidR="00F05833" w:rsidRPr="004D1836" w14:paraId="3CAF4E64" w14:textId="77777777" w:rsidTr="000174F3">
        <w:trPr>
          <w:trHeight w:val="20"/>
        </w:trPr>
        <w:tc>
          <w:tcPr>
            <w:tcW w:w="3626" w:type="dxa"/>
          </w:tcPr>
          <w:p w14:paraId="34C50964" w14:textId="77BFC2A6" w:rsidR="00F05833" w:rsidRPr="00320F27" w:rsidRDefault="00F05833" w:rsidP="00320F27">
            <w:pPr>
              <w:pStyle w:val="ListParagraph"/>
              <w:numPr>
                <w:ilvl w:val="0"/>
                <w:numId w:val="40"/>
              </w:numPr>
              <w:ind w:right="33"/>
              <w:rPr>
                <w:rFonts w:ascii="Verdana" w:hAnsi="Verdana"/>
                <w:spacing w:val="-2"/>
                <w:sz w:val="18"/>
                <w:szCs w:val="18"/>
              </w:rPr>
            </w:pPr>
          </w:p>
        </w:tc>
        <w:tc>
          <w:tcPr>
            <w:tcW w:w="4279" w:type="dxa"/>
          </w:tcPr>
          <w:p w14:paraId="0605FEB3" w14:textId="77777777" w:rsidR="00F05833" w:rsidRPr="005841A1" w:rsidRDefault="00F05833" w:rsidP="004D1836">
            <w:pPr>
              <w:ind w:right="34"/>
              <w:rPr>
                <w:rFonts w:ascii="Verdana" w:hAnsi="Verdana"/>
                <w:spacing w:val="-2"/>
                <w:sz w:val="18"/>
                <w:szCs w:val="18"/>
              </w:rPr>
            </w:pPr>
          </w:p>
        </w:tc>
        <w:tc>
          <w:tcPr>
            <w:tcW w:w="850" w:type="dxa"/>
          </w:tcPr>
          <w:p w14:paraId="2F08C370" w14:textId="77777777" w:rsidR="00F05833" w:rsidRPr="005841A1" w:rsidRDefault="00F05833" w:rsidP="004D1836">
            <w:pPr>
              <w:ind w:right="34"/>
              <w:rPr>
                <w:rFonts w:ascii="Verdana" w:hAnsi="Verdana"/>
                <w:spacing w:val="-2"/>
                <w:sz w:val="18"/>
                <w:szCs w:val="18"/>
              </w:rPr>
            </w:pPr>
          </w:p>
        </w:tc>
        <w:tc>
          <w:tcPr>
            <w:tcW w:w="874" w:type="dxa"/>
          </w:tcPr>
          <w:p w14:paraId="7E3E722E" w14:textId="129B4288" w:rsidR="00F05833" w:rsidRPr="005841A1" w:rsidRDefault="00F05833" w:rsidP="004D1836">
            <w:pPr>
              <w:rPr>
                <w:rFonts w:ascii="Verdana" w:hAnsi="Verdana"/>
                <w:spacing w:val="-2"/>
                <w:sz w:val="18"/>
                <w:szCs w:val="18"/>
              </w:rPr>
            </w:pPr>
          </w:p>
        </w:tc>
      </w:tr>
    </w:tbl>
    <w:p w14:paraId="2C5F1996" w14:textId="77777777" w:rsidR="000B60C6" w:rsidRPr="00E37F12" w:rsidRDefault="000B60C6" w:rsidP="004D1836">
      <w:pPr>
        <w:tabs>
          <w:tab w:val="left" w:pos="-7948"/>
          <w:tab w:val="left" w:pos="-7228"/>
          <w:tab w:val="left" w:pos="-7022"/>
          <w:tab w:val="left" w:pos="-3817"/>
          <w:tab w:val="left" w:pos="-964"/>
          <w:tab w:val="left" w:pos="1055"/>
          <w:tab w:val="left" w:pos="1890"/>
        </w:tabs>
        <w:rPr>
          <w:rFonts w:ascii="Verdana" w:hAnsi="Verdana"/>
          <w:b/>
          <w:spacing w:val="-2"/>
          <w:sz w:val="18"/>
          <w:szCs w:val="18"/>
          <w:u w:val="single"/>
        </w:rPr>
      </w:pPr>
    </w:p>
    <w:p w14:paraId="57655F5D" w14:textId="0134C2A3" w:rsidR="00C1730D" w:rsidRPr="00EA65D8" w:rsidRDefault="009A371D" w:rsidP="004D1836">
      <w:pPr>
        <w:tabs>
          <w:tab w:val="left" w:pos="-7948"/>
          <w:tab w:val="left" w:pos="-7228"/>
          <w:tab w:val="left" w:pos="-7022"/>
          <w:tab w:val="left" w:pos="-3817"/>
          <w:tab w:val="left" w:pos="-964"/>
          <w:tab w:val="left" w:pos="1055"/>
          <w:tab w:val="left" w:pos="1890"/>
        </w:tabs>
        <w:rPr>
          <w:rFonts w:ascii="Verdana" w:hAnsi="Verdana"/>
          <w:b/>
          <w:spacing w:val="-2"/>
          <w:sz w:val="20"/>
          <w:szCs w:val="18"/>
        </w:rPr>
      </w:pPr>
      <w:r>
        <w:rPr>
          <w:rFonts w:ascii="Verdana" w:hAnsi="Verdana"/>
          <w:b/>
          <w:spacing w:val="-2"/>
          <w:sz w:val="20"/>
          <w:szCs w:val="18"/>
        </w:rPr>
        <w:t>e</w:t>
      </w:r>
      <w:r w:rsidR="000B60C6" w:rsidRPr="00EA65D8">
        <w:rPr>
          <w:rFonts w:ascii="Verdana" w:hAnsi="Verdana"/>
          <w:b/>
          <w:spacing w:val="-2"/>
          <w:sz w:val="20"/>
          <w:szCs w:val="18"/>
        </w:rPr>
        <w:t>.</w:t>
      </w:r>
      <w:r w:rsidR="007E417A" w:rsidRPr="00EA65D8">
        <w:rPr>
          <w:rFonts w:ascii="Verdana" w:hAnsi="Verdana"/>
          <w:b/>
          <w:spacing w:val="-2"/>
          <w:sz w:val="20"/>
          <w:szCs w:val="18"/>
        </w:rPr>
        <w:t xml:space="preserve"> </w:t>
      </w:r>
      <w:r w:rsidR="002D5CA5" w:rsidRPr="00EA65D8">
        <w:rPr>
          <w:rFonts w:ascii="Verdana" w:hAnsi="Verdana"/>
          <w:b/>
          <w:spacing w:val="-2"/>
          <w:sz w:val="20"/>
          <w:szCs w:val="18"/>
        </w:rPr>
        <w:t>Invited r</w:t>
      </w:r>
      <w:r w:rsidR="00AF799A">
        <w:rPr>
          <w:rFonts w:ascii="Verdana" w:hAnsi="Verdana"/>
          <w:b/>
          <w:spacing w:val="-2"/>
          <w:sz w:val="20"/>
          <w:szCs w:val="18"/>
        </w:rPr>
        <w:t>eview of</w:t>
      </w:r>
      <w:r w:rsidR="002D5CA5" w:rsidRPr="00EA65D8">
        <w:rPr>
          <w:rFonts w:ascii="Verdana" w:hAnsi="Verdana"/>
          <w:b/>
          <w:spacing w:val="-2"/>
          <w:sz w:val="20"/>
          <w:szCs w:val="18"/>
        </w:rPr>
        <w:t xml:space="preserve"> </w:t>
      </w:r>
      <w:r w:rsidR="007E417A" w:rsidRPr="00EA65D8">
        <w:rPr>
          <w:rFonts w:ascii="Verdana" w:hAnsi="Verdana"/>
          <w:b/>
          <w:spacing w:val="-2"/>
          <w:sz w:val="20"/>
          <w:szCs w:val="18"/>
        </w:rPr>
        <w:t>journal manuscript</w:t>
      </w:r>
      <w:r w:rsidR="00AF799A">
        <w:rPr>
          <w:rFonts w:ascii="Verdana" w:hAnsi="Verdana"/>
          <w:b/>
          <w:spacing w:val="-2"/>
          <w:sz w:val="20"/>
          <w:szCs w:val="18"/>
        </w:rPr>
        <w:t>s</w:t>
      </w:r>
      <w:r w:rsidR="000B60C6" w:rsidRPr="00EA65D8">
        <w:rPr>
          <w:rFonts w:ascii="Verdana" w:hAnsi="Verdana"/>
          <w:b/>
          <w:spacing w:val="-2"/>
          <w:sz w:val="20"/>
          <w:szCs w:val="18"/>
        </w:rPr>
        <w:t xml:space="preserve"> </w:t>
      </w:r>
      <w:r w:rsidR="001E53F9" w:rsidRPr="00EA65D8">
        <w:rPr>
          <w:rFonts w:ascii="Verdana" w:hAnsi="Verdana"/>
          <w:b/>
          <w:spacing w:val="-2"/>
          <w:sz w:val="20"/>
          <w:szCs w:val="18"/>
        </w:rPr>
        <w:t>(</w:t>
      </w:r>
      <w:r w:rsidR="00092454">
        <w:rPr>
          <w:rFonts w:ascii="Verdana" w:hAnsi="Verdana"/>
          <w:b/>
          <w:spacing w:val="-2"/>
          <w:sz w:val="20"/>
          <w:szCs w:val="18"/>
        </w:rPr>
        <w:t>no minimum</w:t>
      </w:r>
      <w:r w:rsidR="001E53F9" w:rsidRPr="00EA65D8">
        <w:rPr>
          <w:rFonts w:ascii="Verdana" w:hAnsi="Verdana"/>
          <w:b/>
          <w:spacing w:val="-2"/>
          <w:sz w:val="20"/>
          <w:szCs w:val="18"/>
        </w:rPr>
        <w:t xml:space="preserve"> </w:t>
      </w:r>
      <w:r w:rsidR="00EA65D8">
        <w:rPr>
          <w:rFonts w:ascii="Verdana" w:hAnsi="Verdana"/>
          <w:b/>
          <w:spacing w:val="-2"/>
          <w:sz w:val="20"/>
          <w:szCs w:val="18"/>
        </w:rPr>
        <w:t>ECTS</w:t>
      </w:r>
      <w:r w:rsidR="001E53F9" w:rsidRPr="00EA65D8">
        <w:rPr>
          <w:rFonts w:ascii="Verdana" w:hAnsi="Verdana"/>
          <w:b/>
          <w:spacing w:val="-2"/>
          <w:sz w:val="20"/>
          <w:szCs w:val="18"/>
        </w:rPr>
        <w:t>)</w:t>
      </w:r>
    </w:p>
    <w:p w14:paraId="670864C0" w14:textId="2049301C" w:rsidR="008669EC" w:rsidRPr="00EA65D8" w:rsidRDefault="002D5CA5" w:rsidP="004D1836">
      <w:pPr>
        <w:numPr>
          <w:ilvl w:val="0"/>
          <w:numId w:val="1"/>
        </w:numPr>
        <w:tabs>
          <w:tab w:val="left" w:pos="-7948"/>
          <w:tab w:val="left" w:pos="-7228"/>
          <w:tab w:val="left" w:pos="-7022"/>
          <w:tab w:val="left" w:pos="-3817"/>
          <w:tab w:val="left" w:pos="-964"/>
          <w:tab w:val="left" w:pos="0"/>
          <w:tab w:val="left" w:pos="284"/>
          <w:tab w:val="left" w:pos="1890"/>
          <w:tab w:val="left" w:pos="7513"/>
        </w:tabs>
        <w:ind w:left="284" w:hanging="142"/>
        <w:jc w:val="both"/>
        <w:rPr>
          <w:rFonts w:ascii="Verdana" w:hAnsi="Verdana"/>
          <w:b/>
          <w:bCs/>
          <w:spacing w:val="-2"/>
          <w:sz w:val="16"/>
          <w:szCs w:val="18"/>
        </w:rPr>
      </w:pPr>
      <w:r w:rsidRPr="00EA65D8">
        <w:rPr>
          <w:rFonts w:ascii="Verdana" w:hAnsi="Verdana"/>
          <w:i/>
          <w:iCs/>
          <w:spacing w:val="-2"/>
          <w:sz w:val="16"/>
          <w:szCs w:val="18"/>
        </w:rPr>
        <w:t xml:space="preserve">Credits </w:t>
      </w:r>
      <w:r w:rsidR="008F4734">
        <w:rPr>
          <w:rFonts w:ascii="Verdana" w:hAnsi="Verdana"/>
          <w:i/>
          <w:iCs/>
          <w:spacing w:val="-2"/>
          <w:sz w:val="16"/>
          <w:szCs w:val="18"/>
        </w:rPr>
        <w:t>are</w:t>
      </w:r>
      <w:r w:rsidRPr="00EA65D8">
        <w:rPr>
          <w:rFonts w:ascii="Verdana" w:hAnsi="Verdana"/>
          <w:i/>
          <w:iCs/>
          <w:spacing w:val="-2"/>
          <w:sz w:val="16"/>
          <w:szCs w:val="18"/>
        </w:rPr>
        <w:t xml:space="preserve"> o</w:t>
      </w:r>
      <w:r w:rsidR="001E53F9" w:rsidRPr="00EA65D8">
        <w:rPr>
          <w:rFonts w:ascii="Verdana" w:hAnsi="Verdana"/>
          <w:i/>
          <w:iCs/>
          <w:spacing w:val="-2"/>
          <w:sz w:val="16"/>
          <w:szCs w:val="18"/>
        </w:rPr>
        <w:t>btained when the PhD candidate reviews a submitted manuscript on request of a journal.</w:t>
      </w:r>
    </w:p>
    <w:p w14:paraId="480DFE27" w14:textId="217C4E7E" w:rsidR="00015E0D" w:rsidRPr="00EA65D8" w:rsidRDefault="00015E0D" w:rsidP="00D26DD5">
      <w:pPr>
        <w:numPr>
          <w:ilvl w:val="0"/>
          <w:numId w:val="1"/>
        </w:numPr>
        <w:tabs>
          <w:tab w:val="left" w:pos="-7948"/>
          <w:tab w:val="left" w:pos="-7228"/>
          <w:tab w:val="left" w:pos="-7022"/>
          <w:tab w:val="left" w:pos="-3817"/>
          <w:tab w:val="left" w:pos="-964"/>
          <w:tab w:val="left" w:pos="0"/>
          <w:tab w:val="left" w:pos="284"/>
          <w:tab w:val="left" w:pos="1890"/>
          <w:tab w:val="left" w:pos="7513"/>
        </w:tabs>
        <w:spacing w:after="120"/>
        <w:ind w:left="284" w:hanging="142"/>
        <w:jc w:val="both"/>
        <w:rPr>
          <w:rFonts w:ascii="Verdana" w:hAnsi="Verdana"/>
          <w:b/>
          <w:bCs/>
          <w:spacing w:val="-2"/>
          <w:sz w:val="16"/>
          <w:szCs w:val="18"/>
        </w:rPr>
      </w:pPr>
      <w:r w:rsidRPr="00EA65D8">
        <w:rPr>
          <w:rFonts w:ascii="Verdana" w:hAnsi="Verdana"/>
          <w:i/>
          <w:iCs/>
          <w:spacing w:val="-2"/>
          <w:sz w:val="16"/>
          <w:szCs w:val="18"/>
        </w:rPr>
        <w:t xml:space="preserve">One can obtain </w:t>
      </w:r>
      <w:r w:rsidR="001E53F9" w:rsidRPr="00EA65D8">
        <w:rPr>
          <w:rFonts w:ascii="Verdana" w:hAnsi="Verdana"/>
          <w:i/>
          <w:iCs/>
          <w:spacing w:val="-2"/>
          <w:sz w:val="16"/>
          <w:szCs w:val="18"/>
        </w:rPr>
        <w:t xml:space="preserve">1 ECTS </w:t>
      </w:r>
      <w:r w:rsidRPr="00EA65D8">
        <w:rPr>
          <w:rFonts w:ascii="Verdana" w:hAnsi="Verdana"/>
          <w:i/>
          <w:iCs/>
          <w:spacing w:val="-2"/>
          <w:sz w:val="16"/>
          <w:szCs w:val="18"/>
        </w:rPr>
        <w:t xml:space="preserve">per reviewed </w:t>
      </w:r>
      <w:r w:rsidR="00794239">
        <w:rPr>
          <w:rFonts w:ascii="Verdana" w:hAnsi="Verdana"/>
          <w:i/>
          <w:iCs/>
          <w:spacing w:val="-2"/>
          <w:sz w:val="16"/>
          <w:szCs w:val="18"/>
        </w:rPr>
        <w:t>manuscript</w:t>
      </w:r>
      <w:r w:rsidR="001E53F9" w:rsidRPr="00EA65D8">
        <w:rPr>
          <w:rFonts w:ascii="Verdana" w:hAnsi="Verdana"/>
          <w:i/>
          <w:iCs/>
          <w:spacing w:val="-2"/>
          <w:sz w:val="16"/>
          <w:szCs w:val="18"/>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Look w:val="01E0" w:firstRow="1" w:lastRow="1" w:firstColumn="1" w:lastColumn="1" w:noHBand="0" w:noVBand="0"/>
      </w:tblPr>
      <w:tblGrid>
        <w:gridCol w:w="3551"/>
        <w:gridCol w:w="4149"/>
        <w:gridCol w:w="839"/>
        <w:gridCol w:w="864"/>
      </w:tblGrid>
      <w:tr w:rsidR="00015E0D" w:rsidRPr="004D1836" w14:paraId="191E359C" w14:textId="77777777" w:rsidTr="000174F3">
        <w:trPr>
          <w:trHeight w:val="20"/>
        </w:trPr>
        <w:tc>
          <w:tcPr>
            <w:tcW w:w="3626" w:type="dxa"/>
          </w:tcPr>
          <w:p w14:paraId="5BDC074A" w14:textId="77777777" w:rsidR="00015E0D" w:rsidRPr="004D1836" w:rsidRDefault="00015E0D" w:rsidP="00AF799A">
            <w:pPr>
              <w:ind w:right="-448"/>
              <w:rPr>
                <w:rFonts w:ascii="Verdana" w:hAnsi="Verdana"/>
                <w:b/>
                <w:spacing w:val="-2"/>
                <w:sz w:val="18"/>
                <w:szCs w:val="18"/>
                <w:u w:val="dotted"/>
              </w:rPr>
            </w:pPr>
            <w:r w:rsidRPr="004D1836">
              <w:rPr>
                <w:rFonts w:ascii="Verdana" w:hAnsi="Verdana"/>
                <w:b/>
                <w:spacing w:val="-2"/>
                <w:sz w:val="18"/>
                <w:szCs w:val="18"/>
              </w:rPr>
              <w:t>Journal</w:t>
            </w:r>
          </w:p>
        </w:tc>
        <w:tc>
          <w:tcPr>
            <w:tcW w:w="4279" w:type="dxa"/>
          </w:tcPr>
          <w:p w14:paraId="23109C05" w14:textId="77777777" w:rsidR="00015E0D" w:rsidRPr="004D1836" w:rsidRDefault="00015E0D" w:rsidP="00AF799A">
            <w:pPr>
              <w:ind w:right="-448"/>
              <w:rPr>
                <w:rFonts w:ascii="Verdana" w:hAnsi="Verdana"/>
                <w:b/>
                <w:spacing w:val="-2"/>
                <w:sz w:val="18"/>
                <w:szCs w:val="18"/>
              </w:rPr>
            </w:pPr>
            <w:r w:rsidRPr="004D1836">
              <w:rPr>
                <w:rFonts w:ascii="Verdana" w:hAnsi="Verdana"/>
                <w:b/>
                <w:spacing w:val="-2"/>
                <w:sz w:val="18"/>
                <w:szCs w:val="18"/>
              </w:rPr>
              <w:t>Topic</w:t>
            </w:r>
          </w:p>
        </w:tc>
        <w:tc>
          <w:tcPr>
            <w:tcW w:w="850" w:type="dxa"/>
          </w:tcPr>
          <w:p w14:paraId="4F3E2224" w14:textId="77777777" w:rsidR="00015E0D" w:rsidRPr="004D1836" w:rsidRDefault="00015E0D" w:rsidP="00AF799A">
            <w:pPr>
              <w:ind w:right="-448"/>
              <w:rPr>
                <w:rFonts w:ascii="Verdana" w:hAnsi="Verdana"/>
                <w:b/>
                <w:spacing w:val="-2"/>
                <w:sz w:val="18"/>
                <w:szCs w:val="18"/>
              </w:rPr>
            </w:pPr>
            <w:r w:rsidRPr="004D1836">
              <w:rPr>
                <w:rFonts w:ascii="Verdana" w:hAnsi="Verdana"/>
                <w:b/>
                <w:spacing w:val="-2"/>
                <w:sz w:val="18"/>
                <w:szCs w:val="18"/>
              </w:rPr>
              <w:t>Year</w:t>
            </w:r>
          </w:p>
        </w:tc>
        <w:tc>
          <w:tcPr>
            <w:tcW w:w="874" w:type="dxa"/>
          </w:tcPr>
          <w:p w14:paraId="1DB08D02" w14:textId="77777777" w:rsidR="00015E0D" w:rsidRPr="004D1836" w:rsidRDefault="00015E0D" w:rsidP="00AF799A">
            <w:pPr>
              <w:ind w:right="-448"/>
              <w:rPr>
                <w:rFonts w:ascii="Verdana" w:hAnsi="Verdana"/>
                <w:b/>
                <w:spacing w:val="-2"/>
                <w:sz w:val="18"/>
                <w:szCs w:val="18"/>
              </w:rPr>
            </w:pPr>
            <w:r w:rsidRPr="004D1836">
              <w:rPr>
                <w:rFonts w:ascii="Verdana" w:hAnsi="Verdana"/>
                <w:b/>
                <w:spacing w:val="-2"/>
                <w:sz w:val="18"/>
                <w:szCs w:val="18"/>
              </w:rPr>
              <w:t>ECTS</w:t>
            </w:r>
          </w:p>
        </w:tc>
      </w:tr>
      <w:tr w:rsidR="00C1730D" w:rsidRPr="004D1836" w14:paraId="52848EA3" w14:textId="77777777" w:rsidTr="000174F3">
        <w:trPr>
          <w:trHeight w:val="20"/>
        </w:trPr>
        <w:tc>
          <w:tcPr>
            <w:tcW w:w="3626" w:type="dxa"/>
          </w:tcPr>
          <w:p w14:paraId="36FB57C5" w14:textId="5B50D3E0" w:rsidR="00C1730D" w:rsidRPr="00C94690" w:rsidRDefault="00C94690" w:rsidP="00C94690">
            <w:pPr>
              <w:pStyle w:val="ListParagraph"/>
              <w:numPr>
                <w:ilvl w:val="0"/>
                <w:numId w:val="44"/>
              </w:numPr>
              <w:ind w:right="-73"/>
              <w:rPr>
                <w:rFonts w:ascii="Verdana" w:hAnsi="Verdana"/>
                <w:spacing w:val="-2"/>
                <w:sz w:val="18"/>
                <w:szCs w:val="18"/>
              </w:rPr>
            </w:pPr>
            <w:r>
              <w:rPr>
                <w:rFonts w:ascii="Verdana" w:hAnsi="Verdana"/>
                <w:spacing w:val="-2"/>
                <w:sz w:val="18"/>
                <w:szCs w:val="18"/>
              </w:rPr>
              <w:t>Journal of Agronomy</w:t>
            </w:r>
          </w:p>
        </w:tc>
        <w:tc>
          <w:tcPr>
            <w:tcW w:w="4279" w:type="dxa"/>
          </w:tcPr>
          <w:p w14:paraId="6362FFF3" w14:textId="131E2308" w:rsidR="00C1730D" w:rsidRPr="005841A1" w:rsidRDefault="00C94690" w:rsidP="004D1836">
            <w:pPr>
              <w:ind w:right="-448"/>
              <w:rPr>
                <w:rFonts w:ascii="Verdana" w:hAnsi="Verdana"/>
                <w:spacing w:val="-2"/>
                <w:sz w:val="18"/>
                <w:szCs w:val="18"/>
              </w:rPr>
            </w:pPr>
            <w:r>
              <w:rPr>
                <w:rFonts w:ascii="Verdana" w:hAnsi="Verdana"/>
                <w:spacing w:val="-2"/>
                <w:sz w:val="18"/>
                <w:szCs w:val="18"/>
              </w:rPr>
              <w:t>Tropical crop agronomy</w:t>
            </w:r>
          </w:p>
        </w:tc>
        <w:tc>
          <w:tcPr>
            <w:tcW w:w="850" w:type="dxa"/>
          </w:tcPr>
          <w:p w14:paraId="6801EFE1" w14:textId="4EF31E5A" w:rsidR="00C1730D" w:rsidRPr="005841A1" w:rsidRDefault="00C94690" w:rsidP="004D1836">
            <w:pPr>
              <w:ind w:right="-448"/>
              <w:rPr>
                <w:rFonts w:ascii="Verdana" w:hAnsi="Verdana"/>
                <w:spacing w:val="-2"/>
                <w:sz w:val="18"/>
                <w:szCs w:val="18"/>
              </w:rPr>
            </w:pPr>
            <w:r>
              <w:rPr>
                <w:rFonts w:ascii="Verdana" w:hAnsi="Verdana"/>
                <w:spacing w:val="-2"/>
                <w:sz w:val="18"/>
                <w:szCs w:val="18"/>
              </w:rPr>
              <w:t>2025</w:t>
            </w:r>
          </w:p>
        </w:tc>
        <w:tc>
          <w:tcPr>
            <w:tcW w:w="874" w:type="dxa"/>
          </w:tcPr>
          <w:p w14:paraId="2D5C8C71" w14:textId="0632B0CB" w:rsidR="00C1730D" w:rsidRPr="005841A1" w:rsidRDefault="00C94690" w:rsidP="004D1836">
            <w:pPr>
              <w:ind w:right="-448"/>
              <w:rPr>
                <w:rFonts w:ascii="Verdana" w:hAnsi="Verdana"/>
                <w:spacing w:val="-2"/>
                <w:sz w:val="18"/>
                <w:szCs w:val="18"/>
              </w:rPr>
            </w:pPr>
            <w:r>
              <w:rPr>
                <w:rFonts w:ascii="Verdana" w:hAnsi="Verdana"/>
                <w:spacing w:val="-2"/>
                <w:sz w:val="18"/>
                <w:szCs w:val="18"/>
              </w:rPr>
              <w:t>1</w:t>
            </w:r>
          </w:p>
        </w:tc>
      </w:tr>
      <w:tr w:rsidR="00C1730D" w:rsidRPr="004D1836" w14:paraId="23946CDF" w14:textId="77777777" w:rsidTr="000174F3">
        <w:trPr>
          <w:trHeight w:val="20"/>
        </w:trPr>
        <w:tc>
          <w:tcPr>
            <w:tcW w:w="3626" w:type="dxa"/>
          </w:tcPr>
          <w:p w14:paraId="4260D6E9" w14:textId="77777777" w:rsidR="00C1730D" w:rsidRPr="005841A1" w:rsidRDefault="00C1730D" w:rsidP="00AF799A">
            <w:pPr>
              <w:ind w:right="-73"/>
              <w:rPr>
                <w:rFonts w:ascii="Verdana" w:hAnsi="Verdana"/>
                <w:spacing w:val="-2"/>
                <w:sz w:val="18"/>
                <w:szCs w:val="18"/>
              </w:rPr>
            </w:pPr>
            <w:r w:rsidRPr="005841A1">
              <w:rPr>
                <w:rFonts w:ascii="Verdana" w:hAnsi="Verdana"/>
                <w:spacing w:val="-2"/>
                <w:sz w:val="18"/>
                <w:szCs w:val="18"/>
              </w:rPr>
              <w:lastRenderedPageBreak/>
              <w:t>2)</w:t>
            </w:r>
          </w:p>
        </w:tc>
        <w:tc>
          <w:tcPr>
            <w:tcW w:w="4279" w:type="dxa"/>
          </w:tcPr>
          <w:p w14:paraId="18217E5E" w14:textId="77777777" w:rsidR="00C1730D" w:rsidRPr="005841A1" w:rsidRDefault="00C1730D" w:rsidP="004D1836">
            <w:pPr>
              <w:ind w:right="-448"/>
              <w:rPr>
                <w:rFonts w:ascii="Verdana" w:hAnsi="Verdana"/>
                <w:spacing w:val="-2"/>
                <w:sz w:val="18"/>
                <w:szCs w:val="18"/>
              </w:rPr>
            </w:pPr>
          </w:p>
        </w:tc>
        <w:tc>
          <w:tcPr>
            <w:tcW w:w="850" w:type="dxa"/>
          </w:tcPr>
          <w:p w14:paraId="57F987D5" w14:textId="77777777" w:rsidR="00C1730D" w:rsidRPr="005841A1" w:rsidRDefault="00C1730D" w:rsidP="004D1836">
            <w:pPr>
              <w:ind w:right="-448"/>
              <w:rPr>
                <w:rFonts w:ascii="Verdana" w:hAnsi="Verdana"/>
                <w:spacing w:val="-2"/>
                <w:sz w:val="18"/>
                <w:szCs w:val="18"/>
              </w:rPr>
            </w:pPr>
          </w:p>
        </w:tc>
        <w:tc>
          <w:tcPr>
            <w:tcW w:w="874" w:type="dxa"/>
          </w:tcPr>
          <w:p w14:paraId="1ADCCC40" w14:textId="77777777" w:rsidR="00C1730D" w:rsidRPr="005841A1" w:rsidRDefault="00C1730D" w:rsidP="004D1836">
            <w:pPr>
              <w:ind w:right="-448"/>
              <w:rPr>
                <w:rFonts w:ascii="Verdana" w:hAnsi="Verdana"/>
                <w:spacing w:val="-2"/>
                <w:sz w:val="18"/>
                <w:szCs w:val="18"/>
              </w:rPr>
            </w:pPr>
          </w:p>
        </w:tc>
      </w:tr>
    </w:tbl>
    <w:p w14:paraId="102174A4" w14:textId="44502DDC" w:rsidR="00F05833" w:rsidRPr="00AF799A" w:rsidRDefault="004D1836" w:rsidP="004D1836">
      <w:pPr>
        <w:tabs>
          <w:tab w:val="left" w:pos="-7948"/>
          <w:tab w:val="left" w:pos="-7228"/>
          <w:tab w:val="left" w:pos="-7022"/>
          <w:tab w:val="left" w:pos="-3817"/>
          <w:tab w:val="left" w:pos="-964"/>
          <w:tab w:val="left" w:pos="1055"/>
          <w:tab w:val="left" w:pos="1890"/>
        </w:tabs>
        <w:rPr>
          <w:rFonts w:ascii="Verdana" w:hAnsi="Verdana"/>
          <w:b/>
          <w:bCs/>
          <w:spacing w:val="-2"/>
          <w:sz w:val="22"/>
          <w:szCs w:val="18"/>
          <w:u w:val="single"/>
        </w:rPr>
      </w:pPr>
      <w:r w:rsidRPr="00AF799A">
        <w:rPr>
          <w:rFonts w:ascii="Verdana" w:hAnsi="Verdana"/>
          <w:b/>
          <w:spacing w:val="-2"/>
          <w:sz w:val="22"/>
          <w:szCs w:val="18"/>
          <w:u w:val="single"/>
        </w:rPr>
        <w:br w:type="page"/>
      </w:r>
      <w:r w:rsidR="001469EF" w:rsidRPr="00AF799A">
        <w:rPr>
          <w:rFonts w:ascii="Verdana" w:hAnsi="Verdana"/>
          <w:b/>
          <w:spacing w:val="-2"/>
          <w:sz w:val="22"/>
          <w:szCs w:val="18"/>
          <w:u w:val="single"/>
        </w:rPr>
        <w:lastRenderedPageBreak/>
        <w:t>CATEGORY</w:t>
      </w:r>
      <w:r w:rsidR="00F05833" w:rsidRPr="00AF799A">
        <w:rPr>
          <w:rFonts w:ascii="Verdana" w:hAnsi="Verdana"/>
          <w:b/>
          <w:spacing w:val="-2"/>
          <w:sz w:val="22"/>
          <w:szCs w:val="18"/>
          <w:u w:val="single"/>
        </w:rPr>
        <w:t xml:space="preserve"> </w:t>
      </w:r>
      <w:r w:rsidR="00F05833" w:rsidRPr="00AF799A">
        <w:rPr>
          <w:rFonts w:ascii="Verdana" w:hAnsi="Verdana"/>
          <w:b/>
          <w:bCs/>
          <w:spacing w:val="-2"/>
          <w:sz w:val="22"/>
          <w:szCs w:val="18"/>
          <w:u w:val="single"/>
        </w:rPr>
        <w:t>2</w:t>
      </w:r>
      <w:r w:rsidR="00015E0D" w:rsidRPr="00AF799A">
        <w:rPr>
          <w:rFonts w:ascii="Verdana" w:hAnsi="Verdana"/>
          <w:b/>
          <w:bCs/>
          <w:spacing w:val="-2"/>
          <w:sz w:val="22"/>
          <w:szCs w:val="18"/>
          <w:u w:val="single"/>
        </w:rPr>
        <w:t xml:space="preserve">: </w:t>
      </w:r>
      <w:r w:rsidR="009A371D" w:rsidRPr="009A371D">
        <w:rPr>
          <w:rFonts w:ascii="Verdana" w:hAnsi="Verdana"/>
          <w:b/>
          <w:bCs/>
          <w:spacing w:val="-2"/>
          <w:sz w:val="22"/>
          <w:szCs w:val="18"/>
          <w:u w:val="single"/>
        </w:rPr>
        <w:t>SKILLS, COMPETENCES AND CAREER DEVELOPMENT</w:t>
      </w:r>
    </w:p>
    <w:p w14:paraId="6E8471F2" w14:textId="77777777" w:rsidR="00F05833" w:rsidRPr="00EE5A91" w:rsidRDefault="00F05833" w:rsidP="00EE5A91">
      <w:pPr>
        <w:ind w:right="-73"/>
        <w:rPr>
          <w:rFonts w:ascii="Verdana" w:hAnsi="Verdana"/>
          <w:spacing w:val="-2"/>
          <w:sz w:val="18"/>
          <w:szCs w:val="18"/>
        </w:rPr>
      </w:pPr>
    </w:p>
    <w:p w14:paraId="53F4EBE7" w14:textId="000A9D04" w:rsidR="00F05833" w:rsidRPr="00732F50" w:rsidRDefault="009A371D" w:rsidP="00D12A3E">
      <w:pPr>
        <w:tabs>
          <w:tab w:val="left" w:pos="-7948"/>
          <w:tab w:val="left" w:pos="-7228"/>
          <w:tab w:val="left" w:pos="-7022"/>
          <w:tab w:val="left" w:pos="-3817"/>
          <w:tab w:val="left" w:pos="-964"/>
          <w:tab w:val="left" w:pos="0"/>
          <w:tab w:val="left" w:pos="284"/>
          <w:tab w:val="left" w:pos="1890"/>
          <w:tab w:val="left" w:pos="7513"/>
        </w:tabs>
        <w:spacing w:after="120"/>
        <w:jc w:val="both"/>
        <w:rPr>
          <w:rFonts w:ascii="Verdana" w:hAnsi="Verdana"/>
          <w:b/>
          <w:bCs/>
          <w:spacing w:val="-2"/>
          <w:sz w:val="20"/>
          <w:szCs w:val="18"/>
        </w:rPr>
      </w:pPr>
      <w:r w:rsidRPr="00C4551F">
        <w:rPr>
          <w:rFonts w:ascii="Verdana" w:hAnsi="Verdana"/>
          <w:b/>
          <w:spacing w:val="-2"/>
          <w:sz w:val="18"/>
          <w:szCs w:val="18"/>
        </w:rPr>
        <w:t>a</w:t>
      </w:r>
      <w:r w:rsidR="00F05833" w:rsidRPr="00732F50">
        <w:rPr>
          <w:rFonts w:ascii="Verdana" w:hAnsi="Verdana"/>
          <w:b/>
          <w:bCs/>
          <w:spacing w:val="-2"/>
          <w:sz w:val="20"/>
          <w:szCs w:val="18"/>
        </w:rPr>
        <w:t>. Competence</w:t>
      </w:r>
      <w:r w:rsidR="00A243F4">
        <w:rPr>
          <w:rFonts w:ascii="Verdana" w:hAnsi="Verdana"/>
          <w:b/>
          <w:bCs/>
          <w:spacing w:val="-2"/>
          <w:sz w:val="20"/>
          <w:szCs w:val="18"/>
        </w:rPr>
        <w:t xml:space="preserve">, </w:t>
      </w:r>
      <w:r w:rsidR="00F05833" w:rsidRPr="00732F50">
        <w:rPr>
          <w:rFonts w:ascii="Verdana" w:hAnsi="Verdana"/>
          <w:b/>
          <w:bCs/>
          <w:spacing w:val="-2"/>
          <w:sz w:val="20"/>
          <w:szCs w:val="18"/>
        </w:rPr>
        <w:t>Skills</w:t>
      </w:r>
      <w:r w:rsidR="00A243F4">
        <w:rPr>
          <w:rFonts w:ascii="Verdana" w:hAnsi="Verdana"/>
          <w:b/>
          <w:bCs/>
          <w:spacing w:val="-2"/>
          <w:sz w:val="20"/>
          <w:szCs w:val="18"/>
        </w:rPr>
        <w:t xml:space="preserve"> and Career</w:t>
      </w:r>
      <w:r w:rsidR="00227623">
        <w:rPr>
          <w:rFonts w:ascii="Verdana" w:hAnsi="Verdana"/>
          <w:b/>
          <w:bCs/>
          <w:spacing w:val="-2"/>
          <w:sz w:val="20"/>
          <w:szCs w:val="18"/>
        </w:rPr>
        <w:t>-oriented</w:t>
      </w:r>
      <w:r w:rsidR="00F05833" w:rsidRPr="00732F50">
        <w:rPr>
          <w:rFonts w:ascii="Verdana" w:hAnsi="Verdana"/>
          <w:b/>
          <w:bCs/>
          <w:spacing w:val="-2"/>
          <w:sz w:val="20"/>
          <w:szCs w:val="18"/>
        </w:rPr>
        <w:t xml:space="preserve"> </w:t>
      </w:r>
      <w:r w:rsidR="00A243F4">
        <w:rPr>
          <w:rFonts w:ascii="Verdana" w:hAnsi="Verdana"/>
          <w:b/>
          <w:bCs/>
          <w:spacing w:val="-2"/>
          <w:sz w:val="20"/>
          <w:szCs w:val="18"/>
        </w:rPr>
        <w:t>activities</w:t>
      </w:r>
      <w:r w:rsidR="00F05833" w:rsidRPr="00732F50">
        <w:rPr>
          <w:rFonts w:ascii="Verdana" w:hAnsi="Verdana"/>
          <w:b/>
          <w:bCs/>
          <w:spacing w:val="-2"/>
          <w:sz w:val="20"/>
          <w:szCs w:val="18"/>
        </w:rPr>
        <w:t xml:space="preserve"> (</w:t>
      </w:r>
      <w:r w:rsidR="003C1DC7">
        <w:rPr>
          <w:rFonts w:ascii="Verdana" w:hAnsi="Verdana"/>
          <w:b/>
          <w:bCs/>
          <w:spacing w:val="-2"/>
          <w:sz w:val="20"/>
          <w:szCs w:val="18"/>
        </w:rPr>
        <w:t>min</w:t>
      </w:r>
      <w:r w:rsidR="00940B41">
        <w:rPr>
          <w:rFonts w:ascii="Verdana" w:hAnsi="Verdana"/>
          <w:b/>
          <w:bCs/>
          <w:spacing w:val="-2"/>
          <w:sz w:val="20"/>
          <w:szCs w:val="18"/>
        </w:rPr>
        <w:t>imum</w:t>
      </w:r>
      <w:r w:rsidR="003C1DC7">
        <w:rPr>
          <w:rFonts w:ascii="Verdana" w:hAnsi="Verdana"/>
          <w:b/>
          <w:bCs/>
          <w:spacing w:val="-2"/>
          <w:sz w:val="20"/>
          <w:szCs w:val="18"/>
        </w:rPr>
        <w:t xml:space="preserve"> </w:t>
      </w:r>
      <w:r w:rsidR="00AF799A" w:rsidRPr="00732F50">
        <w:rPr>
          <w:rFonts w:ascii="Verdana" w:hAnsi="Verdana"/>
          <w:b/>
          <w:bCs/>
          <w:spacing w:val="-2"/>
          <w:sz w:val="20"/>
          <w:szCs w:val="18"/>
        </w:rPr>
        <w:t>2</w:t>
      </w:r>
      <w:r w:rsidR="00F05833" w:rsidRPr="00732F50">
        <w:rPr>
          <w:rFonts w:ascii="Verdana" w:hAnsi="Verdana"/>
          <w:b/>
          <w:bCs/>
          <w:spacing w:val="-2"/>
          <w:sz w:val="20"/>
          <w:szCs w:val="18"/>
        </w:rPr>
        <w:t xml:space="preserve"> ECTS)</w:t>
      </w:r>
    </w:p>
    <w:p w14:paraId="760AED15" w14:textId="77777777" w:rsidR="001A1622" w:rsidRDefault="00F05833" w:rsidP="000174F3">
      <w:pPr>
        <w:numPr>
          <w:ilvl w:val="0"/>
          <w:numId w:val="1"/>
        </w:numPr>
        <w:tabs>
          <w:tab w:val="left" w:pos="-7948"/>
          <w:tab w:val="left" w:pos="-7228"/>
          <w:tab w:val="left" w:pos="-7022"/>
          <w:tab w:val="left" w:pos="-3817"/>
          <w:tab w:val="left" w:pos="-964"/>
        </w:tabs>
        <w:ind w:left="284" w:hanging="142"/>
        <w:rPr>
          <w:rFonts w:ascii="Verdana" w:hAnsi="Verdana"/>
          <w:i/>
          <w:iCs/>
          <w:spacing w:val="-2"/>
          <w:sz w:val="16"/>
          <w:szCs w:val="18"/>
        </w:rPr>
      </w:pPr>
      <w:r w:rsidRPr="00732F50">
        <w:rPr>
          <w:rFonts w:ascii="Verdana" w:hAnsi="Verdana"/>
          <w:i/>
          <w:iCs/>
          <w:spacing w:val="-2"/>
          <w:sz w:val="16"/>
          <w:szCs w:val="18"/>
        </w:rPr>
        <w:t>These courses</w:t>
      </w:r>
      <w:r w:rsidR="001A1622">
        <w:rPr>
          <w:rFonts w:ascii="Verdana" w:hAnsi="Verdana"/>
          <w:i/>
          <w:iCs/>
          <w:spacing w:val="-2"/>
          <w:sz w:val="16"/>
          <w:szCs w:val="18"/>
        </w:rPr>
        <w:t xml:space="preserve"> and activities </w:t>
      </w:r>
      <w:r w:rsidRPr="00732F50">
        <w:rPr>
          <w:rFonts w:ascii="Verdana" w:hAnsi="Verdana"/>
          <w:i/>
          <w:iCs/>
          <w:spacing w:val="-2"/>
          <w:sz w:val="16"/>
          <w:szCs w:val="18"/>
        </w:rPr>
        <w:t>are part of</w:t>
      </w:r>
      <w:r w:rsidR="001A1622">
        <w:rPr>
          <w:rFonts w:ascii="Verdana" w:hAnsi="Verdana"/>
          <w:i/>
          <w:iCs/>
          <w:spacing w:val="-2"/>
          <w:sz w:val="16"/>
          <w:szCs w:val="18"/>
        </w:rPr>
        <w:t>:</w:t>
      </w:r>
    </w:p>
    <w:p w14:paraId="1C363B9D" w14:textId="758342D3" w:rsidR="001A1622" w:rsidRDefault="001A1622" w:rsidP="001A1622">
      <w:pPr>
        <w:numPr>
          <w:ilvl w:val="1"/>
          <w:numId w:val="29"/>
        </w:numPr>
        <w:tabs>
          <w:tab w:val="clear" w:pos="1440"/>
          <w:tab w:val="left" w:pos="-7948"/>
          <w:tab w:val="left" w:pos="-7228"/>
          <w:tab w:val="left" w:pos="-7022"/>
          <w:tab w:val="left" w:pos="-3817"/>
          <w:tab w:val="left" w:pos="-964"/>
          <w:tab w:val="num" w:pos="567"/>
        </w:tabs>
        <w:ind w:left="567" w:hanging="141"/>
        <w:rPr>
          <w:rFonts w:ascii="Verdana" w:hAnsi="Verdana"/>
          <w:i/>
          <w:iCs/>
          <w:spacing w:val="-2"/>
          <w:sz w:val="16"/>
          <w:szCs w:val="18"/>
        </w:rPr>
      </w:pPr>
      <w:r>
        <w:rPr>
          <w:rFonts w:ascii="Verdana" w:hAnsi="Verdana"/>
          <w:i/>
          <w:iCs/>
          <w:spacing w:val="-2"/>
          <w:sz w:val="16"/>
          <w:szCs w:val="18"/>
        </w:rPr>
        <w:t xml:space="preserve">Development and </w:t>
      </w:r>
      <w:r w:rsidR="00F05833" w:rsidRPr="00732F50">
        <w:rPr>
          <w:rFonts w:ascii="Verdana" w:hAnsi="Verdana"/>
          <w:i/>
          <w:iCs/>
          <w:spacing w:val="-2"/>
          <w:sz w:val="16"/>
          <w:szCs w:val="18"/>
        </w:rPr>
        <w:t>strengthening of skills and competences needed as a scientist</w:t>
      </w:r>
      <w:r w:rsidR="00732F50" w:rsidRPr="00732F50">
        <w:rPr>
          <w:rFonts w:ascii="Verdana" w:hAnsi="Verdana"/>
          <w:i/>
          <w:iCs/>
          <w:spacing w:val="-2"/>
          <w:sz w:val="16"/>
          <w:szCs w:val="18"/>
        </w:rPr>
        <w:t xml:space="preserve"> (e.g.</w:t>
      </w:r>
      <w:r w:rsidR="00713098">
        <w:rPr>
          <w:rFonts w:ascii="Verdana" w:hAnsi="Verdana"/>
          <w:i/>
          <w:iCs/>
          <w:spacing w:val="-2"/>
          <w:sz w:val="16"/>
          <w:szCs w:val="18"/>
        </w:rPr>
        <w:t>,</w:t>
      </w:r>
      <w:r w:rsidR="00732F50" w:rsidRPr="00732F50">
        <w:rPr>
          <w:rFonts w:ascii="Verdana" w:hAnsi="Verdana"/>
          <w:i/>
          <w:iCs/>
          <w:spacing w:val="-2"/>
          <w:sz w:val="16"/>
          <w:szCs w:val="18"/>
        </w:rPr>
        <w:t xml:space="preserve"> writing and presenting skills, time planning and project management, communication skills)</w:t>
      </w:r>
      <w:r>
        <w:rPr>
          <w:rFonts w:ascii="Verdana" w:hAnsi="Verdana"/>
          <w:i/>
          <w:iCs/>
          <w:spacing w:val="-2"/>
          <w:sz w:val="16"/>
          <w:szCs w:val="18"/>
        </w:rPr>
        <w:t xml:space="preserve"> and beyond.</w:t>
      </w:r>
    </w:p>
    <w:p w14:paraId="6799A89C" w14:textId="79EFFE84" w:rsidR="00A243F4" w:rsidRPr="00D12A3E" w:rsidRDefault="001A1622" w:rsidP="00D12A3E">
      <w:pPr>
        <w:numPr>
          <w:ilvl w:val="1"/>
          <w:numId w:val="29"/>
        </w:numPr>
        <w:tabs>
          <w:tab w:val="clear" w:pos="1440"/>
          <w:tab w:val="left" w:pos="-7948"/>
          <w:tab w:val="left" w:pos="-7228"/>
          <w:tab w:val="left" w:pos="-7022"/>
          <w:tab w:val="left" w:pos="-3817"/>
          <w:tab w:val="left" w:pos="-964"/>
          <w:tab w:val="num" w:pos="567"/>
        </w:tabs>
        <w:ind w:left="567" w:hanging="141"/>
        <w:rPr>
          <w:rFonts w:ascii="Verdana" w:hAnsi="Verdana"/>
          <w:i/>
          <w:iCs/>
          <w:spacing w:val="-2"/>
          <w:sz w:val="16"/>
          <w:szCs w:val="18"/>
        </w:rPr>
      </w:pPr>
      <w:r>
        <w:rPr>
          <w:rFonts w:ascii="Verdana" w:hAnsi="Verdana"/>
          <w:i/>
          <w:iCs/>
          <w:spacing w:val="-2"/>
          <w:sz w:val="16"/>
          <w:szCs w:val="18"/>
        </w:rPr>
        <w:t>Obtaining clear career perspectives</w:t>
      </w:r>
      <w:r w:rsidR="00D12A3E">
        <w:rPr>
          <w:rFonts w:ascii="Verdana" w:hAnsi="Verdana"/>
          <w:i/>
          <w:iCs/>
          <w:spacing w:val="-2"/>
          <w:sz w:val="16"/>
          <w:szCs w:val="18"/>
        </w:rPr>
        <w:t>, e</w:t>
      </w:r>
      <w:r w:rsidR="00D23EDE">
        <w:rPr>
          <w:rFonts w:ascii="Verdana" w:hAnsi="Verdana"/>
          <w:i/>
          <w:iCs/>
          <w:spacing w:val="-2"/>
          <w:sz w:val="16"/>
          <w:szCs w:val="18"/>
        </w:rPr>
        <w:t>.</w:t>
      </w:r>
      <w:r w:rsidR="00D12A3E">
        <w:rPr>
          <w:rFonts w:ascii="Verdana" w:hAnsi="Verdana"/>
          <w:i/>
          <w:iCs/>
          <w:spacing w:val="-2"/>
          <w:sz w:val="16"/>
          <w:szCs w:val="18"/>
        </w:rPr>
        <w:t>g</w:t>
      </w:r>
      <w:r w:rsidR="00D23EDE">
        <w:rPr>
          <w:rFonts w:ascii="Verdana" w:hAnsi="Verdana"/>
          <w:i/>
          <w:iCs/>
          <w:spacing w:val="-2"/>
          <w:sz w:val="16"/>
          <w:szCs w:val="18"/>
        </w:rPr>
        <w:t>.</w:t>
      </w:r>
      <w:r w:rsidR="00D12A3E">
        <w:rPr>
          <w:rFonts w:ascii="Verdana" w:hAnsi="Verdana"/>
          <w:i/>
          <w:iCs/>
          <w:spacing w:val="-2"/>
          <w:sz w:val="16"/>
          <w:szCs w:val="18"/>
        </w:rPr>
        <w:t xml:space="preserve">, </w:t>
      </w:r>
      <w:r w:rsidR="00A243F4" w:rsidRPr="00D12A3E">
        <w:rPr>
          <w:rFonts w:ascii="Verdana" w:hAnsi="Verdana"/>
          <w:i/>
          <w:iCs/>
          <w:spacing w:val="-2"/>
          <w:sz w:val="16"/>
          <w:szCs w:val="18"/>
        </w:rPr>
        <w:t>courses or orientation activities.</w:t>
      </w:r>
    </w:p>
    <w:p w14:paraId="1F0E7EA6" w14:textId="77777777" w:rsidR="00C4551F" w:rsidRPr="00C4551F" w:rsidRDefault="00227623" w:rsidP="00AB1E54">
      <w:pPr>
        <w:numPr>
          <w:ilvl w:val="0"/>
          <w:numId w:val="1"/>
        </w:numPr>
        <w:tabs>
          <w:tab w:val="left" w:pos="-7948"/>
          <w:tab w:val="left" w:pos="-7228"/>
          <w:tab w:val="left" w:pos="-7022"/>
          <w:tab w:val="left" w:pos="-3817"/>
          <w:tab w:val="left" w:pos="-964"/>
        </w:tabs>
        <w:ind w:left="284" w:hanging="142"/>
        <w:rPr>
          <w:rFonts w:ascii="Verdana" w:hAnsi="Verdana"/>
          <w:i/>
          <w:iCs/>
          <w:spacing w:val="-2"/>
          <w:sz w:val="16"/>
          <w:szCs w:val="18"/>
        </w:rPr>
      </w:pPr>
      <w:r>
        <w:rPr>
          <w:rFonts w:ascii="Verdana" w:hAnsi="Verdana"/>
          <w:i/>
          <w:iCs/>
          <w:spacing w:val="-2"/>
          <w:sz w:val="16"/>
          <w:szCs w:val="18"/>
        </w:rPr>
        <w:t>O</w:t>
      </w:r>
      <w:r w:rsidR="00290BEA" w:rsidRPr="00290BEA">
        <w:rPr>
          <w:rFonts w:ascii="Verdana" w:hAnsi="Verdana"/>
          <w:i/>
          <w:iCs/>
          <w:spacing w:val="-2"/>
          <w:sz w:val="16"/>
          <w:szCs w:val="18"/>
        </w:rPr>
        <w:t>nline</w:t>
      </w:r>
      <w:r w:rsidR="00F57EAD">
        <w:rPr>
          <w:rFonts w:ascii="Verdana" w:hAnsi="Verdana"/>
          <w:i/>
          <w:iCs/>
          <w:spacing w:val="-2"/>
          <w:sz w:val="16"/>
          <w:szCs w:val="18"/>
        </w:rPr>
        <w:t xml:space="preserve"> courses </w:t>
      </w:r>
      <w:r w:rsidRPr="00152FC1">
        <w:rPr>
          <w:rFonts w:ascii="Verdana" w:hAnsi="Verdana"/>
          <w:i/>
          <w:iCs/>
          <w:sz w:val="16"/>
          <w:szCs w:val="18"/>
        </w:rPr>
        <w:t>are also credited</w:t>
      </w:r>
      <w:r>
        <w:rPr>
          <w:rFonts w:ascii="Verdana" w:hAnsi="Verdana"/>
          <w:i/>
          <w:iCs/>
          <w:sz w:val="16"/>
          <w:szCs w:val="18"/>
        </w:rPr>
        <w:t xml:space="preserve"> in this category</w:t>
      </w:r>
    </w:p>
    <w:p w14:paraId="0CE659D1" w14:textId="72CF8AD8" w:rsidR="00D12A3E" w:rsidRPr="00D12A3E" w:rsidRDefault="00CA4A77" w:rsidP="00C4551F">
      <w:pPr>
        <w:tabs>
          <w:tab w:val="left" w:pos="-7948"/>
          <w:tab w:val="left" w:pos="-7228"/>
          <w:tab w:val="left" w:pos="-7022"/>
          <w:tab w:val="left" w:pos="-3817"/>
          <w:tab w:val="left" w:pos="-964"/>
        </w:tabs>
        <w:ind w:left="284"/>
        <w:rPr>
          <w:rFonts w:ascii="Verdana" w:hAnsi="Verdana"/>
          <w:i/>
          <w:iCs/>
          <w:spacing w:val="-2"/>
          <w:sz w:val="16"/>
          <w:szCs w:val="18"/>
        </w:rPr>
      </w:pPr>
      <w:r>
        <w:rPr>
          <w:rFonts w:ascii="Verdana" w:hAnsi="Verdana"/>
          <w:i/>
          <w:iCs/>
          <w:spacing w:val="-2"/>
          <w:sz w:val="16"/>
          <w:szCs w:val="18"/>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bottom w:w="57" w:type="dxa"/>
          <w:right w:w="57" w:type="dxa"/>
        </w:tblCellMar>
        <w:tblLook w:val="01E0" w:firstRow="1" w:lastRow="1" w:firstColumn="1" w:lastColumn="1" w:noHBand="0" w:noVBand="0"/>
      </w:tblPr>
      <w:tblGrid>
        <w:gridCol w:w="6091"/>
        <w:gridCol w:w="1681"/>
        <w:gridCol w:w="802"/>
        <w:gridCol w:w="829"/>
      </w:tblGrid>
      <w:tr w:rsidR="00D12A3E" w:rsidRPr="008F4734" w14:paraId="53A50456" w14:textId="77777777" w:rsidTr="003A20E8">
        <w:tc>
          <w:tcPr>
            <w:tcW w:w="6091" w:type="dxa"/>
          </w:tcPr>
          <w:p w14:paraId="7C10650A" w14:textId="702935A7" w:rsidR="00D12A3E" w:rsidRPr="008F4734" w:rsidRDefault="00227623" w:rsidP="003A20E8">
            <w:pPr>
              <w:ind w:right="-448"/>
              <w:rPr>
                <w:rFonts w:ascii="Verdana" w:hAnsi="Verdana"/>
                <w:b/>
                <w:spacing w:val="-2"/>
                <w:sz w:val="18"/>
                <w:szCs w:val="18"/>
                <w:u w:val="dotted"/>
              </w:rPr>
            </w:pPr>
            <w:r>
              <w:rPr>
                <w:rFonts w:ascii="Verdana" w:hAnsi="Verdana"/>
                <w:b/>
                <w:spacing w:val="-2"/>
                <w:sz w:val="18"/>
                <w:szCs w:val="18"/>
              </w:rPr>
              <w:t>T</w:t>
            </w:r>
            <w:r w:rsidR="00D12A3E" w:rsidRPr="008F4734">
              <w:rPr>
                <w:rFonts w:ascii="Verdana" w:hAnsi="Verdana"/>
                <w:b/>
                <w:spacing w:val="-2"/>
                <w:sz w:val="18"/>
                <w:szCs w:val="18"/>
              </w:rPr>
              <w:t>itle</w:t>
            </w:r>
            <w:r>
              <w:rPr>
                <w:rFonts w:ascii="Verdana" w:hAnsi="Verdana"/>
                <w:b/>
                <w:spacing w:val="-2"/>
                <w:sz w:val="18"/>
                <w:szCs w:val="18"/>
              </w:rPr>
              <w:t xml:space="preserve"> of the activity</w:t>
            </w:r>
          </w:p>
        </w:tc>
        <w:tc>
          <w:tcPr>
            <w:tcW w:w="1681" w:type="dxa"/>
          </w:tcPr>
          <w:p w14:paraId="1C0120BA" w14:textId="77777777" w:rsidR="00D12A3E" w:rsidRPr="008F4734" w:rsidRDefault="00D12A3E" w:rsidP="00C4551F">
            <w:pPr>
              <w:ind w:right="-7"/>
              <w:rPr>
                <w:rFonts w:ascii="Verdana" w:hAnsi="Verdana"/>
                <w:b/>
                <w:spacing w:val="-2"/>
                <w:sz w:val="18"/>
                <w:szCs w:val="18"/>
              </w:rPr>
            </w:pPr>
            <w:r>
              <w:rPr>
                <w:rFonts w:ascii="Verdana" w:hAnsi="Verdana"/>
                <w:b/>
                <w:spacing w:val="-2"/>
                <w:sz w:val="18"/>
                <w:szCs w:val="18"/>
              </w:rPr>
              <w:t>Organisers</w:t>
            </w:r>
          </w:p>
        </w:tc>
        <w:tc>
          <w:tcPr>
            <w:tcW w:w="802" w:type="dxa"/>
          </w:tcPr>
          <w:p w14:paraId="72514F37" w14:textId="77777777" w:rsidR="00D12A3E" w:rsidRPr="008F4734" w:rsidRDefault="00D12A3E" w:rsidP="003A20E8">
            <w:pPr>
              <w:ind w:right="-7"/>
              <w:rPr>
                <w:rFonts w:ascii="Verdana" w:hAnsi="Verdana"/>
                <w:b/>
                <w:spacing w:val="-2"/>
                <w:sz w:val="18"/>
                <w:szCs w:val="18"/>
              </w:rPr>
            </w:pPr>
            <w:r w:rsidRPr="008F4734">
              <w:rPr>
                <w:rFonts w:ascii="Verdana" w:hAnsi="Verdana"/>
                <w:b/>
                <w:spacing w:val="-2"/>
                <w:sz w:val="18"/>
                <w:szCs w:val="18"/>
              </w:rPr>
              <w:t>Year</w:t>
            </w:r>
          </w:p>
        </w:tc>
        <w:tc>
          <w:tcPr>
            <w:tcW w:w="829" w:type="dxa"/>
          </w:tcPr>
          <w:p w14:paraId="3458F468" w14:textId="77777777" w:rsidR="00D12A3E" w:rsidRPr="008F4734" w:rsidRDefault="00D12A3E" w:rsidP="00C4551F">
            <w:pPr>
              <w:rPr>
                <w:rFonts w:ascii="Verdana" w:hAnsi="Verdana"/>
                <w:b/>
                <w:spacing w:val="-2"/>
                <w:sz w:val="18"/>
                <w:szCs w:val="18"/>
              </w:rPr>
            </w:pPr>
            <w:r w:rsidRPr="008F4734">
              <w:rPr>
                <w:rFonts w:ascii="Verdana" w:hAnsi="Verdana"/>
                <w:b/>
                <w:spacing w:val="-2"/>
                <w:sz w:val="18"/>
                <w:szCs w:val="18"/>
              </w:rPr>
              <w:t>ECTS</w:t>
            </w:r>
          </w:p>
        </w:tc>
      </w:tr>
      <w:tr w:rsidR="00D12A3E" w:rsidRPr="008F4734" w14:paraId="7972FC2D" w14:textId="77777777" w:rsidTr="003A20E8">
        <w:trPr>
          <w:trHeight w:val="227"/>
        </w:trPr>
        <w:tc>
          <w:tcPr>
            <w:tcW w:w="6091" w:type="dxa"/>
          </w:tcPr>
          <w:p w14:paraId="7CA426D0" w14:textId="7102E5A1" w:rsidR="00D12A3E" w:rsidRPr="007D6FFC" w:rsidRDefault="007D6FFC" w:rsidP="007D6FFC">
            <w:pPr>
              <w:pStyle w:val="ListParagraph"/>
              <w:numPr>
                <w:ilvl w:val="0"/>
                <w:numId w:val="41"/>
              </w:numPr>
              <w:ind w:right="-73"/>
              <w:rPr>
                <w:rFonts w:ascii="Verdana" w:hAnsi="Verdana"/>
                <w:spacing w:val="-2"/>
                <w:sz w:val="18"/>
                <w:szCs w:val="18"/>
              </w:rPr>
            </w:pPr>
            <w:r>
              <w:rPr>
                <w:rFonts w:ascii="Verdana" w:hAnsi="Verdana"/>
                <w:spacing w:val="-2"/>
                <w:sz w:val="18"/>
                <w:szCs w:val="18"/>
              </w:rPr>
              <w:t>Efficient Writing Strategies</w:t>
            </w:r>
          </w:p>
        </w:tc>
        <w:tc>
          <w:tcPr>
            <w:tcW w:w="1681" w:type="dxa"/>
          </w:tcPr>
          <w:p w14:paraId="4071F605" w14:textId="2BEEC1C9" w:rsidR="00D12A3E" w:rsidRPr="008F4734" w:rsidRDefault="007D6FFC" w:rsidP="003A20E8">
            <w:pPr>
              <w:ind w:right="-7"/>
              <w:rPr>
                <w:rFonts w:ascii="Verdana" w:hAnsi="Verdana"/>
                <w:spacing w:val="-2"/>
                <w:sz w:val="18"/>
                <w:szCs w:val="18"/>
              </w:rPr>
            </w:pPr>
            <w:del w:id="21" w:author="Selakovic, Sanja" w:date="2023-09-18T10:38:00Z">
              <w:r w:rsidDel="00965A1C">
                <w:rPr>
                  <w:rFonts w:ascii="Verdana" w:hAnsi="Verdana"/>
                  <w:spacing w:val="-2"/>
                  <w:sz w:val="18"/>
                  <w:szCs w:val="18"/>
                </w:rPr>
                <w:delText>WUR</w:delText>
              </w:r>
            </w:del>
            <w:ins w:id="22" w:author="Selakovic, Sanja" w:date="2023-09-18T10:38:00Z">
              <w:r w:rsidR="00965A1C">
                <w:rPr>
                  <w:rFonts w:ascii="Verdana" w:hAnsi="Verdana"/>
                  <w:spacing w:val="-2"/>
                  <w:sz w:val="18"/>
                  <w:szCs w:val="18"/>
                </w:rPr>
                <w:t>WGS</w:t>
              </w:r>
            </w:ins>
          </w:p>
        </w:tc>
        <w:tc>
          <w:tcPr>
            <w:tcW w:w="802" w:type="dxa"/>
          </w:tcPr>
          <w:p w14:paraId="6EF7EC6A" w14:textId="2FCB634F" w:rsidR="00D12A3E" w:rsidRPr="008F4734" w:rsidRDefault="007D6FFC" w:rsidP="003A20E8">
            <w:pPr>
              <w:ind w:right="-7"/>
              <w:rPr>
                <w:rFonts w:ascii="Verdana" w:hAnsi="Verdana"/>
                <w:spacing w:val="-2"/>
                <w:sz w:val="18"/>
                <w:szCs w:val="18"/>
              </w:rPr>
            </w:pPr>
            <w:r>
              <w:rPr>
                <w:rFonts w:ascii="Verdana" w:hAnsi="Verdana"/>
                <w:spacing w:val="-2"/>
                <w:sz w:val="18"/>
                <w:szCs w:val="18"/>
              </w:rPr>
              <w:t>2024</w:t>
            </w:r>
          </w:p>
        </w:tc>
        <w:tc>
          <w:tcPr>
            <w:tcW w:w="829" w:type="dxa"/>
          </w:tcPr>
          <w:p w14:paraId="38358D1A" w14:textId="25A4188B" w:rsidR="00D12A3E" w:rsidRPr="008F4734" w:rsidRDefault="00E02672" w:rsidP="003A20E8">
            <w:pPr>
              <w:rPr>
                <w:rFonts w:ascii="Verdana" w:hAnsi="Verdana"/>
                <w:spacing w:val="-2"/>
                <w:sz w:val="18"/>
                <w:szCs w:val="18"/>
              </w:rPr>
            </w:pPr>
            <w:r>
              <w:rPr>
                <w:rFonts w:ascii="Verdana" w:hAnsi="Verdana"/>
                <w:spacing w:val="-2"/>
                <w:sz w:val="18"/>
                <w:szCs w:val="18"/>
              </w:rPr>
              <w:t>1.3</w:t>
            </w:r>
          </w:p>
        </w:tc>
      </w:tr>
      <w:tr w:rsidR="00D12A3E" w:rsidRPr="008F4734" w14:paraId="411DA421" w14:textId="77777777" w:rsidTr="003A20E8">
        <w:trPr>
          <w:trHeight w:val="227"/>
        </w:trPr>
        <w:tc>
          <w:tcPr>
            <w:tcW w:w="6091" w:type="dxa"/>
          </w:tcPr>
          <w:p w14:paraId="4B415377" w14:textId="6FF153FC" w:rsidR="00D12A3E" w:rsidRPr="007D6FFC" w:rsidRDefault="007D6FFC" w:rsidP="007D6FFC">
            <w:pPr>
              <w:pStyle w:val="ListParagraph"/>
              <w:numPr>
                <w:ilvl w:val="0"/>
                <w:numId w:val="41"/>
              </w:numPr>
              <w:ind w:right="-73"/>
              <w:rPr>
                <w:rFonts w:ascii="Verdana" w:hAnsi="Verdana"/>
                <w:spacing w:val="-2"/>
                <w:sz w:val="18"/>
                <w:szCs w:val="18"/>
              </w:rPr>
            </w:pPr>
            <w:r>
              <w:rPr>
                <w:rFonts w:ascii="Verdana" w:hAnsi="Verdana"/>
                <w:spacing w:val="-2"/>
                <w:sz w:val="18"/>
                <w:szCs w:val="18"/>
              </w:rPr>
              <w:t>Research Data Management</w:t>
            </w:r>
          </w:p>
        </w:tc>
        <w:tc>
          <w:tcPr>
            <w:tcW w:w="1681" w:type="dxa"/>
          </w:tcPr>
          <w:p w14:paraId="242BE5A8" w14:textId="305504DA" w:rsidR="00D12A3E" w:rsidRPr="008F4734" w:rsidRDefault="007D6FFC" w:rsidP="003A20E8">
            <w:pPr>
              <w:ind w:right="-7"/>
              <w:rPr>
                <w:rFonts w:ascii="Verdana" w:hAnsi="Verdana"/>
                <w:spacing w:val="-2"/>
                <w:sz w:val="18"/>
                <w:szCs w:val="18"/>
              </w:rPr>
            </w:pPr>
            <w:del w:id="23" w:author="Selakovic, Sanja" w:date="2023-09-18T10:38:00Z">
              <w:r w:rsidDel="00965A1C">
                <w:rPr>
                  <w:rFonts w:ascii="Verdana" w:hAnsi="Verdana"/>
                  <w:spacing w:val="-2"/>
                  <w:sz w:val="18"/>
                  <w:szCs w:val="18"/>
                </w:rPr>
                <w:delText>WUR</w:delText>
              </w:r>
            </w:del>
            <w:ins w:id="24" w:author="Selakovic, Sanja" w:date="2023-09-18T10:38:00Z">
              <w:r w:rsidR="00965A1C">
                <w:rPr>
                  <w:rFonts w:ascii="Verdana" w:hAnsi="Verdana"/>
                  <w:spacing w:val="-2"/>
                  <w:sz w:val="18"/>
                  <w:szCs w:val="18"/>
                </w:rPr>
                <w:t>WGS</w:t>
              </w:r>
            </w:ins>
          </w:p>
        </w:tc>
        <w:tc>
          <w:tcPr>
            <w:tcW w:w="802" w:type="dxa"/>
          </w:tcPr>
          <w:p w14:paraId="43162750" w14:textId="009C24DD" w:rsidR="00D12A3E" w:rsidRPr="008F4734" w:rsidRDefault="007D6FFC" w:rsidP="003A20E8">
            <w:pPr>
              <w:ind w:right="-7"/>
              <w:rPr>
                <w:rFonts w:ascii="Verdana" w:hAnsi="Verdana"/>
                <w:spacing w:val="-2"/>
                <w:sz w:val="18"/>
                <w:szCs w:val="18"/>
              </w:rPr>
            </w:pPr>
            <w:r>
              <w:rPr>
                <w:rFonts w:ascii="Verdana" w:hAnsi="Verdana"/>
                <w:spacing w:val="-2"/>
                <w:sz w:val="18"/>
                <w:szCs w:val="18"/>
              </w:rPr>
              <w:t>2024</w:t>
            </w:r>
          </w:p>
        </w:tc>
        <w:tc>
          <w:tcPr>
            <w:tcW w:w="829" w:type="dxa"/>
          </w:tcPr>
          <w:p w14:paraId="43EEF444" w14:textId="4D1E7B77" w:rsidR="00D12A3E" w:rsidRPr="008F4734" w:rsidRDefault="00E02672" w:rsidP="003A20E8">
            <w:pPr>
              <w:rPr>
                <w:rFonts w:ascii="Verdana" w:hAnsi="Verdana"/>
                <w:spacing w:val="-2"/>
                <w:sz w:val="18"/>
                <w:szCs w:val="18"/>
              </w:rPr>
            </w:pPr>
            <w:r>
              <w:rPr>
                <w:rFonts w:ascii="Verdana" w:hAnsi="Verdana"/>
                <w:spacing w:val="-2"/>
                <w:sz w:val="18"/>
                <w:szCs w:val="18"/>
              </w:rPr>
              <w:t>0.45</w:t>
            </w:r>
          </w:p>
        </w:tc>
      </w:tr>
      <w:tr w:rsidR="00D12A3E" w:rsidRPr="008F4734" w14:paraId="0FFB2B91" w14:textId="77777777" w:rsidTr="003A20E8">
        <w:trPr>
          <w:trHeight w:val="227"/>
        </w:trPr>
        <w:tc>
          <w:tcPr>
            <w:tcW w:w="6091" w:type="dxa"/>
          </w:tcPr>
          <w:p w14:paraId="292E4E25" w14:textId="03729C25" w:rsidR="00D12A3E" w:rsidRPr="007D6FFC" w:rsidRDefault="007D6FFC" w:rsidP="007D6FFC">
            <w:pPr>
              <w:pStyle w:val="ListParagraph"/>
              <w:numPr>
                <w:ilvl w:val="0"/>
                <w:numId w:val="41"/>
              </w:numPr>
              <w:ind w:right="-73"/>
              <w:rPr>
                <w:rFonts w:ascii="Verdana" w:hAnsi="Verdana"/>
                <w:spacing w:val="-2"/>
                <w:sz w:val="18"/>
                <w:szCs w:val="18"/>
              </w:rPr>
            </w:pPr>
            <w:commentRangeStart w:id="25"/>
            <w:commentRangeStart w:id="26"/>
            <w:r>
              <w:rPr>
                <w:rFonts w:ascii="Verdana" w:hAnsi="Verdana"/>
                <w:spacing w:val="-2"/>
                <w:sz w:val="18"/>
                <w:szCs w:val="18"/>
              </w:rPr>
              <w:t>Start to Teach:  Preparing Learning</w:t>
            </w:r>
            <w:commentRangeEnd w:id="25"/>
            <w:r w:rsidR="00965A1C">
              <w:rPr>
                <w:rStyle w:val="CommentReference"/>
              </w:rPr>
              <w:commentReference w:id="25"/>
            </w:r>
            <w:commentRangeEnd w:id="26"/>
            <w:r w:rsidR="00730089">
              <w:rPr>
                <w:rStyle w:val="CommentReference"/>
              </w:rPr>
              <w:commentReference w:id="26"/>
            </w:r>
          </w:p>
        </w:tc>
        <w:tc>
          <w:tcPr>
            <w:tcW w:w="1681" w:type="dxa"/>
          </w:tcPr>
          <w:p w14:paraId="7078B835" w14:textId="5E54E1AF" w:rsidR="00D12A3E" w:rsidRPr="008F4734" w:rsidRDefault="007D6FFC" w:rsidP="003A20E8">
            <w:pPr>
              <w:ind w:right="-7"/>
              <w:rPr>
                <w:rFonts w:ascii="Verdana" w:hAnsi="Verdana"/>
                <w:spacing w:val="-2"/>
                <w:sz w:val="18"/>
                <w:szCs w:val="18"/>
              </w:rPr>
            </w:pPr>
            <w:r>
              <w:rPr>
                <w:rFonts w:ascii="Verdana" w:hAnsi="Verdana"/>
                <w:spacing w:val="-2"/>
                <w:sz w:val="18"/>
                <w:szCs w:val="18"/>
              </w:rPr>
              <w:t>WUR</w:t>
            </w:r>
          </w:p>
        </w:tc>
        <w:tc>
          <w:tcPr>
            <w:tcW w:w="802" w:type="dxa"/>
          </w:tcPr>
          <w:p w14:paraId="623FB021" w14:textId="0E9EEE4C" w:rsidR="00D12A3E" w:rsidRPr="008F4734" w:rsidRDefault="007D6FFC" w:rsidP="003A20E8">
            <w:pPr>
              <w:ind w:right="-7"/>
              <w:rPr>
                <w:rFonts w:ascii="Verdana" w:hAnsi="Verdana"/>
                <w:spacing w:val="-2"/>
                <w:sz w:val="18"/>
                <w:szCs w:val="18"/>
              </w:rPr>
            </w:pPr>
            <w:r>
              <w:rPr>
                <w:rFonts w:ascii="Verdana" w:hAnsi="Verdana"/>
                <w:spacing w:val="-2"/>
                <w:sz w:val="18"/>
                <w:szCs w:val="18"/>
              </w:rPr>
              <w:t>2024</w:t>
            </w:r>
          </w:p>
        </w:tc>
        <w:tc>
          <w:tcPr>
            <w:tcW w:w="829" w:type="dxa"/>
          </w:tcPr>
          <w:p w14:paraId="4054CAF7" w14:textId="3C5BB1EE" w:rsidR="00D12A3E" w:rsidRPr="008F4734" w:rsidRDefault="00E02672" w:rsidP="003A20E8">
            <w:pPr>
              <w:rPr>
                <w:rFonts w:ascii="Verdana" w:hAnsi="Verdana"/>
                <w:spacing w:val="-2"/>
                <w:sz w:val="18"/>
                <w:szCs w:val="18"/>
              </w:rPr>
            </w:pPr>
            <w:r>
              <w:rPr>
                <w:rFonts w:ascii="Verdana" w:hAnsi="Verdana"/>
                <w:spacing w:val="-2"/>
                <w:sz w:val="18"/>
                <w:szCs w:val="18"/>
              </w:rPr>
              <w:t>0.9</w:t>
            </w:r>
          </w:p>
        </w:tc>
      </w:tr>
      <w:tr w:rsidR="007E29CB" w:rsidRPr="008F4734" w14:paraId="70393F25" w14:textId="77777777" w:rsidTr="003A20E8">
        <w:trPr>
          <w:trHeight w:val="227"/>
        </w:trPr>
        <w:tc>
          <w:tcPr>
            <w:tcW w:w="6091" w:type="dxa"/>
          </w:tcPr>
          <w:p w14:paraId="31C3183E" w14:textId="77777777" w:rsidR="007E29CB" w:rsidRPr="008F4734" w:rsidRDefault="007E29CB" w:rsidP="003A20E8">
            <w:pPr>
              <w:ind w:right="-73"/>
              <w:rPr>
                <w:rFonts w:ascii="Verdana" w:hAnsi="Verdana"/>
                <w:spacing w:val="-2"/>
                <w:sz w:val="18"/>
                <w:szCs w:val="18"/>
              </w:rPr>
            </w:pPr>
            <w:r>
              <w:rPr>
                <w:rFonts w:ascii="Verdana" w:hAnsi="Verdana"/>
                <w:spacing w:val="-2"/>
                <w:sz w:val="18"/>
                <w:szCs w:val="18"/>
              </w:rPr>
              <w:t>4)</w:t>
            </w:r>
          </w:p>
        </w:tc>
        <w:tc>
          <w:tcPr>
            <w:tcW w:w="1681" w:type="dxa"/>
          </w:tcPr>
          <w:p w14:paraId="2485CFB4" w14:textId="77777777" w:rsidR="007E29CB" w:rsidRPr="008F4734" w:rsidRDefault="007E29CB" w:rsidP="003A20E8">
            <w:pPr>
              <w:ind w:right="-7"/>
              <w:rPr>
                <w:rFonts w:ascii="Verdana" w:hAnsi="Verdana"/>
                <w:spacing w:val="-2"/>
                <w:sz w:val="18"/>
                <w:szCs w:val="18"/>
              </w:rPr>
            </w:pPr>
          </w:p>
        </w:tc>
        <w:tc>
          <w:tcPr>
            <w:tcW w:w="802" w:type="dxa"/>
          </w:tcPr>
          <w:p w14:paraId="3C7DE350" w14:textId="77777777" w:rsidR="007E29CB" w:rsidRPr="008F4734" w:rsidRDefault="007E29CB" w:rsidP="003A20E8">
            <w:pPr>
              <w:ind w:right="-7"/>
              <w:rPr>
                <w:rFonts w:ascii="Verdana" w:hAnsi="Verdana"/>
                <w:spacing w:val="-2"/>
                <w:sz w:val="18"/>
                <w:szCs w:val="18"/>
              </w:rPr>
            </w:pPr>
          </w:p>
        </w:tc>
        <w:tc>
          <w:tcPr>
            <w:tcW w:w="829" w:type="dxa"/>
          </w:tcPr>
          <w:p w14:paraId="4486535F" w14:textId="77777777" w:rsidR="007E29CB" w:rsidRPr="008F4734" w:rsidRDefault="007E29CB" w:rsidP="003A20E8">
            <w:pPr>
              <w:rPr>
                <w:rFonts w:ascii="Verdana" w:hAnsi="Verdana"/>
                <w:spacing w:val="-2"/>
                <w:sz w:val="18"/>
                <w:szCs w:val="18"/>
              </w:rPr>
            </w:pPr>
          </w:p>
        </w:tc>
      </w:tr>
      <w:tr w:rsidR="007E29CB" w:rsidRPr="008F4734" w14:paraId="28C2BF7D" w14:textId="77777777" w:rsidTr="003A20E8">
        <w:trPr>
          <w:trHeight w:val="227"/>
        </w:trPr>
        <w:tc>
          <w:tcPr>
            <w:tcW w:w="6091" w:type="dxa"/>
          </w:tcPr>
          <w:p w14:paraId="5F387443" w14:textId="77777777" w:rsidR="007E29CB" w:rsidRPr="008F4734" w:rsidRDefault="007E29CB" w:rsidP="003A20E8">
            <w:pPr>
              <w:ind w:right="-73"/>
              <w:rPr>
                <w:rFonts w:ascii="Verdana" w:hAnsi="Verdana"/>
                <w:spacing w:val="-2"/>
                <w:sz w:val="18"/>
                <w:szCs w:val="18"/>
              </w:rPr>
            </w:pPr>
            <w:r>
              <w:rPr>
                <w:rFonts w:ascii="Verdana" w:hAnsi="Verdana"/>
                <w:spacing w:val="-2"/>
                <w:sz w:val="18"/>
                <w:szCs w:val="18"/>
              </w:rPr>
              <w:t>5)</w:t>
            </w:r>
          </w:p>
        </w:tc>
        <w:tc>
          <w:tcPr>
            <w:tcW w:w="1681" w:type="dxa"/>
          </w:tcPr>
          <w:p w14:paraId="13D11811" w14:textId="77777777" w:rsidR="007E29CB" w:rsidRPr="008F4734" w:rsidRDefault="007E29CB" w:rsidP="003A20E8">
            <w:pPr>
              <w:ind w:right="-7"/>
              <w:rPr>
                <w:rFonts w:ascii="Verdana" w:hAnsi="Verdana"/>
                <w:spacing w:val="-2"/>
                <w:sz w:val="18"/>
                <w:szCs w:val="18"/>
              </w:rPr>
            </w:pPr>
          </w:p>
        </w:tc>
        <w:tc>
          <w:tcPr>
            <w:tcW w:w="802" w:type="dxa"/>
          </w:tcPr>
          <w:p w14:paraId="579502F7" w14:textId="77777777" w:rsidR="007E29CB" w:rsidRPr="008F4734" w:rsidRDefault="007E29CB" w:rsidP="003A20E8">
            <w:pPr>
              <w:ind w:right="-7"/>
              <w:rPr>
                <w:rFonts w:ascii="Verdana" w:hAnsi="Verdana"/>
                <w:spacing w:val="-2"/>
                <w:sz w:val="18"/>
                <w:szCs w:val="18"/>
              </w:rPr>
            </w:pPr>
          </w:p>
        </w:tc>
        <w:tc>
          <w:tcPr>
            <w:tcW w:w="829" w:type="dxa"/>
          </w:tcPr>
          <w:p w14:paraId="0A9F9FD1" w14:textId="77777777" w:rsidR="007E29CB" w:rsidRPr="008F4734" w:rsidRDefault="007E29CB" w:rsidP="003A20E8">
            <w:pPr>
              <w:rPr>
                <w:rFonts w:ascii="Verdana" w:hAnsi="Verdana"/>
                <w:spacing w:val="-2"/>
                <w:sz w:val="18"/>
                <w:szCs w:val="18"/>
              </w:rPr>
            </w:pPr>
          </w:p>
        </w:tc>
      </w:tr>
    </w:tbl>
    <w:p w14:paraId="5238D87B" w14:textId="77777777" w:rsidR="00D12A3E" w:rsidRPr="008F4734" w:rsidRDefault="00D12A3E" w:rsidP="00D12A3E">
      <w:pPr>
        <w:tabs>
          <w:tab w:val="left" w:pos="-7948"/>
          <w:tab w:val="left" w:pos="-7228"/>
          <w:tab w:val="left" w:pos="-7022"/>
          <w:tab w:val="left" w:pos="-3817"/>
          <w:tab w:val="left" w:pos="-964"/>
          <w:tab w:val="left" w:pos="1055"/>
          <w:tab w:val="left" w:pos="1890"/>
        </w:tabs>
        <w:rPr>
          <w:rFonts w:ascii="Verdana" w:hAnsi="Verdana"/>
          <w:spacing w:val="-2"/>
          <w:sz w:val="18"/>
          <w:szCs w:val="18"/>
        </w:rPr>
      </w:pPr>
    </w:p>
    <w:p w14:paraId="69D5B7C1" w14:textId="25577820" w:rsidR="000174F3" w:rsidRPr="008159AC" w:rsidRDefault="009A371D" w:rsidP="000174F3">
      <w:pPr>
        <w:tabs>
          <w:tab w:val="left" w:pos="-7948"/>
          <w:tab w:val="left" w:pos="-7228"/>
          <w:tab w:val="left" w:pos="-7022"/>
          <w:tab w:val="left" w:pos="-3817"/>
          <w:tab w:val="left" w:pos="-964"/>
          <w:tab w:val="left" w:pos="1055"/>
          <w:tab w:val="left" w:pos="1890"/>
          <w:tab w:val="left" w:pos="3119"/>
          <w:tab w:val="left" w:pos="5812"/>
          <w:tab w:val="left" w:pos="7513"/>
        </w:tabs>
        <w:rPr>
          <w:rFonts w:ascii="Verdana" w:hAnsi="Verdana"/>
          <w:b/>
          <w:bCs/>
          <w:spacing w:val="-2"/>
          <w:sz w:val="20"/>
          <w:szCs w:val="18"/>
        </w:rPr>
      </w:pPr>
      <w:r>
        <w:rPr>
          <w:rFonts w:ascii="Verdana" w:hAnsi="Verdana"/>
          <w:b/>
          <w:bCs/>
          <w:spacing w:val="-2"/>
          <w:sz w:val="20"/>
          <w:szCs w:val="18"/>
        </w:rPr>
        <w:t>b</w:t>
      </w:r>
      <w:r w:rsidR="000174F3" w:rsidRPr="008159AC">
        <w:rPr>
          <w:rFonts w:ascii="Verdana" w:hAnsi="Verdana"/>
          <w:b/>
          <w:bCs/>
          <w:spacing w:val="-2"/>
          <w:sz w:val="20"/>
          <w:szCs w:val="18"/>
        </w:rPr>
        <w:t>. Scientific Integrity/Ethics in science activit</w:t>
      </w:r>
      <w:r w:rsidR="00AA20AA">
        <w:rPr>
          <w:rFonts w:ascii="Verdana" w:hAnsi="Verdana"/>
          <w:b/>
          <w:bCs/>
          <w:spacing w:val="-2"/>
          <w:sz w:val="20"/>
          <w:szCs w:val="18"/>
        </w:rPr>
        <w:t>ies</w:t>
      </w:r>
      <w:r w:rsidR="000174F3" w:rsidRPr="008159AC">
        <w:rPr>
          <w:rFonts w:ascii="Verdana" w:hAnsi="Verdana"/>
          <w:b/>
          <w:bCs/>
          <w:spacing w:val="-2"/>
          <w:sz w:val="20"/>
          <w:szCs w:val="18"/>
        </w:rPr>
        <w:t xml:space="preserve"> (</w:t>
      </w:r>
      <w:r w:rsidR="003C1DC7">
        <w:rPr>
          <w:rFonts w:ascii="Verdana" w:hAnsi="Verdana"/>
          <w:b/>
          <w:bCs/>
          <w:spacing w:val="-2"/>
          <w:sz w:val="20"/>
          <w:szCs w:val="18"/>
        </w:rPr>
        <w:t>min</w:t>
      </w:r>
      <w:r w:rsidR="00940B41">
        <w:rPr>
          <w:rFonts w:ascii="Verdana" w:hAnsi="Verdana"/>
          <w:b/>
          <w:bCs/>
          <w:spacing w:val="-2"/>
          <w:sz w:val="20"/>
          <w:szCs w:val="18"/>
        </w:rPr>
        <w:t>imum</w:t>
      </w:r>
      <w:r w:rsidR="003C1DC7">
        <w:rPr>
          <w:rFonts w:ascii="Verdana" w:hAnsi="Verdana"/>
          <w:b/>
          <w:bCs/>
          <w:spacing w:val="-2"/>
          <w:sz w:val="20"/>
          <w:szCs w:val="18"/>
        </w:rPr>
        <w:t xml:space="preserve"> </w:t>
      </w:r>
      <w:r w:rsidR="000174F3" w:rsidRPr="008159AC">
        <w:rPr>
          <w:rFonts w:ascii="Verdana" w:hAnsi="Verdana"/>
          <w:b/>
          <w:bCs/>
          <w:spacing w:val="-2"/>
          <w:sz w:val="20"/>
          <w:szCs w:val="18"/>
        </w:rPr>
        <w:t>0.3 ECTS)</w:t>
      </w:r>
    </w:p>
    <w:p w14:paraId="46F7557C" w14:textId="77777777" w:rsidR="000174F3" w:rsidRPr="008159AC" w:rsidRDefault="000174F3" w:rsidP="009B429F">
      <w:pPr>
        <w:numPr>
          <w:ilvl w:val="0"/>
          <w:numId w:val="1"/>
        </w:numPr>
        <w:tabs>
          <w:tab w:val="left" w:pos="-7948"/>
          <w:tab w:val="left" w:pos="-7228"/>
          <w:tab w:val="left" w:pos="-7022"/>
          <w:tab w:val="left" w:pos="-3817"/>
          <w:tab w:val="left" w:pos="-964"/>
        </w:tabs>
        <w:ind w:left="284" w:hanging="142"/>
        <w:rPr>
          <w:rFonts w:ascii="Verdana" w:hAnsi="Verdana"/>
          <w:i/>
          <w:iCs/>
          <w:spacing w:val="-2"/>
          <w:sz w:val="16"/>
          <w:szCs w:val="18"/>
        </w:rPr>
      </w:pPr>
      <w:r w:rsidRPr="008159AC">
        <w:rPr>
          <w:rFonts w:ascii="Verdana" w:hAnsi="Verdana"/>
          <w:i/>
          <w:iCs/>
          <w:spacing w:val="-2"/>
          <w:sz w:val="16"/>
          <w:szCs w:val="18"/>
        </w:rPr>
        <w:t xml:space="preserve">This </w:t>
      </w:r>
      <w:r w:rsidR="009B429F" w:rsidRPr="008159AC">
        <w:rPr>
          <w:rFonts w:ascii="Verdana" w:hAnsi="Verdana"/>
          <w:i/>
          <w:iCs/>
          <w:spacing w:val="-2"/>
          <w:sz w:val="16"/>
          <w:szCs w:val="18"/>
        </w:rPr>
        <w:t>should be an</w:t>
      </w:r>
      <w:r w:rsidRPr="008159AC">
        <w:rPr>
          <w:rFonts w:ascii="Verdana" w:hAnsi="Verdana"/>
          <w:i/>
          <w:iCs/>
          <w:spacing w:val="-2"/>
          <w:sz w:val="16"/>
          <w:szCs w:val="18"/>
        </w:rPr>
        <w:t xml:space="preserve"> activity on ethics alone</w:t>
      </w:r>
      <w:r w:rsidR="009B429F" w:rsidRPr="008159AC">
        <w:rPr>
          <w:rFonts w:ascii="Verdana" w:hAnsi="Verdana"/>
          <w:i/>
          <w:iCs/>
          <w:spacing w:val="-2"/>
          <w:sz w:val="16"/>
          <w:szCs w:val="18"/>
        </w:rPr>
        <w:t xml:space="preserve"> or a course element with a clear focus on ethics in science. Altogether, these course elements should at least add up to 0.3 ECTS.</w:t>
      </w:r>
    </w:p>
    <w:p w14:paraId="19973EE1" w14:textId="2C4F2928" w:rsidR="00D12A3E" w:rsidRDefault="00F57EAD" w:rsidP="00AB1E54">
      <w:pPr>
        <w:numPr>
          <w:ilvl w:val="0"/>
          <w:numId w:val="1"/>
        </w:numPr>
        <w:tabs>
          <w:tab w:val="left" w:pos="-7948"/>
          <w:tab w:val="left" w:pos="-7228"/>
          <w:tab w:val="left" w:pos="-7022"/>
          <w:tab w:val="left" w:pos="-3817"/>
          <w:tab w:val="left" w:pos="-964"/>
        </w:tabs>
        <w:ind w:left="284" w:hanging="142"/>
        <w:rPr>
          <w:rFonts w:ascii="Verdana" w:hAnsi="Verdana"/>
          <w:i/>
          <w:iCs/>
          <w:spacing w:val="-2"/>
          <w:sz w:val="16"/>
          <w:szCs w:val="18"/>
        </w:rPr>
      </w:pPr>
      <w:r w:rsidRPr="008159AC">
        <w:rPr>
          <w:rFonts w:ascii="Verdana" w:hAnsi="Verdana"/>
          <w:i/>
          <w:iCs/>
          <w:spacing w:val="-2"/>
          <w:sz w:val="16"/>
          <w:szCs w:val="18"/>
        </w:rPr>
        <w:t>When no alternative is available, online courses can be followed.</w:t>
      </w:r>
    </w:p>
    <w:p w14:paraId="5A54067E" w14:textId="18626B35" w:rsidR="00291566" w:rsidRPr="008159AC" w:rsidRDefault="00291566" w:rsidP="00AB1E54">
      <w:pPr>
        <w:numPr>
          <w:ilvl w:val="0"/>
          <w:numId w:val="1"/>
        </w:numPr>
        <w:tabs>
          <w:tab w:val="clear" w:pos="2912"/>
          <w:tab w:val="left" w:pos="-7948"/>
          <w:tab w:val="left" w:pos="-7228"/>
          <w:tab w:val="left" w:pos="-7022"/>
          <w:tab w:val="left" w:pos="-3817"/>
          <w:tab w:val="left" w:pos="-964"/>
          <w:tab w:val="num" w:pos="284"/>
        </w:tabs>
        <w:spacing w:after="120"/>
        <w:ind w:left="284" w:hanging="142"/>
        <w:rPr>
          <w:rFonts w:ascii="Verdana" w:hAnsi="Verdana"/>
          <w:i/>
          <w:iCs/>
          <w:spacing w:val="-2"/>
          <w:sz w:val="16"/>
          <w:szCs w:val="18"/>
        </w:rPr>
      </w:pPr>
      <w:r>
        <w:rPr>
          <w:rFonts w:ascii="Verdana" w:hAnsi="Verdana"/>
          <w:i/>
          <w:iCs/>
          <w:spacing w:val="-2"/>
          <w:sz w:val="16"/>
          <w:szCs w:val="18"/>
        </w:rPr>
        <w:t xml:space="preserve">PhD candidates of </w:t>
      </w:r>
      <w:r w:rsidRPr="00291566">
        <w:rPr>
          <w:rFonts w:ascii="Verdana" w:hAnsi="Verdana"/>
          <w:b/>
          <w:i/>
          <w:iCs/>
          <w:spacing w:val="-2"/>
          <w:sz w:val="16"/>
          <w:szCs w:val="18"/>
        </w:rPr>
        <w:t>VU Amsterdam</w:t>
      </w:r>
      <w:r>
        <w:rPr>
          <w:rFonts w:ascii="Verdana" w:hAnsi="Verdana"/>
          <w:i/>
          <w:iCs/>
          <w:spacing w:val="-2"/>
          <w:sz w:val="16"/>
          <w:szCs w:val="18"/>
        </w:rPr>
        <w:t xml:space="preserve"> must have a minimum of </w:t>
      </w:r>
      <w:r w:rsidRPr="00291566">
        <w:rPr>
          <w:rFonts w:ascii="Verdana" w:hAnsi="Verdana"/>
          <w:b/>
          <w:i/>
          <w:iCs/>
          <w:spacing w:val="-2"/>
          <w:sz w:val="16"/>
          <w:szCs w:val="18"/>
        </w:rPr>
        <w:t>2 ECTS</w:t>
      </w:r>
      <w:r>
        <w:rPr>
          <w:rFonts w:ascii="Verdana" w:hAnsi="Verdana"/>
          <w:i/>
          <w:iCs/>
          <w:spacing w:val="-2"/>
          <w:sz w:val="16"/>
          <w:szCs w:val="18"/>
        </w:rPr>
        <w:t xml:space="preserve"> by following the </w:t>
      </w:r>
      <w:r w:rsidRPr="00291566">
        <w:rPr>
          <w:rFonts w:ascii="Verdana" w:hAnsi="Verdana"/>
          <w:b/>
          <w:i/>
          <w:iCs/>
          <w:spacing w:val="-2"/>
          <w:sz w:val="16"/>
          <w:szCs w:val="18"/>
        </w:rPr>
        <w:t>VU Scientific Integrity course</w:t>
      </w:r>
      <w:r>
        <w:rPr>
          <w:rFonts w:ascii="Verdana" w:hAnsi="Verdana"/>
          <w:i/>
          <w:iCs/>
          <w:spacing w:val="-2"/>
          <w:sz w:val="16"/>
          <w:szCs w:val="18"/>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bottom w:w="57" w:type="dxa"/>
          <w:right w:w="57" w:type="dxa"/>
        </w:tblCellMar>
        <w:tblLook w:val="01E0" w:firstRow="1" w:lastRow="1" w:firstColumn="1" w:lastColumn="1" w:noHBand="0" w:noVBand="0"/>
      </w:tblPr>
      <w:tblGrid>
        <w:gridCol w:w="6091"/>
        <w:gridCol w:w="1681"/>
        <w:gridCol w:w="802"/>
        <w:gridCol w:w="829"/>
      </w:tblGrid>
      <w:tr w:rsidR="00D12A3E" w:rsidRPr="008F4734" w14:paraId="5E0AE25A" w14:textId="77777777" w:rsidTr="003A20E8">
        <w:tc>
          <w:tcPr>
            <w:tcW w:w="6091" w:type="dxa"/>
          </w:tcPr>
          <w:p w14:paraId="6489F7EC" w14:textId="73EAB174" w:rsidR="00D12A3E" w:rsidRPr="008F4734" w:rsidRDefault="00227623" w:rsidP="003A20E8">
            <w:pPr>
              <w:ind w:right="-448"/>
              <w:rPr>
                <w:rFonts w:ascii="Verdana" w:hAnsi="Verdana"/>
                <w:b/>
                <w:spacing w:val="-2"/>
                <w:sz w:val="18"/>
                <w:szCs w:val="18"/>
                <w:u w:val="dotted"/>
              </w:rPr>
            </w:pPr>
            <w:r>
              <w:rPr>
                <w:rFonts w:ascii="Verdana" w:hAnsi="Verdana"/>
                <w:b/>
                <w:spacing w:val="-2"/>
                <w:sz w:val="18"/>
                <w:szCs w:val="18"/>
              </w:rPr>
              <w:t>T</w:t>
            </w:r>
            <w:r w:rsidRPr="008F4734">
              <w:rPr>
                <w:rFonts w:ascii="Verdana" w:hAnsi="Verdana"/>
                <w:b/>
                <w:spacing w:val="-2"/>
                <w:sz w:val="18"/>
                <w:szCs w:val="18"/>
              </w:rPr>
              <w:t>itle</w:t>
            </w:r>
            <w:r>
              <w:rPr>
                <w:rFonts w:ascii="Verdana" w:hAnsi="Verdana"/>
                <w:b/>
                <w:spacing w:val="-2"/>
                <w:sz w:val="18"/>
                <w:szCs w:val="18"/>
              </w:rPr>
              <w:t xml:space="preserve"> of the activity</w:t>
            </w:r>
          </w:p>
        </w:tc>
        <w:tc>
          <w:tcPr>
            <w:tcW w:w="1681" w:type="dxa"/>
          </w:tcPr>
          <w:p w14:paraId="1BF90502" w14:textId="77777777" w:rsidR="00D12A3E" w:rsidRPr="008F4734" w:rsidRDefault="00D12A3E" w:rsidP="00C4551F">
            <w:pPr>
              <w:ind w:right="-7"/>
              <w:rPr>
                <w:rFonts w:ascii="Verdana" w:hAnsi="Verdana"/>
                <w:b/>
                <w:spacing w:val="-2"/>
                <w:sz w:val="18"/>
                <w:szCs w:val="18"/>
              </w:rPr>
            </w:pPr>
            <w:r>
              <w:rPr>
                <w:rFonts w:ascii="Verdana" w:hAnsi="Verdana"/>
                <w:b/>
                <w:spacing w:val="-2"/>
                <w:sz w:val="18"/>
                <w:szCs w:val="18"/>
              </w:rPr>
              <w:t>Organisers</w:t>
            </w:r>
          </w:p>
        </w:tc>
        <w:tc>
          <w:tcPr>
            <w:tcW w:w="802" w:type="dxa"/>
          </w:tcPr>
          <w:p w14:paraId="3B41E343" w14:textId="77777777" w:rsidR="00D12A3E" w:rsidRPr="008F4734" w:rsidRDefault="00D12A3E" w:rsidP="003A20E8">
            <w:pPr>
              <w:ind w:right="-7"/>
              <w:rPr>
                <w:rFonts w:ascii="Verdana" w:hAnsi="Verdana"/>
                <w:b/>
                <w:spacing w:val="-2"/>
                <w:sz w:val="18"/>
                <w:szCs w:val="18"/>
              </w:rPr>
            </w:pPr>
            <w:r w:rsidRPr="008F4734">
              <w:rPr>
                <w:rFonts w:ascii="Verdana" w:hAnsi="Verdana"/>
                <w:b/>
                <w:spacing w:val="-2"/>
                <w:sz w:val="18"/>
                <w:szCs w:val="18"/>
              </w:rPr>
              <w:t>Year</w:t>
            </w:r>
          </w:p>
        </w:tc>
        <w:tc>
          <w:tcPr>
            <w:tcW w:w="829" w:type="dxa"/>
          </w:tcPr>
          <w:p w14:paraId="69B84A65" w14:textId="77777777" w:rsidR="00D12A3E" w:rsidRPr="008F4734" w:rsidRDefault="00D12A3E" w:rsidP="00C4551F">
            <w:pPr>
              <w:rPr>
                <w:rFonts w:ascii="Verdana" w:hAnsi="Verdana"/>
                <w:b/>
                <w:spacing w:val="-2"/>
                <w:sz w:val="18"/>
                <w:szCs w:val="18"/>
              </w:rPr>
            </w:pPr>
            <w:r w:rsidRPr="008F4734">
              <w:rPr>
                <w:rFonts w:ascii="Verdana" w:hAnsi="Verdana"/>
                <w:b/>
                <w:spacing w:val="-2"/>
                <w:sz w:val="18"/>
                <w:szCs w:val="18"/>
              </w:rPr>
              <w:t>ECTS</w:t>
            </w:r>
          </w:p>
        </w:tc>
      </w:tr>
      <w:tr w:rsidR="00D12A3E" w:rsidRPr="008F4734" w14:paraId="1DA72D24" w14:textId="77777777" w:rsidTr="003A20E8">
        <w:trPr>
          <w:trHeight w:val="227"/>
        </w:trPr>
        <w:tc>
          <w:tcPr>
            <w:tcW w:w="6091" w:type="dxa"/>
          </w:tcPr>
          <w:p w14:paraId="629A727B" w14:textId="129868CE" w:rsidR="00D12A3E" w:rsidRPr="008F4734" w:rsidRDefault="00D12A3E" w:rsidP="003A20E8">
            <w:pPr>
              <w:ind w:right="-73"/>
              <w:rPr>
                <w:rFonts w:ascii="Verdana" w:hAnsi="Verdana"/>
                <w:spacing w:val="-2"/>
                <w:sz w:val="18"/>
                <w:szCs w:val="18"/>
              </w:rPr>
            </w:pPr>
            <w:r w:rsidRPr="008F4734">
              <w:rPr>
                <w:rFonts w:ascii="Verdana" w:hAnsi="Verdana"/>
                <w:spacing w:val="-2"/>
                <w:sz w:val="18"/>
                <w:szCs w:val="18"/>
              </w:rPr>
              <w:t>1)</w:t>
            </w:r>
            <w:commentRangeStart w:id="27"/>
            <w:r w:rsidR="00B70576">
              <w:rPr>
                <w:rFonts w:ascii="Verdana" w:hAnsi="Verdana"/>
                <w:spacing w:val="-2"/>
                <w:sz w:val="18"/>
                <w:szCs w:val="18"/>
              </w:rPr>
              <w:t>Ethics in science</w:t>
            </w:r>
            <w:commentRangeEnd w:id="27"/>
            <w:r w:rsidR="00965A1C">
              <w:rPr>
                <w:rStyle w:val="CommentReference"/>
              </w:rPr>
              <w:commentReference w:id="27"/>
            </w:r>
          </w:p>
        </w:tc>
        <w:tc>
          <w:tcPr>
            <w:tcW w:w="1681" w:type="dxa"/>
          </w:tcPr>
          <w:p w14:paraId="5A26C614" w14:textId="6F722624" w:rsidR="00D12A3E" w:rsidRPr="008F4734" w:rsidRDefault="00965A1C" w:rsidP="003A20E8">
            <w:pPr>
              <w:ind w:right="-7"/>
              <w:rPr>
                <w:rFonts w:ascii="Verdana" w:hAnsi="Verdana"/>
                <w:spacing w:val="-2"/>
                <w:sz w:val="18"/>
                <w:szCs w:val="18"/>
              </w:rPr>
            </w:pPr>
            <w:ins w:id="28" w:author="Selakovic, Sanja" w:date="2023-09-18T10:38:00Z">
              <w:r>
                <w:rPr>
                  <w:rFonts w:ascii="Verdana" w:hAnsi="Verdana"/>
                  <w:spacing w:val="-2"/>
                  <w:sz w:val="18"/>
                  <w:szCs w:val="18"/>
                </w:rPr>
                <w:t>?</w:t>
              </w:r>
            </w:ins>
          </w:p>
        </w:tc>
        <w:tc>
          <w:tcPr>
            <w:tcW w:w="802" w:type="dxa"/>
          </w:tcPr>
          <w:p w14:paraId="1C89CE9A" w14:textId="07D57EFB" w:rsidR="00D12A3E" w:rsidRPr="008F4734" w:rsidRDefault="00B70576" w:rsidP="003A20E8">
            <w:pPr>
              <w:ind w:right="-7"/>
              <w:rPr>
                <w:rFonts w:ascii="Verdana" w:hAnsi="Verdana"/>
                <w:spacing w:val="-2"/>
                <w:sz w:val="18"/>
                <w:szCs w:val="18"/>
              </w:rPr>
            </w:pPr>
            <w:r>
              <w:rPr>
                <w:rFonts w:ascii="Verdana" w:hAnsi="Verdana"/>
                <w:spacing w:val="-2"/>
                <w:sz w:val="18"/>
                <w:szCs w:val="18"/>
              </w:rPr>
              <w:t>2025</w:t>
            </w:r>
          </w:p>
        </w:tc>
        <w:tc>
          <w:tcPr>
            <w:tcW w:w="829" w:type="dxa"/>
          </w:tcPr>
          <w:p w14:paraId="6DC79B8C" w14:textId="2FFAD85A" w:rsidR="00D12A3E" w:rsidRPr="008F4734" w:rsidRDefault="00B70576" w:rsidP="003A20E8">
            <w:pPr>
              <w:rPr>
                <w:rFonts w:ascii="Verdana" w:hAnsi="Verdana"/>
                <w:spacing w:val="-2"/>
                <w:sz w:val="18"/>
                <w:szCs w:val="18"/>
              </w:rPr>
            </w:pPr>
            <w:r>
              <w:rPr>
                <w:rFonts w:ascii="Verdana" w:hAnsi="Verdana"/>
                <w:spacing w:val="-2"/>
                <w:sz w:val="18"/>
                <w:szCs w:val="18"/>
              </w:rPr>
              <w:t>1.0</w:t>
            </w:r>
          </w:p>
        </w:tc>
      </w:tr>
      <w:tr w:rsidR="00D12A3E" w:rsidRPr="008F4734" w14:paraId="6EF21B2B" w14:textId="77777777" w:rsidTr="003A20E8">
        <w:trPr>
          <w:trHeight w:val="227"/>
        </w:trPr>
        <w:tc>
          <w:tcPr>
            <w:tcW w:w="6091" w:type="dxa"/>
          </w:tcPr>
          <w:p w14:paraId="317B8B7B" w14:textId="77777777" w:rsidR="00D12A3E" w:rsidRPr="008F4734" w:rsidRDefault="00D12A3E" w:rsidP="003A20E8">
            <w:pPr>
              <w:ind w:right="-73"/>
              <w:rPr>
                <w:rFonts w:ascii="Verdana" w:hAnsi="Verdana"/>
                <w:spacing w:val="-2"/>
                <w:sz w:val="18"/>
                <w:szCs w:val="18"/>
              </w:rPr>
            </w:pPr>
            <w:r w:rsidRPr="008F4734">
              <w:rPr>
                <w:rFonts w:ascii="Verdana" w:hAnsi="Verdana"/>
                <w:spacing w:val="-2"/>
                <w:sz w:val="18"/>
                <w:szCs w:val="18"/>
              </w:rPr>
              <w:t>2)</w:t>
            </w:r>
          </w:p>
        </w:tc>
        <w:tc>
          <w:tcPr>
            <w:tcW w:w="1681" w:type="dxa"/>
          </w:tcPr>
          <w:p w14:paraId="6BA2B982" w14:textId="77777777" w:rsidR="00D12A3E" w:rsidRPr="008F4734" w:rsidRDefault="00D12A3E" w:rsidP="003A20E8">
            <w:pPr>
              <w:ind w:right="-7"/>
              <w:rPr>
                <w:rFonts w:ascii="Verdana" w:hAnsi="Verdana"/>
                <w:spacing w:val="-2"/>
                <w:sz w:val="18"/>
                <w:szCs w:val="18"/>
              </w:rPr>
            </w:pPr>
          </w:p>
        </w:tc>
        <w:tc>
          <w:tcPr>
            <w:tcW w:w="802" w:type="dxa"/>
          </w:tcPr>
          <w:p w14:paraId="5CB3A989" w14:textId="77777777" w:rsidR="00D12A3E" w:rsidRPr="008F4734" w:rsidRDefault="00D12A3E" w:rsidP="003A20E8">
            <w:pPr>
              <w:ind w:right="-7"/>
              <w:rPr>
                <w:rFonts w:ascii="Verdana" w:hAnsi="Verdana"/>
                <w:spacing w:val="-2"/>
                <w:sz w:val="18"/>
                <w:szCs w:val="18"/>
              </w:rPr>
            </w:pPr>
          </w:p>
        </w:tc>
        <w:tc>
          <w:tcPr>
            <w:tcW w:w="829" w:type="dxa"/>
          </w:tcPr>
          <w:p w14:paraId="737BC99A" w14:textId="77777777" w:rsidR="00D12A3E" w:rsidRPr="008F4734" w:rsidRDefault="00D12A3E" w:rsidP="003A20E8">
            <w:pPr>
              <w:rPr>
                <w:rFonts w:ascii="Verdana" w:hAnsi="Verdana"/>
                <w:spacing w:val="-2"/>
                <w:sz w:val="18"/>
                <w:szCs w:val="18"/>
              </w:rPr>
            </w:pPr>
          </w:p>
        </w:tc>
      </w:tr>
      <w:tr w:rsidR="00D12A3E" w:rsidRPr="008F4734" w14:paraId="4F203299" w14:textId="77777777" w:rsidTr="003A20E8">
        <w:trPr>
          <w:trHeight w:val="227"/>
        </w:trPr>
        <w:tc>
          <w:tcPr>
            <w:tcW w:w="6091" w:type="dxa"/>
          </w:tcPr>
          <w:p w14:paraId="59093522" w14:textId="77777777" w:rsidR="00D12A3E" w:rsidRPr="008F4734" w:rsidRDefault="00D12A3E" w:rsidP="003A20E8">
            <w:pPr>
              <w:ind w:right="-73"/>
              <w:rPr>
                <w:rFonts w:ascii="Verdana" w:hAnsi="Verdana"/>
                <w:spacing w:val="-2"/>
                <w:sz w:val="18"/>
                <w:szCs w:val="18"/>
              </w:rPr>
            </w:pPr>
            <w:r w:rsidRPr="008F4734">
              <w:rPr>
                <w:rFonts w:ascii="Verdana" w:hAnsi="Verdana"/>
                <w:spacing w:val="-2"/>
                <w:sz w:val="18"/>
                <w:szCs w:val="18"/>
              </w:rPr>
              <w:t>3)</w:t>
            </w:r>
          </w:p>
        </w:tc>
        <w:tc>
          <w:tcPr>
            <w:tcW w:w="1681" w:type="dxa"/>
          </w:tcPr>
          <w:p w14:paraId="51484493" w14:textId="77777777" w:rsidR="00D12A3E" w:rsidRPr="008F4734" w:rsidRDefault="00D12A3E" w:rsidP="003A20E8">
            <w:pPr>
              <w:ind w:right="-7"/>
              <w:rPr>
                <w:rFonts w:ascii="Verdana" w:hAnsi="Verdana"/>
                <w:spacing w:val="-2"/>
                <w:sz w:val="18"/>
                <w:szCs w:val="18"/>
              </w:rPr>
            </w:pPr>
          </w:p>
        </w:tc>
        <w:tc>
          <w:tcPr>
            <w:tcW w:w="802" w:type="dxa"/>
          </w:tcPr>
          <w:p w14:paraId="5C7B9278" w14:textId="77777777" w:rsidR="00D12A3E" w:rsidRPr="008F4734" w:rsidRDefault="00D12A3E" w:rsidP="003A20E8">
            <w:pPr>
              <w:ind w:right="-7"/>
              <w:rPr>
                <w:rFonts w:ascii="Verdana" w:hAnsi="Verdana"/>
                <w:spacing w:val="-2"/>
                <w:sz w:val="18"/>
                <w:szCs w:val="18"/>
              </w:rPr>
            </w:pPr>
          </w:p>
        </w:tc>
        <w:tc>
          <w:tcPr>
            <w:tcW w:w="829" w:type="dxa"/>
          </w:tcPr>
          <w:p w14:paraId="0BAEE1FC" w14:textId="77777777" w:rsidR="00D12A3E" w:rsidRPr="008F4734" w:rsidRDefault="00D12A3E" w:rsidP="003A20E8">
            <w:pPr>
              <w:rPr>
                <w:rFonts w:ascii="Verdana" w:hAnsi="Verdana"/>
                <w:spacing w:val="-2"/>
                <w:sz w:val="18"/>
                <w:szCs w:val="18"/>
              </w:rPr>
            </w:pPr>
          </w:p>
        </w:tc>
      </w:tr>
    </w:tbl>
    <w:p w14:paraId="2141FE50" w14:textId="77777777" w:rsidR="00D12A3E" w:rsidRPr="008F4734" w:rsidRDefault="00D12A3E" w:rsidP="00D12A3E">
      <w:pPr>
        <w:tabs>
          <w:tab w:val="left" w:pos="-7948"/>
          <w:tab w:val="left" w:pos="-7228"/>
          <w:tab w:val="left" w:pos="-7022"/>
          <w:tab w:val="left" w:pos="-3817"/>
          <w:tab w:val="left" w:pos="-964"/>
          <w:tab w:val="left" w:pos="1055"/>
          <w:tab w:val="left" w:pos="1890"/>
        </w:tabs>
        <w:rPr>
          <w:rFonts w:ascii="Verdana" w:hAnsi="Verdana"/>
          <w:spacing w:val="-2"/>
          <w:sz w:val="18"/>
          <w:szCs w:val="18"/>
        </w:rPr>
      </w:pPr>
    </w:p>
    <w:p w14:paraId="7BC5F7A9" w14:textId="00F84A8B" w:rsidR="003260A5" w:rsidRPr="00AF799A" w:rsidRDefault="009A371D" w:rsidP="004D1836">
      <w:pPr>
        <w:tabs>
          <w:tab w:val="left" w:pos="-7948"/>
          <w:tab w:val="left" w:pos="-7228"/>
          <w:tab w:val="left" w:pos="-7022"/>
          <w:tab w:val="left" w:pos="-3817"/>
          <w:tab w:val="left" w:pos="-964"/>
          <w:tab w:val="left" w:pos="1055"/>
          <w:tab w:val="left" w:pos="1890"/>
        </w:tabs>
        <w:rPr>
          <w:rFonts w:ascii="Verdana" w:hAnsi="Verdana"/>
          <w:b/>
          <w:bCs/>
          <w:spacing w:val="-2"/>
          <w:sz w:val="20"/>
          <w:szCs w:val="18"/>
        </w:rPr>
      </w:pPr>
      <w:commentRangeStart w:id="29"/>
      <w:r>
        <w:rPr>
          <w:rFonts w:ascii="Verdana" w:hAnsi="Verdana"/>
          <w:b/>
          <w:bCs/>
          <w:spacing w:val="-2"/>
          <w:sz w:val="20"/>
          <w:szCs w:val="18"/>
        </w:rPr>
        <w:t>c</w:t>
      </w:r>
      <w:r w:rsidR="003260A5" w:rsidRPr="00AF799A">
        <w:rPr>
          <w:rFonts w:ascii="Verdana" w:hAnsi="Verdana"/>
          <w:b/>
          <w:bCs/>
          <w:spacing w:val="-2"/>
          <w:sz w:val="20"/>
          <w:szCs w:val="18"/>
        </w:rPr>
        <w:t xml:space="preserve">. </w:t>
      </w:r>
      <w:r w:rsidR="00AF799A">
        <w:rPr>
          <w:rFonts w:ascii="Verdana" w:hAnsi="Verdana"/>
          <w:b/>
          <w:bCs/>
          <w:spacing w:val="-2"/>
          <w:sz w:val="20"/>
          <w:szCs w:val="18"/>
        </w:rPr>
        <w:t xml:space="preserve">PE&amp;RC Weekend, </w:t>
      </w:r>
      <w:r w:rsidR="003260A5" w:rsidRPr="00AF799A">
        <w:rPr>
          <w:rFonts w:ascii="Verdana" w:hAnsi="Verdana"/>
          <w:b/>
          <w:bCs/>
          <w:spacing w:val="-2"/>
          <w:sz w:val="20"/>
          <w:szCs w:val="18"/>
        </w:rPr>
        <w:t xml:space="preserve">PE&amp;RC </w:t>
      </w:r>
      <w:r w:rsidR="00AF799A">
        <w:rPr>
          <w:rFonts w:ascii="Verdana" w:hAnsi="Verdana"/>
          <w:b/>
          <w:bCs/>
          <w:spacing w:val="-2"/>
          <w:sz w:val="20"/>
          <w:szCs w:val="18"/>
        </w:rPr>
        <w:t>Day</w:t>
      </w:r>
      <w:r w:rsidR="003260A5" w:rsidRPr="00AF799A">
        <w:rPr>
          <w:rFonts w:ascii="Verdana" w:hAnsi="Verdana"/>
          <w:b/>
          <w:bCs/>
          <w:spacing w:val="-2"/>
          <w:sz w:val="20"/>
          <w:szCs w:val="18"/>
        </w:rPr>
        <w:t xml:space="preserve">, </w:t>
      </w:r>
      <w:r w:rsidR="00AF799A">
        <w:rPr>
          <w:rFonts w:ascii="Verdana" w:hAnsi="Verdana"/>
          <w:b/>
          <w:bCs/>
          <w:spacing w:val="-2"/>
          <w:sz w:val="20"/>
          <w:szCs w:val="18"/>
        </w:rPr>
        <w:t>and other PE&amp;RC events</w:t>
      </w:r>
      <w:r w:rsidR="00F5121E" w:rsidRPr="00AF799A">
        <w:rPr>
          <w:rFonts w:ascii="Verdana" w:hAnsi="Verdana"/>
          <w:b/>
          <w:bCs/>
          <w:spacing w:val="-2"/>
          <w:sz w:val="20"/>
          <w:szCs w:val="18"/>
        </w:rPr>
        <w:t xml:space="preserve"> (</w:t>
      </w:r>
      <w:r w:rsidR="003C1DC7">
        <w:rPr>
          <w:rFonts w:ascii="Verdana" w:hAnsi="Verdana"/>
          <w:b/>
          <w:bCs/>
          <w:spacing w:val="-2"/>
          <w:sz w:val="20"/>
          <w:szCs w:val="18"/>
        </w:rPr>
        <w:t>min</w:t>
      </w:r>
      <w:r w:rsidR="00940B41">
        <w:rPr>
          <w:rFonts w:ascii="Verdana" w:hAnsi="Verdana"/>
          <w:b/>
          <w:bCs/>
          <w:spacing w:val="-2"/>
          <w:sz w:val="20"/>
          <w:szCs w:val="18"/>
        </w:rPr>
        <w:t>imum</w:t>
      </w:r>
      <w:r w:rsidR="003C1DC7">
        <w:rPr>
          <w:rFonts w:ascii="Verdana" w:hAnsi="Verdana"/>
          <w:b/>
          <w:bCs/>
          <w:spacing w:val="-2"/>
          <w:sz w:val="20"/>
          <w:szCs w:val="18"/>
        </w:rPr>
        <w:t xml:space="preserve"> </w:t>
      </w:r>
      <w:r w:rsidR="00F5121E" w:rsidRPr="00AF799A">
        <w:rPr>
          <w:rFonts w:ascii="Verdana" w:hAnsi="Verdana"/>
          <w:b/>
          <w:bCs/>
          <w:spacing w:val="-2"/>
          <w:sz w:val="20"/>
          <w:szCs w:val="18"/>
        </w:rPr>
        <w:t>1 ECTS)</w:t>
      </w:r>
      <w:commentRangeEnd w:id="29"/>
      <w:r w:rsidR="00DC70CD">
        <w:rPr>
          <w:rStyle w:val="CommentReference"/>
        </w:rPr>
        <w:commentReference w:id="29"/>
      </w:r>
    </w:p>
    <w:p w14:paraId="74BAFBDD" w14:textId="5C1219EA" w:rsidR="003260A5" w:rsidRPr="00AF799A" w:rsidRDefault="00AF799A" w:rsidP="004D1836">
      <w:pPr>
        <w:numPr>
          <w:ilvl w:val="0"/>
          <w:numId w:val="1"/>
        </w:numPr>
        <w:tabs>
          <w:tab w:val="left" w:pos="-7948"/>
          <w:tab w:val="left" w:pos="-7228"/>
          <w:tab w:val="left" w:pos="-7022"/>
          <w:tab w:val="left" w:pos="-3817"/>
          <w:tab w:val="left" w:pos="-964"/>
          <w:tab w:val="left" w:pos="0"/>
          <w:tab w:val="left" w:pos="284"/>
          <w:tab w:val="left" w:pos="1890"/>
          <w:tab w:val="left" w:pos="7513"/>
        </w:tabs>
        <w:ind w:left="284" w:hanging="142"/>
        <w:rPr>
          <w:rFonts w:ascii="Verdana" w:hAnsi="Verdana"/>
          <w:i/>
          <w:iCs/>
          <w:spacing w:val="-2"/>
          <w:sz w:val="16"/>
          <w:szCs w:val="18"/>
        </w:rPr>
      </w:pPr>
      <w:r w:rsidRPr="00AF799A">
        <w:rPr>
          <w:rFonts w:ascii="Verdana" w:hAnsi="Verdana"/>
          <w:i/>
          <w:iCs/>
          <w:spacing w:val="-2"/>
          <w:sz w:val="16"/>
          <w:szCs w:val="18"/>
        </w:rPr>
        <w:t xml:space="preserve">A PE&amp;RC day or a one-day symposium is credited with 0.3 </w:t>
      </w:r>
      <w:r>
        <w:rPr>
          <w:rFonts w:ascii="Verdana" w:hAnsi="Verdana"/>
          <w:i/>
          <w:iCs/>
          <w:spacing w:val="-2"/>
          <w:sz w:val="16"/>
          <w:szCs w:val="18"/>
        </w:rPr>
        <w:t>ECTS</w:t>
      </w:r>
      <w:r w:rsidRPr="00AF799A">
        <w:rPr>
          <w:rFonts w:ascii="Verdana" w:hAnsi="Verdana"/>
          <w:i/>
          <w:iCs/>
          <w:spacing w:val="-2"/>
          <w:sz w:val="16"/>
          <w:szCs w:val="18"/>
        </w:rPr>
        <w:t xml:space="preserve">, the PE&amp;RC weekend for first years with 0.9 </w:t>
      </w:r>
      <w:r>
        <w:rPr>
          <w:rFonts w:ascii="Verdana" w:hAnsi="Verdana"/>
          <w:i/>
          <w:iCs/>
          <w:spacing w:val="-2"/>
          <w:sz w:val="16"/>
          <w:szCs w:val="18"/>
        </w:rPr>
        <w:t>ECTS</w:t>
      </w:r>
      <w:r w:rsidRPr="00AF799A">
        <w:rPr>
          <w:rFonts w:ascii="Verdana" w:hAnsi="Verdana"/>
          <w:i/>
          <w:iCs/>
          <w:spacing w:val="-2"/>
          <w:sz w:val="16"/>
          <w:szCs w:val="18"/>
        </w:rPr>
        <w:t xml:space="preserve"> and the PE&amp;RC weekend for midterm and last years with 0.6 </w:t>
      </w:r>
      <w:r>
        <w:rPr>
          <w:rFonts w:ascii="Verdana" w:hAnsi="Verdana"/>
          <w:i/>
          <w:iCs/>
          <w:spacing w:val="-2"/>
          <w:sz w:val="16"/>
          <w:szCs w:val="18"/>
        </w:rPr>
        <w:t>ECTS</w:t>
      </w:r>
      <w:r w:rsidRPr="00AF799A">
        <w:rPr>
          <w:rFonts w:ascii="Verdana" w:hAnsi="Verdana"/>
          <w:i/>
          <w:iCs/>
          <w:spacing w:val="-2"/>
          <w:sz w:val="16"/>
          <w:szCs w:val="18"/>
        </w:rPr>
        <w:t>.</w:t>
      </w:r>
    </w:p>
    <w:p w14:paraId="445D35A9" w14:textId="77777777" w:rsidR="003260A5" w:rsidRPr="00AF799A" w:rsidRDefault="00AF799A" w:rsidP="00EE5A91">
      <w:pPr>
        <w:numPr>
          <w:ilvl w:val="0"/>
          <w:numId w:val="1"/>
        </w:numPr>
        <w:tabs>
          <w:tab w:val="left" w:pos="-7948"/>
          <w:tab w:val="left" w:pos="-7228"/>
          <w:tab w:val="left" w:pos="-7022"/>
          <w:tab w:val="left" w:pos="-3817"/>
          <w:tab w:val="left" w:pos="-964"/>
          <w:tab w:val="left" w:pos="0"/>
          <w:tab w:val="left" w:pos="284"/>
          <w:tab w:val="left" w:pos="1890"/>
          <w:tab w:val="left" w:pos="7513"/>
        </w:tabs>
        <w:spacing w:after="120"/>
        <w:ind w:left="284" w:hanging="142"/>
        <w:rPr>
          <w:rFonts w:ascii="Verdana" w:hAnsi="Verdana"/>
          <w:i/>
          <w:iCs/>
          <w:spacing w:val="-2"/>
          <w:sz w:val="16"/>
          <w:szCs w:val="18"/>
        </w:rPr>
      </w:pPr>
      <w:r w:rsidRPr="00AF799A">
        <w:rPr>
          <w:rFonts w:ascii="Verdana" w:hAnsi="Verdana"/>
          <w:i/>
          <w:iCs/>
          <w:spacing w:val="-2"/>
          <w:sz w:val="16"/>
          <w:szCs w:val="18"/>
        </w:rPr>
        <w:t xml:space="preserve">Besides the PE&amp;RC day and </w:t>
      </w:r>
      <w:r>
        <w:rPr>
          <w:rFonts w:ascii="Verdana" w:hAnsi="Verdana"/>
          <w:i/>
          <w:iCs/>
          <w:spacing w:val="-2"/>
          <w:sz w:val="16"/>
          <w:szCs w:val="18"/>
        </w:rPr>
        <w:t xml:space="preserve">the </w:t>
      </w:r>
      <w:r w:rsidRPr="00AF799A">
        <w:rPr>
          <w:rFonts w:ascii="Verdana" w:hAnsi="Verdana"/>
          <w:i/>
          <w:iCs/>
          <w:spacing w:val="-2"/>
          <w:sz w:val="16"/>
          <w:szCs w:val="18"/>
        </w:rPr>
        <w:t>PE&amp;RC weekend, other seminars, symposia</w:t>
      </w:r>
      <w:r>
        <w:rPr>
          <w:rFonts w:ascii="Verdana" w:hAnsi="Verdana"/>
          <w:i/>
          <w:iCs/>
          <w:spacing w:val="-2"/>
          <w:sz w:val="16"/>
          <w:szCs w:val="18"/>
        </w:rPr>
        <w:t>,</w:t>
      </w:r>
      <w:r w:rsidRPr="00AF799A">
        <w:rPr>
          <w:rFonts w:ascii="Verdana" w:hAnsi="Verdana"/>
          <w:i/>
          <w:iCs/>
          <w:spacing w:val="-2"/>
          <w:sz w:val="16"/>
          <w:szCs w:val="18"/>
        </w:rPr>
        <w:t xml:space="preserve"> or meetings in which P</w:t>
      </w:r>
      <w:r>
        <w:rPr>
          <w:rFonts w:ascii="Verdana" w:hAnsi="Verdana"/>
          <w:i/>
          <w:iCs/>
          <w:spacing w:val="-2"/>
          <w:sz w:val="16"/>
          <w:szCs w:val="18"/>
        </w:rPr>
        <w:t>E&amp;RC is involved may be listed.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Look w:val="01E0" w:firstRow="1" w:lastRow="1" w:firstColumn="1" w:lastColumn="1" w:noHBand="0" w:noVBand="0"/>
      </w:tblPr>
      <w:tblGrid>
        <w:gridCol w:w="7204"/>
        <w:gridCol w:w="1014"/>
        <w:gridCol w:w="1185"/>
      </w:tblGrid>
      <w:tr w:rsidR="003260A5" w:rsidRPr="004D1836" w14:paraId="684EA59C" w14:textId="77777777" w:rsidTr="000174F3">
        <w:trPr>
          <w:trHeight w:val="20"/>
        </w:trPr>
        <w:tc>
          <w:tcPr>
            <w:tcW w:w="7621" w:type="dxa"/>
          </w:tcPr>
          <w:p w14:paraId="46E06F48" w14:textId="7A9F3615" w:rsidR="003260A5" w:rsidRPr="004D1836" w:rsidRDefault="003260A5" w:rsidP="00AF799A">
            <w:pPr>
              <w:ind w:right="34"/>
              <w:rPr>
                <w:rFonts w:ascii="Verdana" w:hAnsi="Verdana"/>
                <w:b/>
                <w:spacing w:val="-2"/>
                <w:sz w:val="18"/>
                <w:szCs w:val="18"/>
                <w:u w:val="dotted"/>
              </w:rPr>
            </w:pPr>
            <w:r w:rsidRPr="004D1836">
              <w:rPr>
                <w:rFonts w:ascii="Verdana" w:hAnsi="Verdana"/>
                <w:b/>
                <w:spacing w:val="-2"/>
                <w:sz w:val="18"/>
                <w:szCs w:val="18"/>
              </w:rPr>
              <w:t xml:space="preserve">Name of the </w:t>
            </w:r>
            <w:r w:rsidR="00227623">
              <w:rPr>
                <w:rFonts w:ascii="Verdana" w:hAnsi="Verdana"/>
                <w:b/>
                <w:spacing w:val="-2"/>
                <w:sz w:val="18"/>
                <w:szCs w:val="18"/>
              </w:rPr>
              <w:t>m</w:t>
            </w:r>
            <w:r w:rsidRPr="004D1836">
              <w:rPr>
                <w:rFonts w:ascii="Verdana" w:hAnsi="Verdana"/>
                <w:b/>
                <w:spacing w:val="-2"/>
                <w:sz w:val="18"/>
                <w:szCs w:val="18"/>
              </w:rPr>
              <w:t>eeting</w:t>
            </w:r>
          </w:p>
        </w:tc>
        <w:tc>
          <w:tcPr>
            <w:tcW w:w="851" w:type="dxa"/>
          </w:tcPr>
          <w:p w14:paraId="2B1A03A9" w14:textId="77777777" w:rsidR="003260A5" w:rsidRPr="004D1836" w:rsidRDefault="003260A5" w:rsidP="00AF799A">
            <w:pPr>
              <w:rPr>
                <w:rFonts w:ascii="Verdana" w:hAnsi="Verdana"/>
                <w:b/>
                <w:spacing w:val="-2"/>
                <w:sz w:val="18"/>
                <w:szCs w:val="18"/>
                <w:u w:val="dotted"/>
              </w:rPr>
            </w:pPr>
            <w:r w:rsidRPr="004D1836">
              <w:rPr>
                <w:rFonts w:ascii="Verdana" w:hAnsi="Verdana"/>
                <w:b/>
                <w:spacing w:val="-2"/>
                <w:sz w:val="18"/>
                <w:szCs w:val="18"/>
              </w:rPr>
              <w:t>Year</w:t>
            </w:r>
          </w:p>
        </w:tc>
        <w:tc>
          <w:tcPr>
            <w:tcW w:w="815" w:type="dxa"/>
          </w:tcPr>
          <w:p w14:paraId="200B3074" w14:textId="77777777" w:rsidR="003260A5" w:rsidRPr="004D1836" w:rsidRDefault="003260A5" w:rsidP="00AF799A">
            <w:pPr>
              <w:ind w:right="-1"/>
              <w:rPr>
                <w:rFonts w:ascii="Verdana" w:hAnsi="Verdana"/>
                <w:b/>
                <w:spacing w:val="-2"/>
                <w:sz w:val="18"/>
                <w:szCs w:val="18"/>
              </w:rPr>
            </w:pPr>
            <w:r w:rsidRPr="004D1836">
              <w:rPr>
                <w:rFonts w:ascii="Verdana" w:hAnsi="Verdana"/>
                <w:b/>
                <w:spacing w:val="-2"/>
                <w:sz w:val="18"/>
                <w:szCs w:val="18"/>
              </w:rPr>
              <w:t>ECTS</w:t>
            </w:r>
          </w:p>
        </w:tc>
      </w:tr>
      <w:tr w:rsidR="003260A5" w:rsidRPr="004D1836" w14:paraId="41393140" w14:textId="77777777" w:rsidTr="000174F3">
        <w:trPr>
          <w:trHeight w:val="20"/>
        </w:trPr>
        <w:tc>
          <w:tcPr>
            <w:tcW w:w="7621" w:type="dxa"/>
          </w:tcPr>
          <w:p w14:paraId="2C3438DA" w14:textId="40A7F2EC" w:rsidR="003260A5" w:rsidRPr="007D6FFC" w:rsidRDefault="00730089" w:rsidP="007D6FFC">
            <w:pPr>
              <w:pStyle w:val="ListParagraph"/>
              <w:numPr>
                <w:ilvl w:val="0"/>
                <w:numId w:val="42"/>
              </w:numPr>
              <w:ind w:right="34"/>
              <w:rPr>
                <w:rFonts w:ascii="Verdana" w:hAnsi="Verdana"/>
                <w:spacing w:val="-2"/>
                <w:sz w:val="18"/>
                <w:szCs w:val="18"/>
              </w:rPr>
            </w:pPr>
            <w:ins w:id="30" w:author="Alvarado Huaman, Leonel Eduardo" w:date="2023-09-18T11:25:00Z">
              <w:r>
                <w:rPr>
                  <w:rFonts w:ascii="Open Sans" w:hAnsi="Open Sans" w:cs="Open Sans"/>
                  <w:color w:val="777777"/>
                  <w:sz w:val="20"/>
                  <w:szCs w:val="20"/>
                  <w:shd w:val="clear" w:color="auto" w:fill="FFFFFF"/>
                </w:rPr>
                <w:t>PE&amp;RC First years retreat</w:t>
              </w:r>
            </w:ins>
            <w:del w:id="31" w:author="Alvarado Huaman, Leonel Eduardo" w:date="2023-09-18T11:23:00Z">
              <w:r w:rsidR="007D6FFC" w:rsidDel="00730089">
                <w:rPr>
                  <w:rFonts w:ascii="Verdana" w:hAnsi="Verdana"/>
                  <w:spacing w:val="-2"/>
                  <w:sz w:val="18"/>
                  <w:szCs w:val="18"/>
                </w:rPr>
                <w:delText>Agroecology and ecological intensification: perspectives from Europe and Latin America (11/8/2023)</w:delText>
              </w:r>
            </w:del>
          </w:p>
        </w:tc>
        <w:tc>
          <w:tcPr>
            <w:tcW w:w="851" w:type="dxa"/>
          </w:tcPr>
          <w:p w14:paraId="6A75BB3D" w14:textId="2197FC65" w:rsidR="003260A5" w:rsidRPr="004D1836" w:rsidRDefault="007D6FFC" w:rsidP="004D1836">
            <w:pPr>
              <w:rPr>
                <w:rFonts w:ascii="Verdana" w:hAnsi="Verdana"/>
                <w:spacing w:val="-2"/>
                <w:sz w:val="18"/>
                <w:szCs w:val="18"/>
              </w:rPr>
            </w:pPr>
            <w:r>
              <w:rPr>
                <w:rFonts w:ascii="Verdana" w:hAnsi="Verdana"/>
                <w:spacing w:val="-2"/>
                <w:sz w:val="18"/>
                <w:szCs w:val="18"/>
              </w:rPr>
              <w:t>2023</w:t>
            </w:r>
          </w:p>
        </w:tc>
        <w:tc>
          <w:tcPr>
            <w:tcW w:w="815" w:type="dxa"/>
          </w:tcPr>
          <w:p w14:paraId="419D0E44" w14:textId="676265B7" w:rsidR="003260A5" w:rsidRPr="004D1836" w:rsidRDefault="00730089" w:rsidP="004D1836">
            <w:pPr>
              <w:ind w:right="-1"/>
              <w:rPr>
                <w:rFonts w:ascii="Verdana" w:hAnsi="Verdana"/>
                <w:spacing w:val="-2"/>
                <w:sz w:val="18"/>
                <w:szCs w:val="18"/>
              </w:rPr>
            </w:pPr>
            <w:ins w:id="32" w:author="Alvarado Huaman, Leonel Eduardo" w:date="2023-09-18T11:26:00Z">
              <w:r>
                <w:rPr>
                  <w:rFonts w:ascii="Verdana" w:hAnsi="Verdana"/>
                  <w:spacing w:val="-2"/>
                  <w:sz w:val="18"/>
                  <w:szCs w:val="18"/>
                </w:rPr>
                <w:t>1</w:t>
              </w:r>
            </w:ins>
            <w:commentRangeStart w:id="33"/>
            <w:r w:rsidR="009F703B">
              <w:rPr>
                <w:rFonts w:ascii="Verdana" w:hAnsi="Verdana"/>
                <w:spacing w:val="-2"/>
                <w:sz w:val="18"/>
                <w:szCs w:val="18"/>
              </w:rPr>
              <w:t>0.</w:t>
            </w:r>
            <w:ins w:id="34" w:author="Selakovic, Sanja" w:date="2023-09-18T10:03:00Z">
              <w:r w:rsidR="00DC70CD">
                <w:rPr>
                  <w:rFonts w:ascii="Verdana" w:hAnsi="Verdana"/>
                  <w:spacing w:val="-2"/>
                  <w:sz w:val="18"/>
                  <w:szCs w:val="18"/>
                </w:rPr>
                <w:t>15</w:t>
              </w:r>
            </w:ins>
            <w:del w:id="35" w:author="Selakovic, Sanja" w:date="2023-09-18T10:03:00Z">
              <w:r w:rsidR="009F703B" w:rsidDel="00DC70CD">
                <w:rPr>
                  <w:rFonts w:ascii="Verdana" w:hAnsi="Verdana"/>
                  <w:spacing w:val="-2"/>
                  <w:sz w:val="18"/>
                  <w:szCs w:val="18"/>
                </w:rPr>
                <w:delText>3</w:delText>
              </w:r>
            </w:del>
            <w:commentRangeEnd w:id="33"/>
            <w:r w:rsidR="00DC70CD">
              <w:rPr>
                <w:rStyle w:val="CommentReference"/>
              </w:rPr>
              <w:commentReference w:id="33"/>
            </w:r>
          </w:p>
        </w:tc>
      </w:tr>
      <w:tr w:rsidR="003260A5" w:rsidRPr="004D1836" w14:paraId="010B6878" w14:textId="77777777" w:rsidTr="000174F3">
        <w:trPr>
          <w:trHeight w:val="20"/>
        </w:trPr>
        <w:tc>
          <w:tcPr>
            <w:tcW w:w="7621" w:type="dxa"/>
          </w:tcPr>
          <w:p w14:paraId="4A234954" w14:textId="0BB6CDF9" w:rsidR="003260A5" w:rsidRPr="007D6FFC" w:rsidRDefault="00730089" w:rsidP="007D6FFC">
            <w:pPr>
              <w:pStyle w:val="ListParagraph"/>
              <w:numPr>
                <w:ilvl w:val="0"/>
                <w:numId w:val="42"/>
              </w:numPr>
              <w:ind w:right="34"/>
              <w:rPr>
                <w:rFonts w:ascii="Verdana" w:hAnsi="Verdana"/>
                <w:spacing w:val="-2"/>
                <w:sz w:val="18"/>
                <w:szCs w:val="18"/>
              </w:rPr>
            </w:pPr>
            <w:ins w:id="36" w:author="Alvarado Huaman, Leonel Eduardo" w:date="2023-09-18T11:25:00Z">
              <w:r>
                <w:rPr>
                  <w:rFonts w:ascii="Open Sans" w:hAnsi="Open Sans" w:cs="Open Sans"/>
                  <w:color w:val="777777"/>
                  <w:sz w:val="20"/>
                  <w:szCs w:val="20"/>
                  <w:shd w:val="clear" w:color="auto" w:fill="FFFFFF"/>
                </w:rPr>
                <w:t xml:space="preserve">PE&amp;RC Last </w:t>
              </w:r>
              <w:proofErr w:type="spellStart"/>
              <w:r>
                <w:rPr>
                  <w:rFonts w:ascii="Open Sans" w:hAnsi="Open Sans" w:cs="Open Sans"/>
                  <w:color w:val="777777"/>
                  <w:sz w:val="20"/>
                  <w:szCs w:val="20"/>
                  <w:shd w:val="clear" w:color="auto" w:fill="FFFFFF"/>
                </w:rPr>
                <w:t>years</w:t>
              </w:r>
              <w:proofErr w:type="spellEnd"/>
              <w:r>
                <w:rPr>
                  <w:rFonts w:ascii="Open Sans" w:hAnsi="Open Sans" w:cs="Open Sans"/>
                  <w:color w:val="777777"/>
                  <w:sz w:val="20"/>
                  <w:szCs w:val="20"/>
                  <w:shd w:val="clear" w:color="auto" w:fill="FFFFFF"/>
                </w:rPr>
                <w:t xml:space="preserve"> retreat</w:t>
              </w:r>
            </w:ins>
            <w:del w:id="37" w:author="Alvarado Huaman, Leonel Eduardo" w:date="2023-09-18T11:24:00Z">
              <w:r w:rsidR="003225BC" w:rsidDel="00730089">
                <w:rPr>
                  <w:rFonts w:ascii="Verdana" w:hAnsi="Verdana"/>
                  <w:spacing w:val="-2"/>
                  <w:sz w:val="18"/>
                  <w:szCs w:val="18"/>
                </w:rPr>
                <w:delText>Agroforestry symposium</w:delText>
              </w:r>
            </w:del>
          </w:p>
        </w:tc>
        <w:tc>
          <w:tcPr>
            <w:tcW w:w="851" w:type="dxa"/>
          </w:tcPr>
          <w:p w14:paraId="46C0F6A1" w14:textId="1B4CD832" w:rsidR="003260A5" w:rsidRPr="004D1836" w:rsidRDefault="00730089" w:rsidP="004D1836">
            <w:pPr>
              <w:rPr>
                <w:rFonts w:ascii="Verdana" w:hAnsi="Verdana"/>
                <w:spacing w:val="-2"/>
                <w:sz w:val="18"/>
                <w:szCs w:val="18"/>
              </w:rPr>
            </w:pPr>
            <w:ins w:id="38" w:author="Alvarado Huaman, Leonel Eduardo" w:date="2023-09-18T11:25:00Z">
              <w:r>
                <w:rPr>
                  <w:rFonts w:ascii="Verdana" w:hAnsi="Verdana"/>
                  <w:spacing w:val="-2"/>
                  <w:sz w:val="18"/>
                  <w:szCs w:val="18"/>
                </w:rPr>
                <w:t>2027</w:t>
              </w:r>
            </w:ins>
            <w:commentRangeStart w:id="39"/>
            <w:del w:id="40" w:author="Alvarado Huaman, Leonel Eduardo" w:date="2023-09-18T11:24:00Z">
              <w:r w:rsidR="003225BC" w:rsidDel="00730089">
                <w:rPr>
                  <w:rFonts w:ascii="Verdana" w:hAnsi="Verdana"/>
                  <w:spacing w:val="-2"/>
                  <w:sz w:val="18"/>
                  <w:szCs w:val="18"/>
                </w:rPr>
                <w:delText>2025</w:delText>
              </w:r>
            </w:del>
          </w:p>
        </w:tc>
        <w:tc>
          <w:tcPr>
            <w:tcW w:w="815" w:type="dxa"/>
          </w:tcPr>
          <w:p w14:paraId="73C25387" w14:textId="62734906" w:rsidR="003260A5" w:rsidRPr="004D1836" w:rsidRDefault="00730089" w:rsidP="004D1836">
            <w:pPr>
              <w:ind w:right="-1"/>
              <w:rPr>
                <w:rFonts w:ascii="Verdana" w:hAnsi="Verdana"/>
                <w:spacing w:val="-2"/>
                <w:sz w:val="18"/>
                <w:szCs w:val="18"/>
              </w:rPr>
            </w:pPr>
            <w:ins w:id="41" w:author="Alvarado Huaman, Leonel Eduardo" w:date="2023-09-18T11:26:00Z">
              <w:r>
                <w:rPr>
                  <w:rFonts w:ascii="Verdana" w:hAnsi="Verdana"/>
                  <w:spacing w:val="-2"/>
                  <w:sz w:val="18"/>
                  <w:szCs w:val="18"/>
                </w:rPr>
                <w:t>1</w:t>
              </w:r>
            </w:ins>
            <w:del w:id="42" w:author="Alvarado Huaman, Leonel Eduardo" w:date="2023-09-18T11:24:00Z">
              <w:r w:rsidR="003225BC" w:rsidDel="00730089">
                <w:rPr>
                  <w:rFonts w:ascii="Verdana" w:hAnsi="Verdana"/>
                  <w:spacing w:val="-2"/>
                  <w:sz w:val="18"/>
                  <w:szCs w:val="18"/>
                </w:rPr>
                <w:delText>1.0</w:delText>
              </w:r>
            </w:del>
            <w:commentRangeEnd w:id="39"/>
            <w:r w:rsidR="00DC70CD">
              <w:rPr>
                <w:rStyle w:val="CommentReference"/>
              </w:rPr>
              <w:commentReference w:id="39"/>
            </w:r>
          </w:p>
        </w:tc>
      </w:tr>
      <w:tr w:rsidR="003260A5" w:rsidRPr="004D1836" w14:paraId="0CFE8D5A" w14:textId="77777777" w:rsidTr="000174F3">
        <w:trPr>
          <w:trHeight w:val="20"/>
        </w:trPr>
        <w:tc>
          <w:tcPr>
            <w:tcW w:w="7621" w:type="dxa"/>
          </w:tcPr>
          <w:p w14:paraId="2DB371FA" w14:textId="77777777" w:rsidR="003260A5" w:rsidRPr="004D1836" w:rsidRDefault="003260A5" w:rsidP="00AF799A">
            <w:pPr>
              <w:ind w:right="34"/>
              <w:rPr>
                <w:rFonts w:ascii="Verdana" w:hAnsi="Verdana"/>
                <w:spacing w:val="-2"/>
                <w:sz w:val="18"/>
                <w:szCs w:val="18"/>
              </w:rPr>
            </w:pPr>
            <w:r w:rsidRPr="004D1836">
              <w:rPr>
                <w:rFonts w:ascii="Verdana" w:hAnsi="Verdana"/>
                <w:spacing w:val="-2"/>
                <w:sz w:val="18"/>
                <w:szCs w:val="18"/>
              </w:rPr>
              <w:t>3)</w:t>
            </w:r>
          </w:p>
        </w:tc>
        <w:tc>
          <w:tcPr>
            <w:tcW w:w="851" w:type="dxa"/>
          </w:tcPr>
          <w:p w14:paraId="58284801" w14:textId="77777777" w:rsidR="003260A5" w:rsidRPr="004D1836" w:rsidRDefault="003260A5" w:rsidP="004D1836">
            <w:pPr>
              <w:rPr>
                <w:rFonts w:ascii="Verdana" w:hAnsi="Verdana"/>
                <w:spacing w:val="-2"/>
                <w:sz w:val="18"/>
                <w:szCs w:val="18"/>
              </w:rPr>
            </w:pPr>
          </w:p>
        </w:tc>
        <w:tc>
          <w:tcPr>
            <w:tcW w:w="815" w:type="dxa"/>
          </w:tcPr>
          <w:p w14:paraId="1C5F3EF2" w14:textId="77777777" w:rsidR="003260A5" w:rsidRPr="004D1836" w:rsidRDefault="003260A5" w:rsidP="004D1836">
            <w:pPr>
              <w:ind w:right="-1"/>
              <w:rPr>
                <w:rFonts w:ascii="Verdana" w:hAnsi="Verdana"/>
                <w:spacing w:val="-2"/>
                <w:sz w:val="18"/>
                <w:szCs w:val="18"/>
              </w:rPr>
            </w:pPr>
          </w:p>
        </w:tc>
      </w:tr>
    </w:tbl>
    <w:p w14:paraId="1C817B75" w14:textId="77777777" w:rsidR="003260A5" w:rsidRPr="00EE5A91" w:rsidRDefault="003260A5" w:rsidP="00EE5A91">
      <w:pPr>
        <w:ind w:right="-73"/>
        <w:rPr>
          <w:rFonts w:ascii="Verdana" w:hAnsi="Verdana"/>
          <w:spacing w:val="-2"/>
          <w:sz w:val="18"/>
          <w:szCs w:val="18"/>
        </w:rPr>
      </w:pPr>
    </w:p>
    <w:p w14:paraId="2E69EF1A" w14:textId="5901A92D" w:rsidR="00F05833" w:rsidRPr="00AF799A" w:rsidRDefault="00F05833" w:rsidP="004D1836">
      <w:pPr>
        <w:tabs>
          <w:tab w:val="left" w:pos="-7948"/>
          <w:tab w:val="left" w:pos="-7228"/>
          <w:tab w:val="left" w:pos="-7022"/>
          <w:tab w:val="left" w:pos="-3817"/>
          <w:tab w:val="left" w:pos="-964"/>
          <w:tab w:val="left" w:pos="1055"/>
          <w:tab w:val="left" w:pos="1890"/>
          <w:tab w:val="left" w:pos="3119"/>
          <w:tab w:val="left" w:pos="5812"/>
          <w:tab w:val="left" w:pos="7513"/>
        </w:tabs>
        <w:spacing w:after="120"/>
        <w:jc w:val="both"/>
        <w:rPr>
          <w:rFonts w:ascii="Verdana" w:hAnsi="Verdana"/>
          <w:b/>
          <w:bCs/>
          <w:spacing w:val="-2"/>
          <w:sz w:val="22"/>
          <w:szCs w:val="18"/>
          <w:u w:val="single"/>
        </w:rPr>
      </w:pPr>
      <w:r w:rsidRPr="00AF799A">
        <w:rPr>
          <w:rFonts w:ascii="Verdana" w:hAnsi="Verdana"/>
          <w:b/>
          <w:bCs/>
          <w:spacing w:val="-2"/>
          <w:sz w:val="22"/>
          <w:szCs w:val="18"/>
          <w:u w:val="single"/>
        </w:rPr>
        <w:br w:type="page"/>
      </w:r>
      <w:r w:rsidR="001469EF" w:rsidRPr="00AF799A">
        <w:rPr>
          <w:rFonts w:ascii="Verdana" w:hAnsi="Verdana"/>
          <w:b/>
          <w:bCs/>
          <w:spacing w:val="-2"/>
          <w:sz w:val="22"/>
          <w:szCs w:val="18"/>
          <w:u w:val="single"/>
        </w:rPr>
        <w:lastRenderedPageBreak/>
        <w:t>CATEGORY</w:t>
      </w:r>
      <w:r w:rsidRPr="00AF799A">
        <w:rPr>
          <w:rFonts w:ascii="Verdana" w:hAnsi="Verdana"/>
          <w:b/>
          <w:bCs/>
          <w:spacing w:val="-2"/>
          <w:sz w:val="22"/>
          <w:szCs w:val="18"/>
          <w:u w:val="single"/>
        </w:rPr>
        <w:t xml:space="preserve"> 3</w:t>
      </w:r>
      <w:r w:rsidR="00D93A60" w:rsidRPr="00AF799A">
        <w:rPr>
          <w:rFonts w:ascii="Verdana" w:hAnsi="Verdana"/>
          <w:b/>
          <w:bCs/>
          <w:spacing w:val="-2"/>
          <w:sz w:val="22"/>
          <w:szCs w:val="18"/>
          <w:u w:val="single"/>
        </w:rPr>
        <w:t>:</w:t>
      </w:r>
      <w:r w:rsidRPr="00AF799A">
        <w:rPr>
          <w:rFonts w:ascii="Verdana" w:hAnsi="Verdana"/>
          <w:b/>
          <w:bCs/>
          <w:spacing w:val="-2"/>
          <w:sz w:val="22"/>
          <w:szCs w:val="18"/>
          <w:u w:val="single"/>
        </w:rPr>
        <w:t xml:space="preserve"> SCIENTIFIC EXPOSURE</w:t>
      </w:r>
      <w:r w:rsidR="00CF2BA2">
        <w:rPr>
          <w:rFonts w:ascii="Verdana" w:hAnsi="Verdana"/>
          <w:b/>
          <w:bCs/>
          <w:spacing w:val="-2"/>
          <w:sz w:val="22"/>
          <w:szCs w:val="18"/>
          <w:u w:val="single"/>
        </w:rPr>
        <w:t>/INTERACTION</w:t>
      </w:r>
    </w:p>
    <w:p w14:paraId="310689BE" w14:textId="11CF0BF7" w:rsidR="00F05833" w:rsidRPr="006C3BF3" w:rsidRDefault="00F05833">
      <w:pPr>
        <w:tabs>
          <w:tab w:val="left" w:pos="-7948"/>
          <w:tab w:val="left" w:pos="-7228"/>
          <w:tab w:val="left" w:pos="-7022"/>
          <w:tab w:val="left" w:pos="-3817"/>
          <w:tab w:val="left" w:pos="-964"/>
          <w:tab w:val="left" w:pos="284"/>
          <w:tab w:val="left" w:pos="1055"/>
          <w:tab w:val="left" w:pos="1890"/>
          <w:tab w:val="left" w:pos="3119"/>
          <w:tab w:val="left" w:pos="5812"/>
          <w:tab w:val="left" w:pos="7513"/>
        </w:tabs>
        <w:ind w:left="284" w:hanging="284"/>
        <w:rPr>
          <w:rFonts w:ascii="Verdana" w:hAnsi="Verdana"/>
          <w:b/>
          <w:spacing w:val="-2"/>
          <w:sz w:val="20"/>
          <w:szCs w:val="18"/>
        </w:rPr>
      </w:pPr>
      <w:r w:rsidRPr="00AF799A">
        <w:rPr>
          <w:rFonts w:ascii="Verdana" w:hAnsi="Verdana"/>
          <w:b/>
          <w:bCs/>
          <w:spacing w:val="-2"/>
          <w:sz w:val="20"/>
          <w:szCs w:val="18"/>
        </w:rPr>
        <w:t xml:space="preserve">a. </w:t>
      </w:r>
      <w:r w:rsidR="0002739C" w:rsidRPr="00AF799A">
        <w:rPr>
          <w:rFonts w:ascii="Verdana" w:hAnsi="Verdana"/>
          <w:b/>
          <w:bCs/>
          <w:spacing w:val="-2"/>
          <w:sz w:val="20"/>
          <w:szCs w:val="18"/>
        </w:rPr>
        <w:tab/>
      </w:r>
      <w:r w:rsidR="00F748B3">
        <w:rPr>
          <w:rFonts w:ascii="Verdana" w:hAnsi="Verdana"/>
          <w:b/>
          <w:bCs/>
          <w:spacing w:val="-2"/>
          <w:sz w:val="20"/>
          <w:szCs w:val="18"/>
        </w:rPr>
        <w:t>National</w:t>
      </w:r>
      <w:r w:rsidR="00AF799A">
        <w:rPr>
          <w:rFonts w:ascii="Verdana" w:hAnsi="Verdana"/>
          <w:b/>
          <w:bCs/>
          <w:spacing w:val="-2"/>
          <w:sz w:val="20"/>
          <w:szCs w:val="18"/>
        </w:rPr>
        <w:t xml:space="preserve"> </w:t>
      </w:r>
      <w:r w:rsidRPr="00AF799A">
        <w:rPr>
          <w:rFonts w:ascii="Verdana" w:hAnsi="Verdana"/>
          <w:b/>
          <w:bCs/>
          <w:spacing w:val="-2"/>
          <w:sz w:val="20"/>
          <w:szCs w:val="18"/>
        </w:rPr>
        <w:t>scientific meetings</w:t>
      </w:r>
      <w:r w:rsidR="00F748B3">
        <w:rPr>
          <w:rFonts w:ascii="Verdana" w:hAnsi="Verdana"/>
          <w:b/>
          <w:bCs/>
          <w:spacing w:val="-2"/>
          <w:sz w:val="20"/>
          <w:szCs w:val="18"/>
        </w:rPr>
        <w:t>, local seminars, and discussion groups</w:t>
      </w:r>
      <w:r w:rsidRPr="00AF799A">
        <w:rPr>
          <w:rFonts w:ascii="Verdana" w:hAnsi="Verdana"/>
          <w:b/>
          <w:bCs/>
          <w:spacing w:val="-2"/>
          <w:sz w:val="20"/>
          <w:szCs w:val="18"/>
        </w:rPr>
        <w:t xml:space="preserve"> (</w:t>
      </w:r>
      <w:r w:rsidR="003C1DC7">
        <w:rPr>
          <w:rFonts w:ascii="Verdana" w:hAnsi="Verdana"/>
          <w:b/>
          <w:bCs/>
          <w:spacing w:val="-2"/>
          <w:sz w:val="20"/>
          <w:szCs w:val="18"/>
        </w:rPr>
        <w:t>min</w:t>
      </w:r>
      <w:r w:rsidR="00940B41">
        <w:rPr>
          <w:rFonts w:ascii="Verdana" w:hAnsi="Verdana"/>
          <w:b/>
          <w:bCs/>
          <w:spacing w:val="-2"/>
          <w:sz w:val="20"/>
          <w:szCs w:val="18"/>
        </w:rPr>
        <w:t>imum</w:t>
      </w:r>
      <w:r w:rsidR="003C1DC7">
        <w:rPr>
          <w:rFonts w:ascii="Verdana" w:hAnsi="Verdana"/>
          <w:b/>
          <w:bCs/>
          <w:spacing w:val="-2"/>
          <w:sz w:val="20"/>
          <w:szCs w:val="18"/>
        </w:rPr>
        <w:t xml:space="preserve"> </w:t>
      </w:r>
      <w:r w:rsidRPr="00AF799A">
        <w:rPr>
          <w:rFonts w:ascii="Verdana" w:hAnsi="Verdana"/>
          <w:b/>
          <w:bCs/>
          <w:spacing w:val="-2"/>
          <w:sz w:val="20"/>
          <w:szCs w:val="18"/>
        </w:rPr>
        <w:t>4.</w:t>
      </w:r>
      <w:r w:rsidR="00695309" w:rsidRPr="00AF799A">
        <w:rPr>
          <w:rFonts w:ascii="Verdana" w:hAnsi="Verdana"/>
          <w:b/>
          <w:bCs/>
          <w:spacing w:val="-2"/>
          <w:sz w:val="20"/>
          <w:szCs w:val="18"/>
        </w:rPr>
        <w:t>5</w:t>
      </w:r>
      <w:r w:rsidRPr="00AF799A">
        <w:rPr>
          <w:rFonts w:ascii="Verdana" w:hAnsi="Verdana"/>
          <w:b/>
          <w:bCs/>
          <w:spacing w:val="-2"/>
          <w:sz w:val="20"/>
          <w:szCs w:val="18"/>
        </w:rPr>
        <w:t xml:space="preserve"> ECTS)</w:t>
      </w:r>
    </w:p>
    <w:p w14:paraId="7F19F220" w14:textId="10BC985E" w:rsidR="002B728C" w:rsidRPr="00B458D3" w:rsidRDefault="002B728C" w:rsidP="00FD64C4">
      <w:pPr>
        <w:numPr>
          <w:ilvl w:val="0"/>
          <w:numId w:val="1"/>
        </w:numPr>
        <w:tabs>
          <w:tab w:val="left" w:pos="-7948"/>
          <w:tab w:val="left" w:pos="-7228"/>
          <w:tab w:val="left" w:pos="-7022"/>
          <w:tab w:val="left" w:pos="-3817"/>
          <w:tab w:val="left" w:pos="-964"/>
          <w:tab w:val="left" w:pos="0"/>
          <w:tab w:val="left" w:pos="284"/>
          <w:tab w:val="num" w:pos="426"/>
          <w:tab w:val="left" w:pos="1890"/>
          <w:tab w:val="left" w:pos="7513"/>
        </w:tabs>
        <w:ind w:left="284" w:hanging="142"/>
        <w:jc w:val="both"/>
        <w:rPr>
          <w:rFonts w:ascii="Verdana" w:hAnsi="Verdana"/>
          <w:i/>
          <w:spacing w:val="-2"/>
          <w:sz w:val="16"/>
          <w:szCs w:val="18"/>
        </w:rPr>
      </w:pPr>
      <w:r w:rsidRPr="00B458D3">
        <w:rPr>
          <w:rFonts w:ascii="Verdana" w:hAnsi="Verdana"/>
          <w:i/>
          <w:spacing w:val="-2"/>
          <w:sz w:val="16"/>
          <w:szCs w:val="18"/>
        </w:rPr>
        <w:t xml:space="preserve">Main aims are to stimulate scientific interaction and networking beyond your own specific field of expertise and beyond your existing scientific network. </w:t>
      </w:r>
      <w:r w:rsidRPr="00B458D3">
        <w:rPr>
          <w:rFonts w:ascii="Verdana" w:hAnsi="Verdana"/>
          <w:b/>
          <w:i/>
          <w:spacing w:val="-2"/>
          <w:sz w:val="16"/>
          <w:szCs w:val="18"/>
        </w:rPr>
        <w:t xml:space="preserve">Hence, </w:t>
      </w:r>
      <w:r w:rsidRPr="00AF799A">
        <w:rPr>
          <w:rFonts w:ascii="Verdana" w:hAnsi="Verdana"/>
          <w:b/>
          <w:i/>
          <w:iCs/>
          <w:sz w:val="16"/>
          <w:szCs w:val="18"/>
        </w:rPr>
        <w:t>chair group</w:t>
      </w:r>
      <w:r w:rsidR="00CB4635">
        <w:rPr>
          <w:rFonts w:ascii="Verdana" w:hAnsi="Verdana"/>
          <w:b/>
          <w:i/>
          <w:iCs/>
          <w:sz w:val="16"/>
          <w:szCs w:val="18"/>
        </w:rPr>
        <w:t>/research department</w:t>
      </w:r>
      <w:r w:rsidRPr="00AF799A">
        <w:rPr>
          <w:rFonts w:ascii="Verdana" w:hAnsi="Verdana"/>
          <w:b/>
          <w:i/>
          <w:iCs/>
          <w:sz w:val="16"/>
          <w:szCs w:val="18"/>
        </w:rPr>
        <w:t xml:space="preserve"> meetings may not be listed</w:t>
      </w:r>
      <w:r>
        <w:rPr>
          <w:rFonts w:ascii="Verdana" w:hAnsi="Verdana"/>
          <w:b/>
          <w:i/>
          <w:iCs/>
          <w:sz w:val="16"/>
          <w:szCs w:val="18"/>
        </w:rPr>
        <w:t xml:space="preserve"> as they do not meet these aims.</w:t>
      </w:r>
    </w:p>
    <w:p w14:paraId="216AA233" w14:textId="38DBE9D4" w:rsidR="002B728C" w:rsidRPr="00B458D3" w:rsidRDefault="00713098" w:rsidP="00FD64C4">
      <w:pPr>
        <w:numPr>
          <w:ilvl w:val="0"/>
          <w:numId w:val="1"/>
        </w:numPr>
        <w:tabs>
          <w:tab w:val="left" w:pos="-7948"/>
          <w:tab w:val="left" w:pos="-7228"/>
          <w:tab w:val="left" w:pos="-7022"/>
          <w:tab w:val="left" w:pos="-3817"/>
          <w:tab w:val="left" w:pos="-964"/>
          <w:tab w:val="left" w:pos="0"/>
          <w:tab w:val="left" w:pos="284"/>
          <w:tab w:val="left" w:pos="1890"/>
          <w:tab w:val="left" w:pos="7513"/>
        </w:tabs>
        <w:ind w:left="284" w:hanging="142"/>
        <w:jc w:val="both"/>
        <w:rPr>
          <w:rFonts w:ascii="Verdana" w:hAnsi="Verdana"/>
          <w:spacing w:val="-2"/>
          <w:sz w:val="16"/>
          <w:szCs w:val="18"/>
        </w:rPr>
      </w:pPr>
      <w:r>
        <w:rPr>
          <w:rFonts w:ascii="Verdana" w:hAnsi="Verdana"/>
          <w:i/>
          <w:iCs/>
          <w:sz w:val="16"/>
          <w:szCs w:val="18"/>
        </w:rPr>
        <w:t xml:space="preserve">Listed </w:t>
      </w:r>
      <w:r w:rsidR="002B728C">
        <w:rPr>
          <w:rFonts w:ascii="Verdana" w:hAnsi="Verdana"/>
          <w:i/>
          <w:iCs/>
          <w:sz w:val="16"/>
          <w:szCs w:val="18"/>
        </w:rPr>
        <w:t>activities can take place anywhere in the world, but are generally targeted towards a local audience</w:t>
      </w:r>
      <w:r w:rsidR="002B728C" w:rsidRPr="00AF799A">
        <w:rPr>
          <w:rFonts w:ascii="Verdana" w:hAnsi="Verdana"/>
          <w:i/>
          <w:iCs/>
          <w:sz w:val="16"/>
          <w:szCs w:val="18"/>
        </w:rPr>
        <w:t>.</w:t>
      </w:r>
      <w:r w:rsidR="002B728C">
        <w:rPr>
          <w:rFonts w:ascii="Verdana" w:hAnsi="Verdana"/>
          <w:i/>
          <w:iCs/>
          <w:sz w:val="16"/>
          <w:szCs w:val="18"/>
        </w:rPr>
        <w:t xml:space="preserve"> </w:t>
      </w:r>
    </w:p>
    <w:p w14:paraId="12DD39A6" w14:textId="6A75F9A0" w:rsidR="002B728C" w:rsidRPr="00AF799A" w:rsidRDefault="002B728C" w:rsidP="00FD64C4">
      <w:pPr>
        <w:numPr>
          <w:ilvl w:val="0"/>
          <w:numId w:val="1"/>
        </w:numPr>
        <w:tabs>
          <w:tab w:val="left" w:pos="-7948"/>
          <w:tab w:val="left" w:pos="-7228"/>
          <w:tab w:val="left" w:pos="-7022"/>
          <w:tab w:val="left" w:pos="-3817"/>
          <w:tab w:val="left" w:pos="-964"/>
          <w:tab w:val="left" w:pos="0"/>
          <w:tab w:val="left" w:pos="284"/>
          <w:tab w:val="left" w:pos="1890"/>
          <w:tab w:val="left" w:pos="7513"/>
        </w:tabs>
        <w:ind w:left="284" w:hanging="142"/>
        <w:jc w:val="both"/>
        <w:rPr>
          <w:rFonts w:ascii="Verdana" w:hAnsi="Verdana"/>
          <w:spacing w:val="-2"/>
          <w:sz w:val="16"/>
          <w:szCs w:val="18"/>
        </w:rPr>
      </w:pPr>
      <w:r>
        <w:rPr>
          <w:rFonts w:ascii="Verdana" w:hAnsi="Verdana"/>
          <w:i/>
          <w:iCs/>
          <w:sz w:val="16"/>
          <w:szCs w:val="18"/>
        </w:rPr>
        <w:t>International conference attendance may be listed under this heading too, but only if you did not present a poster or talk in that conference (otherwise, list that conference in 3</w:t>
      </w:r>
      <w:r w:rsidR="000943C4">
        <w:rPr>
          <w:rFonts w:ascii="Verdana" w:hAnsi="Verdana"/>
          <w:i/>
          <w:iCs/>
          <w:sz w:val="16"/>
          <w:szCs w:val="18"/>
        </w:rPr>
        <w:t>b</w:t>
      </w:r>
      <w:r>
        <w:rPr>
          <w:rFonts w:ascii="Verdana" w:hAnsi="Verdana"/>
          <w:i/>
          <w:iCs/>
          <w:sz w:val="16"/>
          <w:szCs w:val="18"/>
        </w:rPr>
        <w:t xml:space="preserve">). </w:t>
      </w:r>
    </w:p>
    <w:p w14:paraId="4BF954D8" w14:textId="77777777" w:rsidR="002B728C" w:rsidRPr="00AF799A" w:rsidRDefault="002B728C" w:rsidP="00FD64C4">
      <w:pPr>
        <w:numPr>
          <w:ilvl w:val="0"/>
          <w:numId w:val="1"/>
        </w:numPr>
        <w:tabs>
          <w:tab w:val="left" w:pos="-7948"/>
          <w:tab w:val="left" w:pos="-7228"/>
          <w:tab w:val="left" w:pos="-7022"/>
          <w:tab w:val="left" w:pos="-3817"/>
          <w:tab w:val="left" w:pos="-964"/>
          <w:tab w:val="left" w:pos="0"/>
          <w:tab w:val="left" w:pos="284"/>
          <w:tab w:val="num" w:pos="426"/>
          <w:tab w:val="left" w:pos="1890"/>
          <w:tab w:val="left" w:pos="7513"/>
        </w:tabs>
        <w:ind w:left="284" w:hanging="142"/>
        <w:jc w:val="both"/>
        <w:rPr>
          <w:rFonts w:ascii="Verdana" w:hAnsi="Verdana"/>
          <w:spacing w:val="-2"/>
          <w:sz w:val="16"/>
          <w:szCs w:val="18"/>
        </w:rPr>
      </w:pPr>
      <w:r>
        <w:rPr>
          <w:rFonts w:ascii="Verdana" w:hAnsi="Verdana"/>
          <w:i/>
          <w:iCs/>
          <w:sz w:val="16"/>
          <w:szCs w:val="18"/>
        </w:rPr>
        <w:t xml:space="preserve">To stimulate scientific interaction, </w:t>
      </w:r>
      <w:r w:rsidRPr="00AF799A">
        <w:rPr>
          <w:rFonts w:ascii="Verdana" w:hAnsi="Verdana"/>
          <w:i/>
          <w:iCs/>
          <w:sz w:val="16"/>
          <w:szCs w:val="18"/>
        </w:rPr>
        <w:t>PE&amp;RC</w:t>
      </w:r>
      <w:r>
        <w:rPr>
          <w:rFonts w:ascii="Verdana" w:hAnsi="Verdana"/>
          <w:i/>
          <w:iCs/>
          <w:sz w:val="16"/>
          <w:szCs w:val="18"/>
        </w:rPr>
        <w:t xml:space="preserve"> also facilitates and acknowledges</w:t>
      </w:r>
      <w:r w:rsidRPr="00AF799A">
        <w:rPr>
          <w:rFonts w:ascii="Verdana" w:hAnsi="Verdana"/>
          <w:i/>
          <w:iCs/>
          <w:sz w:val="16"/>
          <w:szCs w:val="18"/>
        </w:rPr>
        <w:t xml:space="preserve"> a number of discussion groups</w:t>
      </w:r>
      <w:r>
        <w:rPr>
          <w:rFonts w:ascii="Verdana" w:hAnsi="Verdana"/>
          <w:i/>
          <w:iCs/>
          <w:sz w:val="16"/>
          <w:szCs w:val="18"/>
        </w:rPr>
        <w:t xml:space="preserve"> that are generally run by and for PhDs. For a non-inclusive list, see </w:t>
      </w:r>
      <w:hyperlink r:id="rId16" w:history="1">
        <w:r w:rsidRPr="00CD717A">
          <w:rPr>
            <w:rStyle w:val="Hyperlink"/>
            <w:rFonts w:ascii="Verdana" w:hAnsi="Verdana"/>
            <w:i/>
            <w:iCs/>
            <w:sz w:val="16"/>
            <w:szCs w:val="18"/>
          </w:rPr>
          <w:t>www.pe-rc.nl/discussion-groups</w:t>
        </w:r>
      </w:hyperlink>
      <w:r>
        <w:rPr>
          <w:rFonts w:ascii="Verdana" w:hAnsi="Verdana"/>
          <w:i/>
          <w:iCs/>
          <w:sz w:val="16"/>
          <w:szCs w:val="18"/>
        </w:rPr>
        <w:t>.</w:t>
      </w:r>
    </w:p>
    <w:p w14:paraId="3738BD82" w14:textId="77777777" w:rsidR="002B728C" w:rsidRPr="00FA5228" w:rsidRDefault="002B728C" w:rsidP="002B728C">
      <w:pPr>
        <w:numPr>
          <w:ilvl w:val="0"/>
          <w:numId w:val="1"/>
        </w:numPr>
        <w:tabs>
          <w:tab w:val="left" w:pos="-7948"/>
          <w:tab w:val="left" w:pos="-7228"/>
          <w:tab w:val="left" w:pos="-7022"/>
          <w:tab w:val="left" w:pos="-3817"/>
          <w:tab w:val="left" w:pos="-964"/>
          <w:tab w:val="left" w:pos="0"/>
          <w:tab w:val="left" w:pos="284"/>
          <w:tab w:val="left" w:pos="1890"/>
          <w:tab w:val="left" w:pos="7513"/>
        </w:tabs>
        <w:spacing w:after="120"/>
        <w:ind w:left="284" w:hanging="142"/>
        <w:rPr>
          <w:rFonts w:ascii="Verdana" w:hAnsi="Verdana"/>
          <w:i/>
          <w:iCs/>
          <w:spacing w:val="-2"/>
          <w:sz w:val="16"/>
          <w:szCs w:val="18"/>
        </w:rPr>
      </w:pPr>
      <w:r w:rsidRPr="00FA5228">
        <w:rPr>
          <w:rFonts w:ascii="Verdana" w:hAnsi="Verdana"/>
          <w:i/>
          <w:iCs/>
          <w:spacing w:val="-2"/>
          <w:sz w:val="16"/>
          <w:szCs w:val="18"/>
        </w:rPr>
        <w:t xml:space="preserve">Consider ± 0.1 ECTS for a 2-hour meeting and 1.5 ECTS per year </w:t>
      </w:r>
      <w:r>
        <w:rPr>
          <w:rFonts w:ascii="Verdana" w:hAnsi="Verdana"/>
          <w:i/>
          <w:iCs/>
          <w:spacing w:val="-2"/>
          <w:sz w:val="16"/>
          <w:szCs w:val="18"/>
        </w:rPr>
        <w:t xml:space="preserve">for </w:t>
      </w:r>
      <w:r w:rsidRPr="00FA5228">
        <w:rPr>
          <w:rFonts w:ascii="Verdana" w:hAnsi="Verdana"/>
          <w:i/>
          <w:iCs/>
          <w:spacing w:val="-2"/>
          <w:sz w:val="16"/>
          <w:szCs w:val="18"/>
        </w:rPr>
        <w:t>active participation in a discussion group.</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Look w:val="01E0" w:firstRow="1" w:lastRow="1" w:firstColumn="1" w:lastColumn="1" w:noHBand="0" w:noVBand="0"/>
      </w:tblPr>
      <w:tblGrid>
        <w:gridCol w:w="7285"/>
        <w:gridCol w:w="1282"/>
        <w:gridCol w:w="836"/>
      </w:tblGrid>
      <w:tr w:rsidR="00F05833" w:rsidRPr="004D1836" w14:paraId="54D1E37E" w14:textId="77777777" w:rsidTr="000174F3">
        <w:trPr>
          <w:trHeight w:val="20"/>
        </w:trPr>
        <w:tc>
          <w:tcPr>
            <w:tcW w:w="7479" w:type="dxa"/>
          </w:tcPr>
          <w:p w14:paraId="2904EFA4" w14:textId="77777777" w:rsidR="00F05833" w:rsidRPr="004D1836" w:rsidRDefault="00F05833" w:rsidP="00AF799A">
            <w:pPr>
              <w:ind w:right="34"/>
              <w:rPr>
                <w:rFonts w:ascii="Verdana" w:hAnsi="Verdana"/>
                <w:b/>
                <w:spacing w:val="-2"/>
                <w:sz w:val="18"/>
                <w:szCs w:val="18"/>
                <w:u w:val="dotted"/>
              </w:rPr>
            </w:pPr>
            <w:r w:rsidRPr="004D1836">
              <w:rPr>
                <w:rFonts w:ascii="Verdana" w:hAnsi="Verdana"/>
                <w:b/>
                <w:spacing w:val="-2"/>
                <w:sz w:val="18"/>
                <w:szCs w:val="18"/>
              </w:rPr>
              <w:t xml:space="preserve">Name of the discussion group, </w:t>
            </w:r>
            <w:r w:rsidRPr="004D1836">
              <w:rPr>
                <w:rFonts w:ascii="Verdana" w:hAnsi="Verdana"/>
                <w:b/>
                <w:bCs/>
                <w:spacing w:val="-2"/>
                <w:sz w:val="18"/>
                <w:szCs w:val="18"/>
              </w:rPr>
              <w:t xml:space="preserve">local seminar </w:t>
            </w:r>
            <w:r w:rsidR="00AF799A">
              <w:rPr>
                <w:rFonts w:ascii="Verdana" w:hAnsi="Verdana"/>
                <w:b/>
                <w:bCs/>
                <w:spacing w:val="-2"/>
                <w:sz w:val="18"/>
                <w:szCs w:val="18"/>
              </w:rPr>
              <w:t>or</w:t>
            </w:r>
            <w:r w:rsidRPr="004D1836">
              <w:rPr>
                <w:rFonts w:ascii="Verdana" w:hAnsi="Verdana"/>
                <w:b/>
                <w:bCs/>
                <w:spacing w:val="-2"/>
                <w:sz w:val="18"/>
                <w:szCs w:val="18"/>
              </w:rPr>
              <w:t xml:space="preserve"> other scientific meeting</w:t>
            </w:r>
          </w:p>
        </w:tc>
        <w:tc>
          <w:tcPr>
            <w:tcW w:w="1305" w:type="dxa"/>
          </w:tcPr>
          <w:p w14:paraId="3D6A1D0D" w14:textId="77777777" w:rsidR="00F05833" w:rsidRPr="004D1836" w:rsidRDefault="00F05833" w:rsidP="00AF799A">
            <w:pPr>
              <w:ind w:right="-44"/>
              <w:rPr>
                <w:rFonts w:ascii="Verdana" w:hAnsi="Verdana"/>
                <w:b/>
                <w:spacing w:val="-2"/>
                <w:sz w:val="18"/>
                <w:szCs w:val="18"/>
                <w:u w:val="dotted"/>
              </w:rPr>
            </w:pPr>
            <w:r w:rsidRPr="004D1836">
              <w:rPr>
                <w:rFonts w:ascii="Verdana" w:hAnsi="Verdana"/>
                <w:b/>
                <w:spacing w:val="-2"/>
                <w:sz w:val="18"/>
                <w:szCs w:val="18"/>
              </w:rPr>
              <w:t>Years</w:t>
            </w:r>
          </w:p>
        </w:tc>
        <w:tc>
          <w:tcPr>
            <w:tcW w:w="845" w:type="dxa"/>
          </w:tcPr>
          <w:p w14:paraId="2AE95796" w14:textId="77777777" w:rsidR="00F05833" w:rsidRPr="004D1836" w:rsidRDefault="00F05833" w:rsidP="00AF799A">
            <w:pPr>
              <w:ind w:right="-1"/>
              <w:rPr>
                <w:rFonts w:ascii="Verdana" w:hAnsi="Verdana"/>
                <w:b/>
                <w:spacing w:val="-2"/>
                <w:sz w:val="18"/>
                <w:szCs w:val="18"/>
              </w:rPr>
            </w:pPr>
            <w:r w:rsidRPr="004D1836">
              <w:rPr>
                <w:rFonts w:ascii="Verdana" w:hAnsi="Verdana"/>
                <w:b/>
                <w:spacing w:val="-2"/>
                <w:sz w:val="18"/>
                <w:szCs w:val="18"/>
              </w:rPr>
              <w:t>ECTS</w:t>
            </w:r>
          </w:p>
        </w:tc>
      </w:tr>
      <w:tr w:rsidR="00F05833" w:rsidRPr="004D1836" w14:paraId="4CDEF9CA" w14:textId="77777777" w:rsidTr="000174F3">
        <w:trPr>
          <w:trHeight w:val="20"/>
        </w:trPr>
        <w:tc>
          <w:tcPr>
            <w:tcW w:w="7479" w:type="dxa"/>
          </w:tcPr>
          <w:p w14:paraId="131135FD" w14:textId="4BD8EF1B" w:rsidR="00F05833" w:rsidRPr="00B70576" w:rsidRDefault="00B70576" w:rsidP="00B70576">
            <w:pPr>
              <w:pStyle w:val="ListParagraph"/>
              <w:numPr>
                <w:ilvl w:val="0"/>
                <w:numId w:val="45"/>
              </w:numPr>
              <w:ind w:right="34"/>
              <w:rPr>
                <w:rFonts w:ascii="Verdana" w:hAnsi="Verdana"/>
                <w:spacing w:val="-2"/>
                <w:sz w:val="18"/>
                <w:szCs w:val="18"/>
              </w:rPr>
            </w:pPr>
            <w:r>
              <w:rPr>
                <w:rFonts w:ascii="Verdana" w:hAnsi="Verdana"/>
                <w:spacing w:val="-2"/>
                <w:sz w:val="18"/>
                <w:szCs w:val="18"/>
              </w:rPr>
              <w:t>Functional Structural Plant Modelling Discussion Group</w:t>
            </w:r>
          </w:p>
        </w:tc>
        <w:tc>
          <w:tcPr>
            <w:tcW w:w="1305" w:type="dxa"/>
          </w:tcPr>
          <w:p w14:paraId="1650DCE4" w14:textId="79A3E344" w:rsidR="00F05833" w:rsidRPr="004D1836" w:rsidRDefault="00B70576" w:rsidP="004D1836">
            <w:pPr>
              <w:ind w:right="-44"/>
              <w:jc w:val="center"/>
              <w:rPr>
                <w:rFonts w:ascii="Verdana" w:hAnsi="Verdana"/>
                <w:spacing w:val="-2"/>
                <w:sz w:val="18"/>
                <w:szCs w:val="18"/>
              </w:rPr>
            </w:pPr>
            <w:r>
              <w:rPr>
                <w:rFonts w:ascii="Verdana" w:hAnsi="Verdana"/>
                <w:spacing w:val="-2"/>
                <w:sz w:val="18"/>
                <w:szCs w:val="18"/>
              </w:rPr>
              <w:t>2025</w:t>
            </w:r>
          </w:p>
        </w:tc>
        <w:tc>
          <w:tcPr>
            <w:tcW w:w="845" w:type="dxa"/>
          </w:tcPr>
          <w:p w14:paraId="3736D039" w14:textId="28B77D9F" w:rsidR="00F05833" w:rsidRPr="004D1836" w:rsidRDefault="00B70576" w:rsidP="004D1836">
            <w:pPr>
              <w:ind w:right="-1"/>
              <w:jc w:val="center"/>
              <w:rPr>
                <w:rFonts w:ascii="Verdana" w:hAnsi="Verdana"/>
                <w:spacing w:val="-2"/>
                <w:sz w:val="18"/>
                <w:szCs w:val="18"/>
              </w:rPr>
            </w:pPr>
            <w:r>
              <w:rPr>
                <w:rFonts w:ascii="Verdana" w:hAnsi="Verdana"/>
                <w:spacing w:val="-2"/>
                <w:sz w:val="18"/>
                <w:szCs w:val="18"/>
              </w:rPr>
              <w:t>1.5</w:t>
            </w:r>
          </w:p>
        </w:tc>
      </w:tr>
      <w:tr w:rsidR="00F05833" w:rsidRPr="004D1836" w14:paraId="5E392CD3" w14:textId="77777777" w:rsidTr="000174F3">
        <w:trPr>
          <w:trHeight w:val="20"/>
        </w:trPr>
        <w:tc>
          <w:tcPr>
            <w:tcW w:w="7479" w:type="dxa"/>
          </w:tcPr>
          <w:p w14:paraId="2121A77B" w14:textId="40643825" w:rsidR="00F05833" w:rsidRPr="00B70576" w:rsidRDefault="00B70576" w:rsidP="00B70576">
            <w:pPr>
              <w:pStyle w:val="ListParagraph"/>
              <w:numPr>
                <w:ilvl w:val="0"/>
                <w:numId w:val="45"/>
              </w:numPr>
              <w:ind w:right="34"/>
              <w:rPr>
                <w:rFonts w:ascii="Verdana" w:hAnsi="Verdana"/>
                <w:spacing w:val="-2"/>
                <w:sz w:val="18"/>
                <w:szCs w:val="18"/>
              </w:rPr>
            </w:pPr>
            <w:r>
              <w:rPr>
                <w:rFonts w:ascii="Verdana" w:hAnsi="Verdana"/>
                <w:spacing w:val="-2"/>
                <w:sz w:val="18"/>
                <w:szCs w:val="18"/>
              </w:rPr>
              <w:t>Seminar: Cocoa agronomy and ecology</w:t>
            </w:r>
          </w:p>
        </w:tc>
        <w:tc>
          <w:tcPr>
            <w:tcW w:w="1305" w:type="dxa"/>
          </w:tcPr>
          <w:p w14:paraId="2322DF25" w14:textId="3AD09281" w:rsidR="00F05833" w:rsidRPr="004D1836" w:rsidRDefault="00B70576" w:rsidP="004D1836">
            <w:pPr>
              <w:ind w:right="-44"/>
              <w:jc w:val="center"/>
              <w:rPr>
                <w:rFonts w:ascii="Verdana" w:hAnsi="Verdana"/>
                <w:spacing w:val="-2"/>
                <w:sz w:val="18"/>
                <w:szCs w:val="18"/>
              </w:rPr>
            </w:pPr>
            <w:r>
              <w:rPr>
                <w:rFonts w:ascii="Verdana" w:hAnsi="Verdana"/>
                <w:spacing w:val="-2"/>
                <w:sz w:val="18"/>
                <w:szCs w:val="18"/>
              </w:rPr>
              <w:t>2025</w:t>
            </w:r>
          </w:p>
        </w:tc>
        <w:tc>
          <w:tcPr>
            <w:tcW w:w="845" w:type="dxa"/>
          </w:tcPr>
          <w:p w14:paraId="0BD75088" w14:textId="33C338E5" w:rsidR="00F05833" w:rsidRPr="004D1836" w:rsidRDefault="00B70576" w:rsidP="004D1836">
            <w:pPr>
              <w:ind w:right="-1"/>
              <w:jc w:val="center"/>
              <w:rPr>
                <w:rFonts w:ascii="Verdana" w:hAnsi="Verdana"/>
                <w:spacing w:val="-2"/>
                <w:sz w:val="18"/>
                <w:szCs w:val="18"/>
              </w:rPr>
            </w:pPr>
            <w:r>
              <w:rPr>
                <w:rFonts w:ascii="Verdana" w:hAnsi="Verdana"/>
                <w:spacing w:val="-2"/>
                <w:sz w:val="18"/>
                <w:szCs w:val="18"/>
              </w:rPr>
              <w:t>1.5</w:t>
            </w:r>
          </w:p>
        </w:tc>
      </w:tr>
      <w:tr w:rsidR="00AF799A" w:rsidRPr="004D1836" w14:paraId="06AB8653" w14:textId="77777777" w:rsidTr="000174F3">
        <w:trPr>
          <w:trHeight w:val="20"/>
        </w:trPr>
        <w:tc>
          <w:tcPr>
            <w:tcW w:w="7479" w:type="dxa"/>
          </w:tcPr>
          <w:p w14:paraId="52797610" w14:textId="4E028330" w:rsidR="00AF799A" w:rsidRPr="00B70576" w:rsidRDefault="00B70576" w:rsidP="00B70576">
            <w:pPr>
              <w:pStyle w:val="ListParagraph"/>
              <w:numPr>
                <w:ilvl w:val="0"/>
                <w:numId w:val="45"/>
              </w:numPr>
              <w:ind w:right="34"/>
              <w:rPr>
                <w:rFonts w:ascii="Verdana" w:hAnsi="Verdana"/>
                <w:spacing w:val="-2"/>
                <w:sz w:val="18"/>
                <w:szCs w:val="18"/>
              </w:rPr>
            </w:pPr>
            <w:r>
              <w:rPr>
                <w:rFonts w:ascii="Verdana" w:hAnsi="Verdana"/>
                <w:spacing w:val="-2"/>
                <w:sz w:val="18"/>
                <w:szCs w:val="18"/>
              </w:rPr>
              <w:t>Modelling &amp; Simulation Discussion Group</w:t>
            </w:r>
          </w:p>
        </w:tc>
        <w:tc>
          <w:tcPr>
            <w:tcW w:w="1305" w:type="dxa"/>
          </w:tcPr>
          <w:p w14:paraId="18B334BB" w14:textId="5ECFF8F0" w:rsidR="00AF799A" w:rsidRPr="004D1836" w:rsidRDefault="00B70576" w:rsidP="00240755">
            <w:pPr>
              <w:ind w:right="-44"/>
              <w:jc w:val="center"/>
              <w:rPr>
                <w:rFonts w:ascii="Verdana" w:hAnsi="Verdana"/>
                <w:spacing w:val="-2"/>
                <w:sz w:val="18"/>
                <w:szCs w:val="18"/>
              </w:rPr>
            </w:pPr>
            <w:r>
              <w:rPr>
                <w:rFonts w:ascii="Verdana" w:hAnsi="Verdana"/>
                <w:spacing w:val="-2"/>
                <w:sz w:val="18"/>
                <w:szCs w:val="18"/>
              </w:rPr>
              <w:t>2025</w:t>
            </w:r>
          </w:p>
        </w:tc>
        <w:tc>
          <w:tcPr>
            <w:tcW w:w="845" w:type="dxa"/>
          </w:tcPr>
          <w:p w14:paraId="2DFAB982" w14:textId="40D6A51A" w:rsidR="00AF799A" w:rsidRPr="004D1836" w:rsidRDefault="00B70576" w:rsidP="00240755">
            <w:pPr>
              <w:ind w:right="-1"/>
              <w:jc w:val="center"/>
              <w:rPr>
                <w:rFonts w:ascii="Verdana" w:hAnsi="Verdana"/>
                <w:spacing w:val="-2"/>
                <w:sz w:val="18"/>
                <w:szCs w:val="18"/>
              </w:rPr>
            </w:pPr>
            <w:r>
              <w:rPr>
                <w:rFonts w:ascii="Verdana" w:hAnsi="Verdana"/>
                <w:spacing w:val="-2"/>
                <w:sz w:val="18"/>
                <w:szCs w:val="18"/>
              </w:rPr>
              <w:t>1.5</w:t>
            </w:r>
          </w:p>
        </w:tc>
      </w:tr>
      <w:tr w:rsidR="00AF799A" w:rsidRPr="004D1836" w14:paraId="2E25AD00" w14:textId="77777777" w:rsidTr="000174F3">
        <w:trPr>
          <w:trHeight w:val="20"/>
        </w:trPr>
        <w:tc>
          <w:tcPr>
            <w:tcW w:w="7479" w:type="dxa"/>
          </w:tcPr>
          <w:p w14:paraId="7D4CC64F" w14:textId="0EA50D91" w:rsidR="00AF799A" w:rsidRPr="00730089" w:rsidRDefault="00AF799A" w:rsidP="00730089">
            <w:pPr>
              <w:pStyle w:val="ListParagraph"/>
              <w:numPr>
                <w:ilvl w:val="0"/>
                <w:numId w:val="45"/>
              </w:numPr>
              <w:ind w:right="34"/>
              <w:rPr>
                <w:rFonts w:ascii="Verdana" w:hAnsi="Verdana"/>
                <w:spacing w:val="-2"/>
                <w:sz w:val="18"/>
                <w:szCs w:val="18"/>
                <w:rPrChange w:id="43" w:author="Alvarado Huaman, Leonel Eduardo" w:date="2023-09-18T11:23:00Z">
                  <w:rPr/>
                </w:rPrChange>
              </w:rPr>
              <w:pPrChange w:id="44" w:author="Alvarado Huaman, Leonel Eduardo" w:date="2023-09-18T11:23:00Z">
                <w:pPr>
                  <w:ind w:right="34"/>
                </w:pPr>
              </w:pPrChange>
            </w:pPr>
            <w:del w:id="45" w:author="Alvarado Huaman, Leonel Eduardo" w:date="2023-09-18T11:23:00Z">
              <w:r w:rsidRPr="00730089" w:rsidDel="00730089">
                <w:rPr>
                  <w:rFonts w:ascii="Verdana" w:hAnsi="Verdana"/>
                  <w:spacing w:val="-2"/>
                  <w:sz w:val="18"/>
                  <w:szCs w:val="18"/>
                  <w:rPrChange w:id="46" w:author="Alvarado Huaman, Leonel Eduardo" w:date="2023-09-18T11:23:00Z">
                    <w:rPr/>
                  </w:rPrChange>
                </w:rPr>
                <w:delText>4)</w:delText>
              </w:r>
            </w:del>
            <w:ins w:id="47" w:author="Alvarado Huaman, Leonel Eduardo" w:date="2023-09-18T11:24:00Z">
              <w:r w:rsidR="00730089">
                <w:rPr>
                  <w:rFonts w:ascii="Verdana" w:hAnsi="Verdana"/>
                  <w:spacing w:val="-2"/>
                  <w:sz w:val="18"/>
                  <w:szCs w:val="18"/>
                </w:rPr>
                <w:t xml:space="preserve"> </w:t>
              </w:r>
              <w:r w:rsidR="00730089">
                <w:rPr>
                  <w:rFonts w:ascii="Verdana" w:hAnsi="Verdana"/>
                  <w:spacing w:val="-2"/>
                  <w:sz w:val="18"/>
                  <w:szCs w:val="18"/>
                </w:rPr>
                <w:t>Agroecology and ecological intensification: perspectives from Europe and Latin America (11/8/2023)</w:t>
              </w:r>
            </w:ins>
          </w:p>
        </w:tc>
        <w:tc>
          <w:tcPr>
            <w:tcW w:w="1305" w:type="dxa"/>
          </w:tcPr>
          <w:p w14:paraId="0560D2B1" w14:textId="69AF2B7B" w:rsidR="00AF799A" w:rsidRPr="004D1836" w:rsidRDefault="00730089" w:rsidP="00240755">
            <w:pPr>
              <w:ind w:right="-44"/>
              <w:jc w:val="center"/>
              <w:rPr>
                <w:rFonts w:ascii="Verdana" w:hAnsi="Verdana"/>
                <w:spacing w:val="-2"/>
                <w:sz w:val="18"/>
                <w:szCs w:val="18"/>
              </w:rPr>
            </w:pPr>
            <w:ins w:id="48" w:author="Alvarado Huaman, Leonel Eduardo" w:date="2023-09-18T11:24:00Z">
              <w:r>
                <w:rPr>
                  <w:rFonts w:ascii="Verdana" w:hAnsi="Verdana"/>
                  <w:spacing w:val="-2"/>
                  <w:sz w:val="18"/>
                  <w:szCs w:val="18"/>
                </w:rPr>
                <w:t>2023</w:t>
              </w:r>
            </w:ins>
          </w:p>
        </w:tc>
        <w:tc>
          <w:tcPr>
            <w:tcW w:w="845" w:type="dxa"/>
          </w:tcPr>
          <w:p w14:paraId="6E7F8BDE" w14:textId="00EC31CC" w:rsidR="00730089" w:rsidRPr="004D1836" w:rsidRDefault="00730089" w:rsidP="00730089">
            <w:pPr>
              <w:ind w:right="-1"/>
              <w:jc w:val="center"/>
              <w:rPr>
                <w:rFonts w:ascii="Verdana" w:hAnsi="Verdana"/>
                <w:spacing w:val="-2"/>
                <w:sz w:val="18"/>
                <w:szCs w:val="18"/>
              </w:rPr>
            </w:pPr>
            <w:ins w:id="49" w:author="Alvarado Huaman, Leonel Eduardo" w:date="2023-09-18T11:24:00Z">
              <w:r>
                <w:rPr>
                  <w:rFonts w:ascii="Verdana" w:hAnsi="Verdana"/>
                  <w:spacing w:val="-2"/>
                  <w:sz w:val="18"/>
                  <w:szCs w:val="18"/>
                </w:rPr>
                <w:t>0.3</w:t>
              </w:r>
            </w:ins>
          </w:p>
        </w:tc>
      </w:tr>
      <w:tr w:rsidR="00F05833" w:rsidRPr="004D1836" w14:paraId="7833B259" w14:textId="77777777" w:rsidTr="000174F3">
        <w:trPr>
          <w:trHeight w:val="20"/>
        </w:trPr>
        <w:tc>
          <w:tcPr>
            <w:tcW w:w="7479" w:type="dxa"/>
          </w:tcPr>
          <w:p w14:paraId="766A9B75" w14:textId="77777777" w:rsidR="00F05833" w:rsidRPr="004D1836" w:rsidRDefault="00AF799A" w:rsidP="00AF799A">
            <w:pPr>
              <w:ind w:right="34"/>
              <w:rPr>
                <w:rFonts w:ascii="Verdana" w:hAnsi="Verdana"/>
                <w:spacing w:val="-2"/>
                <w:sz w:val="18"/>
                <w:szCs w:val="18"/>
              </w:rPr>
            </w:pPr>
            <w:r>
              <w:rPr>
                <w:rFonts w:ascii="Verdana" w:hAnsi="Verdana"/>
                <w:spacing w:val="-2"/>
                <w:sz w:val="18"/>
                <w:szCs w:val="18"/>
              </w:rPr>
              <w:t>5</w:t>
            </w:r>
            <w:r w:rsidR="00F05833" w:rsidRPr="004D1836">
              <w:rPr>
                <w:rFonts w:ascii="Verdana" w:hAnsi="Verdana"/>
                <w:spacing w:val="-2"/>
                <w:sz w:val="18"/>
                <w:szCs w:val="18"/>
              </w:rPr>
              <w:t>)</w:t>
            </w:r>
          </w:p>
        </w:tc>
        <w:tc>
          <w:tcPr>
            <w:tcW w:w="1305" w:type="dxa"/>
          </w:tcPr>
          <w:p w14:paraId="72DADC20" w14:textId="77777777" w:rsidR="00F05833" w:rsidRPr="004D1836" w:rsidRDefault="00F05833" w:rsidP="004D1836">
            <w:pPr>
              <w:ind w:right="-44"/>
              <w:jc w:val="center"/>
              <w:rPr>
                <w:rFonts w:ascii="Verdana" w:hAnsi="Verdana"/>
                <w:spacing w:val="-2"/>
                <w:sz w:val="18"/>
                <w:szCs w:val="18"/>
              </w:rPr>
            </w:pPr>
          </w:p>
        </w:tc>
        <w:tc>
          <w:tcPr>
            <w:tcW w:w="845" w:type="dxa"/>
          </w:tcPr>
          <w:p w14:paraId="513BA4F2" w14:textId="77777777" w:rsidR="00F05833" w:rsidRPr="004D1836" w:rsidRDefault="00F05833" w:rsidP="004D1836">
            <w:pPr>
              <w:ind w:right="-1"/>
              <w:jc w:val="center"/>
              <w:rPr>
                <w:rFonts w:ascii="Verdana" w:hAnsi="Verdana"/>
                <w:spacing w:val="-2"/>
                <w:sz w:val="18"/>
                <w:szCs w:val="18"/>
              </w:rPr>
            </w:pPr>
          </w:p>
        </w:tc>
      </w:tr>
    </w:tbl>
    <w:p w14:paraId="724E09BF" w14:textId="77777777" w:rsidR="00F05833" w:rsidRPr="004D1836" w:rsidRDefault="00F05833" w:rsidP="004D1836">
      <w:pPr>
        <w:tabs>
          <w:tab w:val="left" w:pos="-7948"/>
          <w:tab w:val="left" w:pos="-7228"/>
          <w:tab w:val="left" w:pos="-7022"/>
          <w:tab w:val="left" w:pos="-3817"/>
          <w:tab w:val="left" w:pos="-964"/>
          <w:tab w:val="left" w:pos="1055"/>
          <w:tab w:val="left" w:pos="1890"/>
        </w:tabs>
        <w:rPr>
          <w:rFonts w:ascii="Verdana" w:hAnsi="Verdana"/>
          <w:spacing w:val="-2"/>
          <w:sz w:val="18"/>
          <w:szCs w:val="18"/>
          <w:u w:val="dotted"/>
        </w:rPr>
      </w:pPr>
    </w:p>
    <w:p w14:paraId="36D8E9AF" w14:textId="0516EFFA" w:rsidR="00F05833" w:rsidRPr="00AF799A" w:rsidRDefault="00F05833" w:rsidP="005841A1">
      <w:pPr>
        <w:tabs>
          <w:tab w:val="left" w:pos="-7948"/>
          <w:tab w:val="left" w:pos="-7228"/>
          <w:tab w:val="left" w:pos="-7022"/>
          <w:tab w:val="left" w:pos="-3817"/>
          <w:tab w:val="left" w:pos="-964"/>
          <w:tab w:val="left" w:pos="284"/>
          <w:tab w:val="left" w:pos="1055"/>
          <w:tab w:val="left" w:pos="1890"/>
          <w:tab w:val="left" w:pos="3119"/>
          <w:tab w:val="left" w:pos="5812"/>
          <w:tab w:val="left" w:pos="7513"/>
        </w:tabs>
        <w:ind w:left="284" w:hanging="284"/>
        <w:rPr>
          <w:rFonts w:ascii="Verdana" w:hAnsi="Verdana"/>
          <w:b/>
          <w:bCs/>
          <w:spacing w:val="-2"/>
          <w:sz w:val="20"/>
          <w:szCs w:val="18"/>
        </w:rPr>
      </w:pPr>
      <w:r w:rsidRPr="00AF799A">
        <w:rPr>
          <w:rFonts w:ascii="Verdana" w:hAnsi="Verdana"/>
          <w:b/>
          <w:bCs/>
          <w:spacing w:val="-2"/>
          <w:sz w:val="20"/>
          <w:szCs w:val="18"/>
        </w:rPr>
        <w:t>b. International symposia, workshops and conferences (</w:t>
      </w:r>
      <w:r w:rsidR="00FC0EF5">
        <w:rPr>
          <w:rFonts w:ascii="Verdana" w:hAnsi="Verdana"/>
          <w:b/>
          <w:bCs/>
          <w:spacing w:val="-2"/>
          <w:sz w:val="20"/>
          <w:szCs w:val="18"/>
        </w:rPr>
        <w:t>min</w:t>
      </w:r>
      <w:r w:rsidR="00940B41">
        <w:rPr>
          <w:rFonts w:ascii="Verdana" w:hAnsi="Verdana"/>
          <w:b/>
          <w:bCs/>
          <w:spacing w:val="-2"/>
          <w:sz w:val="20"/>
          <w:szCs w:val="18"/>
        </w:rPr>
        <w:t>imum</w:t>
      </w:r>
      <w:r w:rsidR="00FC0EF5">
        <w:rPr>
          <w:rFonts w:ascii="Verdana" w:hAnsi="Verdana"/>
          <w:b/>
          <w:bCs/>
          <w:spacing w:val="-2"/>
          <w:sz w:val="20"/>
          <w:szCs w:val="18"/>
        </w:rPr>
        <w:t xml:space="preserve"> </w:t>
      </w:r>
      <w:r w:rsidR="00695309" w:rsidRPr="00AF799A">
        <w:rPr>
          <w:rFonts w:ascii="Verdana" w:hAnsi="Verdana"/>
          <w:b/>
          <w:bCs/>
          <w:spacing w:val="-2"/>
          <w:sz w:val="20"/>
          <w:szCs w:val="18"/>
        </w:rPr>
        <w:t>3</w:t>
      </w:r>
      <w:r w:rsidRPr="00AF799A">
        <w:rPr>
          <w:rFonts w:ascii="Verdana" w:hAnsi="Verdana"/>
          <w:b/>
          <w:bCs/>
          <w:spacing w:val="-2"/>
          <w:sz w:val="20"/>
          <w:szCs w:val="18"/>
        </w:rPr>
        <w:t xml:space="preserve"> ECTS, at least 2 meetings)</w:t>
      </w:r>
    </w:p>
    <w:p w14:paraId="3A89BDCF" w14:textId="0D2DA3CA" w:rsidR="00F05833" w:rsidRPr="00AF799A" w:rsidRDefault="00F05833" w:rsidP="004D1836">
      <w:pPr>
        <w:numPr>
          <w:ilvl w:val="0"/>
          <w:numId w:val="1"/>
        </w:numPr>
        <w:tabs>
          <w:tab w:val="left" w:pos="-7948"/>
          <w:tab w:val="left" w:pos="-7228"/>
          <w:tab w:val="left" w:pos="-7022"/>
          <w:tab w:val="left" w:pos="-3817"/>
          <w:tab w:val="left" w:pos="-964"/>
          <w:tab w:val="left" w:pos="0"/>
          <w:tab w:val="left" w:pos="284"/>
          <w:tab w:val="left" w:pos="1890"/>
          <w:tab w:val="left" w:pos="7513"/>
        </w:tabs>
        <w:ind w:left="284" w:hanging="142"/>
        <w:rPr>
          <w:rFonts w:ascii="Verdana" w:hAnsi="Verdana"/>
          <w:b/>
          <w:i/>
          <w:iCs/>
          <w:spacing w:val="-2"/>
          <w:sz w:val="16"/>
          <w:szCs w:val="18"/>
        </w:rPr>
      </w:pPr>
      <w:r w:rsidRPr="00AF799A">
        <w:rPr>
          <w:rFonts w:ascii="Verdana" w:hAnsi="Verdana"/>
          <w:i/>
          <w:iCs/>
          <w:spacing w:val="-2"/>
          <w:sz w:val="16"/>
          <w:szCs w:val="18"/>
        </w:rPr>
        <w:t xml:space="preserve">Credits can only be obtained when </w:t>
      </w:r>
      <w:r w:rsidR="005C4F96" w:rsidRPr="00AF799A">
        <w:rPr>
          <w:rFonts w:ascii="Verdana" w:hAnsi="Verdana"/>
          <w:i/>
          <w:iCs/>
          <w:spacing w:val="-2"/>
          <w:sz w:val="16"/>
          <w:szCs w:val="18"/>
        </w:rPr>
        <w:t xml:space="preserve">the candidate presents </w:t>
      </w:r>
      <w:r w:rsidR="00587317">
        <w:rPr>
          <w:rFonts w:ascii="Verdana" w:hAnsi="Verdana"/>
          <w:i/>
          <w:iCs/>
          <w:spacing w:val="-2"/>
          <w:sz w:val="16"/>
          <w:szCs w:val="18"/>
        </w:rPr>
        <w:t xml:space="preserve">a </w:t>
      </w:r>
      <w:r w:rsidRPr="00AF799A">
        <w:rPr>
          <w:rFonts w:ascii="Verdana" w:hAnsi="Verdana"/>
          <w:i/>
          <w:iCs/>
          <w:spacing w:val="-2"/>
          <w:sz w:val="16"/>
          <w:szCs w:val="18"/>
        </w:rPr>
        <w:t xml:space="preserve">poster or </w:t>
      </w:r>
      <w:r w:rsidR="00587317">
        <w:rPr>
          <w:rFonts w:ascii="Verdana" w:hAnsi="Verdana"/>
          <w:i/>
          <w:iCs/>
          <w:spacing w:val="-2"/>
          <w:sz w:val="16"/>
          <w:szCs w:val="18"/>
        </w:rPr>
        <w:t>a talk</w:t>
      </w:r>
      <w:r w:rsidRPr="00AF799A">
        <w:rPr>
          <w:rFonts w:ascii="Verdana" w:hAnsi="Verdana"/>
          <w:i/>
          <w:iCs/>
          <w:spacing w:val="-2"/>
          <w:sz w:val="16"/>
          <w:szCs w:val="18"/>
        </w:rPr>
        <w:t xml:space="preserve"> at the meeting</w:t>
      </w:r>
      <w:r w:rsidR="005C4F96" w:rsidRPr="00AF799A">
        <w:rPr>
          <w:rFonts w:ascii="Verdana" w:hAnsi="Verdana"/>
          <w:i/>
          <w:iCs/>
          <w:spacing w:val="-2"/>
          <w:sz w:val="16"/>
          <w:szCs w:val="18"/>
        </w:rPr>
        <w:t xml:space="preserve">. </w:t>
      </w:r>
      <w:r w:rsidR="005C4F96" w:rsidRPr="00AF799A">
        <w:rPr>
          <w:rFonts w:ascii="Verdana" w:hAnsi="Verdana"/>
          <w:b/>
          <w:i/>
          <w:iCs/>
          <w:spacing w:val="-2"/>
          <w:sz w:val="16"/>
          <w:szCs w:val="18"/>
        </w:rPr>
        <w:t xml:space="preserve">Participation without presentation </w:t>
      </w:r>
      <w:r w:rsidR="004A393C">
        <w:rPr>
          <w:rFonts w:ascii="Verdana" w:hAnsi="Verdana"/>
          <w:b/>
          <w:i/>
          <w:iCs/>
          <w:spacing w:val="-2"/>
          <w:sz w:val="16"/>
          <w:szCs w:val="18"/>
        </w:rPr>
        <w:t>is</w:t>
      </w:r>
      <w:r w:rsidR="00CB4635">
        <w:rPr>
          <w:rFonts w:ascii="Verdana" w:hAnsi="Verdana"/>
          <w:b/>
          <w:i/>
          <w:iCs/>
          <w:spacing w:val="-2"/>
          <w:sz w:val="16"/>
          <w:szCs w:val="18"/>
        </w:rPr>
        <w:t xml:space="preserve"> credited in category 3a. </w:t>
      </w:r>
    </w:p>
    <w:p w14:paraId="514382DE" w14:textId="4CFA8D57" w:rsidR="00F05833" w:rsidRPr="00AF799A" w:rsidRDefault="00F05833" w:rsidP="004D1836">
      <w:pPr>
        <w:numPr>
          <w:ilvl w:val="0"/>
          <w:numId w:val="1"/>
        </w:numPr>
        <w:tabs>
          <w:tab w:val="left" w:pos="-7948"/>
          <w:tab w:val="left" w:pos="-7228"/>
          <w:tab w:val="left" w:pos="-7022"/>
          <w:tab w:val="left" w:pos="-3817"/>
          <w:tab w:val="left" w:pos="-964"/>
          <w:tab w:val="left" w:pos="0"/>
          <w:tab w:val="left" w:pos="284"/>
          <w:tab w:val="left" w:pos="1890"/>
          <w:tab w:val="left" w:pos="7513"/>
        </w:tabs>
        <w:ind w:left="284" w:hanging="142"/>
        <w:rPr>
          <w:rFonts w:ascii="Verdana" w:hAnsi="Verdana"/>
          <w:i/>
          <w:iCs/>
          <w:spacing w:val="-2"/>
          <w:sz w:val="16"/>
          <w:szCs w:val="18"/>
        </w:rPr>
      </w:pPr>
      <w:r w:rsidRPr="00AF799A">
        <w:rPr>
          <w:rFonts w:ascii="Verdana" w:hAnsi="Verdana"/>
          <w:i/>
          <w:iCs/>
          <w:spacing w:val="-2"/>
          <w:sz w:val="16"/>
          <w:szCs w:val="18"/>
        </w:rPr>
        <w:t xml:space="preserve">Credits: 1 ECTS </w:t>
      </w:r>
      <w:r w:rsidR="00587317">
        <w:rPr>
          <w:rFonts w:ascii="Verdana" w:hAnsi="Verdana"/>
          <w:i/>
          <w:iCs/>
          <w:spacing w:val="-2"/>
          <w:sz w:val="16"/>
          <w:szCs w:val="18"/>
        </w:rPr>
        <w:t>is</w:t>
      </w:r>
      <w:r w:rsidR="005C4F96" w:rsidRPr="00AF799A">
        <w:rPr>
          <w:rFonts w:ascii="Verdana" w:hAnsi="Verdana"/>
          <w:i/>
          <w:iCs/>
          <w:spacing w:val="-2"/>
          <w:sz w:val="16"/>
          <w:szCs w:val="18"/>
        </w:rPr>
        <w:t xml:space="preserve"> obtained for </w:t>
      </w:r>
      <w:r w:rsidR="00587317">
        <w:rPr>
          <w:rFonts w:ascii="Verdana" w:hAnsi="Verdana"/>
          <w:i/>
          <w:iCs/>
          <w:spacing w:val="-2"/>
          <w:sz w:val="16"/>
          <w:szCs w:val="18"/>
        </w:rPr>
        <w:t>the</w:t>
      </w:r>
      <w:r w:rsidRPr="00AF799A">
        <w:rPr>
          <w:rFonts w:ascii="Verdana" w:hAnsi="Verdana"/>
          <w:i/>
          <w:iCs/>
          <w:spacing w:val="-2"/>
          <w:sz w:val="16"/>
          <w:szCs w:val="18"/>
        </w:rPr>
        <w:t xml:space="preserve"> presentation </w:t>
      </w:r>
      <w:r w:rsidR="005C4F96" w:rsidRPr="00AF799A">
        <w:rPr>
          <w:rFonts w:ascii="Verdana" w:hAnsi="Verdana"/>
          <w:i/>
          <w:iCs/>
          <w:spacing w:val="-2"/>
          <w:sz w:val="16"/>
          <w:szCs w:val="18"/>
        </w:rPr>
        <w:t>or</w:t>
      </w:r>
      <w:r w:rsidRPr="00AF799A">
        <w:rPr>
          <w:rFonts w:ascii="Verdana" w:hAnsi="Verdana"/>
          <w:i/>
          <w:iCs/>
          <w:spacing w:val="-2"/>
          <w:sz w:val="16"/>
          <w:szCs w:val="18"/>
        </w:rPr>
        <w:t xml:space="preserve"> poster</w:t>
      </w:r>
      <w:r w:rsidR="005C4F96" w:rsidRPr="00AF799A">
        <w:rPr>
          <w:rFonts w:ascii="Verdana" w:hAnsi="Verdana"/>
          <w:i/>
          <w:iCs/>
          <w:spacing w:val="-2"/>
          <w:sz w:val="16"/>
          <w:szCs w:val="18"/>
        </w:rPr>
        <w:t xml:space="preserve">, which is added to the ECTS obtained for attendance </w:t>
      </w:r>
      <w:r w:rsidRPr="00AF799A">
        <w:rPr>
          <w:rFonts w:ascii="Verdana" w:hAnsi="Verdana"/>
          <w:i/>
          <w:iCs/>
          <w:spacing w:val="-2"/>
          <w:sz w:val="16"/>
          <w:szCs w:val="18"/>
        </w:rPr>
        <w:t>(0.3</w:t>
      </w:r>
      <w:r w:rsidR="005841A1" w:rsidRPr="00AF799A">
        <w:rPr>
          <w:rFonts w:ascii="Verdana" w:hAnsi="Verdana"/>
          <w:i/>
          <w:iCs/>
          <w:spacing w:val="-2"/>
          <w:sz w:val="16"/>
          <w:szCs w:val="18"/>
        </w:rPr>
        <w:t xml:space="preserve"> </w:t>
      </w:r>
      <w:r w:rsidRPr="00AF799A">
        <w:rPr>
          <w:rFonts w:ascii="Verdana" w:hAnsi="Verdana"/>
          <w:i/>
          <w:iCs/>
          <w:spacing w:val="-2"/>
          <w:sz w:val="16"/>
          <w:szCs w:val="18"/>
        </w:rPr>
        <w:t>ECTS per day)</w:t>
      </w:r>
      <w:r w:rsidR="00AF799A">
        <w:rPr>
          <w:rFonts w:ascii="Verdana" w:hAnsi="Verdana"/>
          <w:i/>
          <w:iCs/>
          <w:spacing w:val="-2"/>
          <w:sz w:val="16"/>
          <w:szCs w:val="18"/>
        </w:rPr>
        <w:t>. So, a two-day meeting results in 1.6 ECTS.</w:t>
      </w:r>
    </w:p>
    <w:p w14:paraId="2600623B" w14:textId="77777777" w:rsidR="00F05833" w:rsidRPr="00AF799A" w:rsidRDefault="00F05833" w:rsidP="004D1836">
      <w:pPr>
        <w:numPr>
          <w:ilvl w:val="0"/>
          <w:numId w:val="1"/>
        </w:numPr>
        <w:tabs>
          <w:tab w:val="left" w:pos="-7948"/>
          <w:tab w:val="left" w:pos="-7228"/>
          <w:tab w:val="left" w:pos="-7022"/>
          <w:tab w:val="left" w:pos="-3817"/>
          <w:tab w:val="left" w:pos="-964"/>
          <w:tab w:val="left" w:pos="0"/>
          <w:tab w:val="left" w:pos="284"/>
          <w:tab w:val="left" w:pos="1890"/>
          <w:tab w:val="left" w:pos="7513"/>
        </w:tabs>
        <w:spacing w:after="120"/>
        <w:ind w:left="284" w:hanging="142"/>
        <w:rPr>
          <w:rFonts w:ascii="Verdana" w:hAnsi="Verdana"/>
          <w:i/>
          <w:iCs/>
          <w:spacing w:val="-2"/>
          <w:sz w:val="16"/>
          <w:szCs w:val="18"/>
        </w:rPr>
      </w:pPr>
      <w:r w:rsidRPr="00AF799A">
        <w:rPr>
          <w:rFonts w:ascii="Verdana" w:hAnsi="Verdana"/>
          <w:i/>
          <w:iCs/>
          <w:spacing w:val="-2"/>
          <w:sz w:val="16"/>
          <w:szCs w:val="18"/>
        </w:rPr>
        <w:t xml:space="preserve">When an international meeting on a subject of interest is not </w:t>
      </w:r>
      <w:r w:rsidR="00EB6DE2" w:rsidRPr="00AF799A">
        <w:rPr>
          <w:rFonts w:ascii="Verdana" w:hAnsi="Verdana"/>
          <w:i/>
          <w:iCs/>
          <w:spacing w:val="-2"/>
          <w:sz w:val="16"/>
          <w:szCs w:val="18"/>
        </w:rPr>
        <w:t>scheduled yet</w:t>
      </w:r>
      <w:r w:rsidRPr="00AF799A">
        <w:rPr>
          <w:rFonts w:ascii="Verdana" w:hAnsi="Verdana"/>
          <w:i/>
          <w:iCs/>
          <w:spacing w:val="-2"/>
          <w:sz w:val="16"/>
          <w:szCs w:val="18"/>
        </w:rPr>
        <w:t>, indicate subject of interest and year in which you hope to participate.</w:t>
      </w:r>
      <w:r w:rsidR="00AF799A">
        <w:rPr>
          <w:rFonts w:ascii="Verdana" w:hAnsi="Verdana"/>
          <w:i/>
          <w:iCs/>
          <w:spacing w:val="-2"/>
          <w:sz w:val="16"/>
          <w:szCs w:val="18"/>
        </w:rPr>
        <w:t xml:space="preserve"> To aid this, one can think of the annual meeting of societies that cover the field.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Look w:val="01E0" w:firstRow="1" w:lastRow="1" w:firstColumn="1" w:lastColumn="1" w:noHBand="0" w:noVBand="0"/>
      </w:tblPr>
      <w:tblGrid>
        <w:gridCol w:w="6091"/>
        <w:gridCol w:w="1701"/>
        <w:gridCol w:w="811"/>
        <w:gridCol w:w="800"/>
      </w:tblGrid>
      <w:tr w:rsidR="008159AC" w:rsidRPr="004D1836" w14:paraId="60D41074" w14:textId="77777777" w:rsidTr="008159AC">
        <w:trPr>
          <w:trHeight w:val="20"/>
        </w:trPr>
        <w:tc>
          <w:tcPr>
            <w:tcW w:w="6091" w:type="dxa"/>
          </w:tcPr>
          <w:p w14:paraId="77C53444" w14:textId="77777777" w:rsidR="008159AC" w:rsidRPr="004D1836" w:rsidRDefault="008159AC" w:rsidP="008159AC">
            <w:pPr>
              <w:ind w:right="34"/>
              <w:jc w:val="both"/>
              <w:rPr>
                <w:rFonts w:ascii="Verdana" w:hAnsi="Verdana"/>
                <w:b/>
                <w:spacing w:val="-2"/>
                <w:sz w:val="18"/>
                <w:szCs w:val="18"/>
                <w:u w:val="dotted"/>
              </w:rPr>
            </w:pPr>
            <w:r>
              <w:rPr>
                <w:rFonts w:ascii="Verdana" w:hAnsi="Verdana"/>
                <w:b/>
                <w:spacing w:val="-2"/>
                <w:sz w:val="18"/>
                <w:szCs w:val="18"/>
              </w:rPr>
              <w:t>Name of i</w:t>
            </w:r>
            <w:r w:rsidRPr="004D1836">
              <w:rPr>
                <w:rFonts w:ascii="Verdana" w:hAnsi="Verdana"/>
                <w:b/>
                <w:spacing w:val="-2"/>
                <w:sz w:val="18"/>
                <w:szCs w:val="18"/>
              </w:rPr>
              <w:t xml:space="preserve">nternational </w:t>
            </w:r>
            <w:r>
              <w:rPr>
                <w:rFonts w:ascii="Verdana" w:hAnsi="Verdana"/>
                <w:b/>
                <w:spacing w:val="-2"/>
                <w:sz w:val="18"/>
                <w:szCs w:val="18"/>
              </w:rPr>
              <w:t>symposium, workshop, or conference</w:t>
            </w:r>
          </w:p>
        </w:tc>
        <w:tc>
          <w:tcPr>
            <w:tcW w:w="1701" w:type="dxa"/>
          </w:tcPr>
          <w:p w14:paraId="637315CE" w14:textId="77777777" w:rsidR="008159AC" w:rsidRPr="004D1836" w:rsidRDefault="008159AC" w:rsidP="00AF799A">
            <w:pPr>
              <w:ind w:right="-44"/>
              <w:jc w:val="both"/>
              <w:rPr>
                <w:rFonts w:ascii="Verdana" w:hAnsi="Verdana"/>
                <w:b/>
                <w:spacing w:val="-2"/>
                <w:sz w:val="18"/>
                <w:szCs w:val="18"/>
              </w:rPr>
            </w:pPr>
            <w:r>
              <w:rPr>
                <w:rFonts w:ascii="Verdana" w:hAnsi="Verdana"/>
                <w:b/>
                <w:spacing w:val="-2"/>
                <w:sz w:val="18"/>
                <w:szCs w:val="18"/>
              </w:rPr>
              <w:t>Location</w:t>
            </w:r>
          </w:p>
        </w:tc>
        <w:tc>
          <w:tcPr>
            <w:tcW w:w="811" w:type="dxa"/>
          </w:tcPr>
          <w:p w14:paraId="5118587A" w14:textId="77777777" w:rsidR="008159AC" w:rsidRPr="004D1836" w:rsidRDefault="008159AC" w:rsidP="00AF799A">
            <w:pPr>
              <w:ind w:right="-44"/>
              <w:jc w:val="both"/>
              <w:rPr>
                <w:rFonts w:ascii="Verdana" w:hAnsi="Verdana"/>
                <w:b/>
                <w:spacing w:val="-2"/>
                <w:sz w:val="18"/>
                <w:szCs w:val="18"/>
                <w:u w:val="dotted"/>
              </w:rPr>
            </w:pPr>
            <w:r w:rsidRPr="004D1836">
              <w:rPr>
                <w:rFonts w:ascii="Verdana" w:hAnsi="Verdana"/>
                <w:b/>
                <w:spacing w:val="-2"/>
                <w:sz w:val="18"/>
                <w:szCs w:val="18"/>
              </w:rPr>
              <w:t>Year</w:t>
            </w:r>
          </w:p>
        </w:tc>
        <w:tc>
          <w:tcPr>
            <w:tcW w:w="800" w:type="dxa"/>
          </w:tcPr>
          <w:p w14:paraId="2E071597" w14:textId="77777777" w:rsidR="008159AC" w:rsidRPr="004D1836" w:rsidRDefault="008159AC" w:rsidP="00AF799A">
            <w:pPr>
              <w:ind w:right="-1"/>
              <w:jc w:val="both"/>
              <w:rPr>
                <w:rFonts w:ascii="Verdana" w:hAnsi="Verdana"/>
                <w:b/>
                <w:spacing w:val="-2"/>
                <w:sz w:val="18"/>
                <w:szCs w:val="18"/>
              </w:rPr>
            </w:pPr>
            <w:r w:rsidRPr="004D1836">
              <w:rPr>
                <w:rFonts w:ascii="Verdana" w:hAnsi="Verdana"/>
                <w:b/>
                <w:spacing w:val="-2"/>
                <w:sz w:val="18"/>
                <w:szCs w:val="18"/>
              </w:rPr>
              <w:t>ECTS</w:t>
            </w:r>
          </w:p>
        </w:tc>
      </w:tr>
      <w:tr w:rsidR="008159AC" w:rsidRPr="004D1836" w14:paraId="5F26DC91" w14:textId="77777777" w:rsidTr="008159AC">
        <w:trPr>
          <w:trHeight w:val="20"/>
        </w:trPr>
        <w:tc>
          <w:tcPr>
            <w:tcW w:w="6091" w:type="dxa"/>
          </w:tcPr>
          <w:p w14:paraId="428820BC" w14:textId="6FD67354" w:rsidR="008159AC" w:rsidRPr="00184397" w:rsidRDefault="00184397" w:rsidP="00184397">
            <w:pPr>
              <w:pStyle w:val="ListParagraph"/>
              <w:numPr>
                <w:ilvl w:val="0"/>
                <w:numId w:val="43"/>
              </w:numPr>
              <w:ind w:right="34"/>
              <w:rPr>
                <w:rFonts w:ascii="Verdana" w:hAnsi="Verdana"/>
                <w:spacing w:val="-2"/>
                <w:sz w:val="18"/>
                <w:szCs w:val="18"/>
              </w:rPr>
            </w:pPr>
            <w:r>
              <w:rPr>
                <w:rFonts w:ascii="Verdana" w:hAnsi="Verdana"/>
                <w:spacing w:val="-2"/>
                <w:sz w:val="18"/>
                <w:szCs w:val="18"/>
              </w:rPr>
              <w:t>5</w:t>
            </w:r>
            <w:r w:rsidRPr="007D6FFC">
              <w:rPr>
                <w:rFonts w:ascii="Verdana" w:hAnsi="Verdana"/>
                <w:spacing w:val="-2"/>
                <w:sz w:val="18"/>
                <w:szCs w:val="18"/>
                <w:vertAlign w:val="superscript"/>
              </w:rPr>
              <w:t>th</w:t>
            </w:r>
            <w:r>
              <w:rPr>
                <w:rFonts w:ascii="Verdana" w:hAnsi="Verdana"/>
                <w:spacing w:val="-2"/>
                <w:sz w:val="18"/>
                <w:szCs w:val="18"/>
              </w:rPr>
              <w:t xml:space="preserve"> Global Food Security Conference (4/9/2024)</w:t>
            </w:r>
          </w:p>
        </w:tc>
        <w:tc>
          <w:tcPr>
            <w:tcW w:w="1701" w:type="dxa"/>
          </w:tcPr>
          <w:p w14:paraId="7B5CAA07" w14:textId="70D08166" w:rsidR="008159AC" w:rsidRPr="004D1836" w:rsidRDefault="00184397" w:rsidP="004D1836">
            <w:pPr>
              <w:ind w:right="-44"/>
              <w:rPr>
                <w:rFonts w:ascii="Verdana" w:hAnsi="Verdana"/>
                <w:spacing w:val="-2"/>
                <w:sz w:val="18"/>
                <w:szCs w:val="18"/>
              </w:rPr>
            </w:pPr>
            <w:r>
              <w:rPr>
                <w:rFonts w:ascii="Verdana" w:hAnsi="Verdana"/>
                <w:spacing w:val="-2"/>
                <w:sz w:val="18"/>
                <w:szCs w:val="18"/>
              </w:rPr>
              <w:t>Leuven (Belgium)</w:t>
            </w:r>
          </w:p>
        </w:tc>
        <w:tc>
          <w:tcPr>
            <w:tcW w:w="811" w:type="dxa"/>
          </w:tcPr>
          <w:p w14:paraId="2CF3D7AA" w14:textId="41BBC275" w:rsidR="008159AC" w:rsidRPr="004D1836" w:rsidRDefault="00184397" w:rsidP="004D1836">
            <w:pPr>
              <w:ind w:right="-44"/>
              <w:rPr>
                <w:rFonts w:ascii="Verdana" w:hAnsi="Verdana"/>
                <w:spacing w:val="-2"/>
                <w:sz w:val="18"/>
                <w:szCs w:val="18"/>
              </w:rPr>
            </w:pPr>
            <w:r>
              <w:rPr>
                <w:rFonts w:ascii="Verdana" w:hAnsi="Verdana"/>
                <w:spacing w:val="-2"/>
                <w:sz w:val="18"/>
                <w:szCs w:val="18"/>
              </w:rPr>
              <w:t>2024</w:t>
            </w:r>
          </w:p>
        </w:tc>
        <w:tc>
          <w:tcPr>
            <w:tcW w:w="800" w:type="dxa"/>
          </w:tcPr>
          <w:p w14:paraId="21A557D2" w14:textId="70250704" w:rsidR="008159AC" w:rsidRPr="004D1836" w:rsidRDefault="009F703B" w:rsidP="004D1836">
            <w:pPr>
              <w:ind w:right="-1"/>
              <w:rPr>
                <w:rFonts w:ascii="Verdana" w:hAnsi="Verdana"/>
                <w:spacing w:val="-2"/>
                <w:sz w:val="18"/>
                <w:szCs w:val="18"/>
              </w:rPr>
            </w:pPr>
            <w:r>
              <w:rPr>
                <w:rFonts w:ascii="Verdana" w:hAnsi="Verdana"/>
                <w:spacing w:val="-2"/>
                <w:sz w:val="18"/>
                <w:szCs w:val="18"/>
              </w:rPr>
              <w:t>1.</w:t>
            </w:r>
            <w:r w:rsidR="00D00ED4">
              <w:rPr>
                <w:rFonts w:ascii="Verdana" w:hAnsi="Verdana"/>
                <w:spacing w:val="-2"/>
                <w:sz w:val="18"/>
                <w:szCs w:val="18"/>
              </w:rPr>
              <w:t>6</w:t>
            </w:r>
          </w:p>
        </w:tc>
      </w:tr>
      <w:tr w:rsidR="008159AC" w:rsidRPr="004D1836" w14:paraId="17AFF63C" w14:textId="77777777" w:rsidTr="008159AC">
        <w:trPr>
          <w:trHeight w:val="20"/>
        </w:trPr>
        <w:tc>
          <w:tcPr>
            <w:tcW w:w="6091" w:type="dxa"/>
          </w:tcPr>
          <w:p w14:paraId="70E8993D" w14:textId="7326F617" w:rsidR="008159AC" w:rsidRPr="00D00ED4" w:rsidRDefault="00D00ED4" w:rsidP="00D00ED4">
            <w:pPr>
              <w:pStyle w:val="ListParagraph"/>
              <w:numPr>
                <w:ilvl w:val="0"/>
                <w:numId w:val="43"/>
              </w:numPr>
              <w:ind w:right="34"/>
              <w:rPr>
                <w:rFonts w:ascii="Verdana" w:hAnsi="Verdana"/>
                <w:spacing w:val="-2"/>
                <w:sz w:val="18"/>
                <w:szCs w:val="18"/>
              </w:rPr>
            </w:pPr>
            <w:r>
              <w:rPr>
                <w:rFonts w:ascii="Verdana" w:hAnsi="Verdana"/>
                <w:spacing w:val="-2"/>
                <w:sz w:val="18"/>
                <w:szCs w:val="18"/>
              </w:rPr>
              <w:t>Cocoa conference</w:t>
            </w:r>
          </w:p>
        </w:tc>
        <w:tc>
          <w:tcPr>
            <w:tcW w:w="1701" w:type="dxa"/>
          </w:tcPr>
          <w:p w14:paraId="264BAEF3" w14:textId="7A557241" w:rsidR="008159AC" w:rsidRPr="004D1836" w:rsidRDefault="00965A1C" w:rsidP="004D1836">
            <w:pPr>
              <w:ind w:right="-44"/>
              <w:rPr>
                <w:rFonts w:ascii="Verdana" w:hAnsi="Verdana"/>
                <w:spacing w:val="-2"/>
                <w:sz w:val="18"/>
                <w:szCs w:val="18"/>
              </w:rPr>
            </w:pPr>
            <w:proofErr w:type="spellStart"/>
            <w:ins w:id="50" w:author="Selakovic, Sanja" w:date="2023-09-18T10:32:00Z">
              <w:r>
                <w:rPr>
                  <w:rFonts w:ascii="Verdana" w:hAnsi="Verdana"/>
                  <w:spacing w:val="-2"/>
                  <w:sz w:val="18"/>
                  <w:szCs w:val="18"/>
                </w:rPr>
                <w:t>tbd</w:t>
              </w:r>
            </w:ins>
            <w:proofErr w:type="spellEnd"/>
          </w:p>
        </w:tc>
        <w:tc>
          <w:tcPr>
            <w:tcW w:w="811" w:type="dxa"/>
          </w:tcPr>
          <w:p w14:paraId="4083686F" w14:textId="381000C6" w:rsidR="008159AC" w:rsidRPr="004D1836" w:rsidRDefault="003225BC" w:rsidP="004D1836">
            <w:pPr>
              <w:ind w:right="-44"/>
              <w:rPr>
                <w:rFonts w:ascii="Verdana" w:hAnsi="Verdana"/>
                <w:spacing w:val="-2"/>
                <w:sz w:val="18"/>
                <w:szCs w:val="18"/>
              </w:rPr>
            </w:pPr>
            <w:r>
              <w:rPr>
                <w:rFonts w:ascii="Verdana" w:hAnsi="Verdana"/>
                <w:spacing w:val="-2"/>
                <w:sz w:val="18"/>
                <w:szCs w:val="18"/>
              </w:rPr>
              <w:t>2025</w:t>
            </w:r>
          </w:p>
        </w:tc>
        <w:tc>
          <w:tcPr>
            <w:tcW w:w="800" w:type="dxa"/>
          </w:tcPr>
          <w:p w14:paraId="0C4A4118" w14:textId="081ED119" w:rsidR="008159AC" w:rsidRPr="004D1836" w:rsidRDefault="00D00ED4" w:rsidP="004D1836">
            <w:pPr>
              <w:ind w:right="-1"/>
              <w:rPr>
                <w:rFonts w:ascii="Verdana" w:hAnsi="Verdana"/>
                <w:spacing w:val="-2"/>
                <w:sz w:val="18"/>
                <w:szCs w:val="18"/>
              </w:rPr>
            </w:pPr>
            <w:r>
              <w:rPr>
                <w:rFonts w:ascii="Verdana" w:hAnsi="Verdana"/>
                <w:spacing w:val="-2"/>
                <w:sz w:val="18"/>
                <w:szCs w:val="18"/>
              </w:rPr>
              <w:t>1.6</w:t>
            </w:r>
          </w:p>
        </w:tc>
      </w:tr>
      <w:tr w:rsidR="008159AC" w:rsidRPr="004D1836" w14:paraId="61F50A03" w14:textId="77777777" w:rsidTr="008159AC">
        <w:trPr>
          <w:trHeight w:val="20"/>
        </w:trPr>
        <w:tc>
          <w:tcPr>
            <w:tcW w:w="6091" w:type="dxa"/>
          </w:tcPr>
          <w:p w14:paraId="54861E55" w14:textId="77777777" w:rsidR="008159AC" w:rsidRPr="004D1836" w:rsidRDefault="008159AC" w:rsidP="00AF799A">
            <w:pPr>
              <w:ind w:right="34"/>
              <w:rPr>
                <w:rFonts w:ascii="Verdana" w:hAnsi="Verdana"/>
                <w:spacing w:val="-2"/>
                <w:sz w:val="18"/>
                <w:szCs w:val="18"/>
              </w:rPr>
            </w:pPr>
            <w:r w:rsidRPr="004D1836">
              <w:rPr>
                <w:rFonts w:ascii="Verdana" w:hAnsi="Verdana"/>
                <w:spacing w:val="-2"/>
                <w:sz w:val="18"/>
                <w:szCs w:val="18"/>
              </w:rPr>
              <w:t>3)</w:t>
            </w:r>
          </w:p>
        </w:tc>
        <w:tc>
          <w:tcPr>
            <w:tcW w:w="1701" w:type="dxa"/>
          </w:tcPr>
          <w:p w14:paraId="3846881C" w14:textId="77777777" w:rsidR="008159AC" w:rsidRPr="004D1836" w:rsidRDefault="008159AC" w:rsidP="004D1836">
            <w:pPr>
              <w:ind w:right="-44"/>
              <w:rPr>
                <w:rFonts w:ascii="Verdana" w:hAnsi="Verdana"/>
                <w:spacing w:val="-2"/>
                <w:sz w:val="18"/>
                <w:szCs w:val="18"/>
              </w:rPr>
            </w:pPr>
          </w:p>
        </w:tc>
        <w:tc>
          <w:tcPr>
            <w:tcW w:w="811" w:type="dxa"/>
          </w:tcPr>
          <w:p w14:paraId="04E05CDD" w14:textId="77777777" w:rsidR="008159AC" w:rsidRPr="004D1836" w:rsidRDefault="008159AC" w:rsidP="004D1836">
            <w:pPr>
              <w:ind w:right="-44"/>
              <w:rPr>
                <w:rFonts w:ascii="Verdana" w:hAnsi="Verdana"/>
                <w:spacing w:val="-2"/>
                <w:sz w:val="18"/>
                <w:szCs w:val="18"/>
              </w:rPr>
            </w:pPr>
          </w:p>
        </w:tc>
        <w:tc>
          <w:tcPr>
            <w:tcW w:w="800" w:type="dxa"/>
          </w:tcPr>
          <w:p w14:paraId="2E5730BA" w14:textId="77777777" w:rsidR="008159AC" w:rsidRPr="004D1836" w:rsidRDefault="008159AC" w:rsidP="004D1836">
            <w:pPr>
              <w:ind w:right="-1"/>
              <w:rPr>
                <w:rFonts w:ascii="Verdana" w:hAnsi="Verdana"/>
                <w:spacing w:val="-2"/>
                <w:sz w:val="18"/>
                <w:szCs w:val="18"/>
              </w:rPr>
            </w:pPr>
          </w:p>
        </w:tc>
      </w:tr>
      <w:tr w:rsidR="008159AC" w:rsidRPr="004D1836" w14:paraId="66BAE569" w14:textId="77777777" w:rsidTr="008159AC">
        <w:trPr>
          <w:trHeight w:val="20"/>
        </w:trPr>
        <w:tc>
          <w:tcPr>
            <w:tcW w:w="6091" w:type="dxa"/>
          </w:tcPr>
          <w:p w14:paraId="108E0902" w14:textId="77777777" w:rsidR="008159AC" w:rsidRPr="004D1836" w:rsidRDefault="008159AC" w:rsidP="00240755">
            <w:pPr>
              <w:ind w:right="34"/>
              <w:rPr>
                <w:rFonts w:ascii="Verdana" w:hAnsi="Verdana"/>
                <w:spacing w:val="-2"/>
                <w:sz w:val="18"/>
                <w:szCs w:val="18"/>
              </w:rPr>
            </w:pPr>
            <w:r w:rsidRPr="004D1836">
              <w:rPr>
                <w:rFonts w:ascii="Verdana" w:hAnsi="Verdana"/>
                <w:spacing w:val="-2"/>
                <w:sz w:val="18"/>
                <w:szCs w:val="18"/>
              </w:rPr>
              <w:t>4)</w:t>
            </w:r>
          </w:p>
        </w:tc>
        <w:tc>
          <w:tcPr>
            <w:tcW w:w="1701" w:type="dxa"/>
          </w:tcPr>
          <w:p w14:paraId="33FC4521" w14:textId="77777777" w:rsidR="008159AC" w:rsidRPr="004D1836" w:rsidRDefault="008159AC" w:rsidP="00240755">
            <w:pPr>
              <w:ind w:right="-44"/>
              <w:rPr>
                <w:rFonts w:ascii="Verdana" w:hAnsi="Verdana"/>
                <w:spacing w:val="-2"/>
                <w:sz w:val="18"/>
                <w:szCs w:val="18"/>
              </w:rPr>
            </w:pPr>
          </w:p>
        </w:tc>
        <w:tc>
          <w:tcPr>
            <w:tcW w:w="811" w:type="dxa"/>
          </w:tcPr>
          <w:p w14:paraId="6FF4CDB0" w14:textId="77777777" w:rsidR="008159AC" w:rsidRPr="004D1836" w:rsidRDefault="008159AC" w:rsidP="00240755">
            <w:pPr>
              <w:ind w:right="-44"/>
              <w:rPr>
                <w:rFonts w:ascii="Verdana" w:hAnsi="Verdana"/>
                <w:spacing w:val="-2"/>
                <w:sz w:val="18"/>
                <w:szCs w:val="18"/>
              </w:rPr>
            </w:pPr>
          </w:p>
        </w:tc>
        <w:tc>
          <w:tcPr>
            <w:tcW w:w="800" w:type="dxa"/>
          </w:tcPr>
          <w:p w14:paraId="1D83DCD0" w14:textId="77777777" w:rsidR="008159AC" w:rsidRPr="004D1836" w:rsidRDefault="008159AC" w:rsidP="00240755">
            <w:pPr>
              <w:ind w:right="-1"/>
              <w:rPr>
                <w:rFonts w:ascii="Verdana" w:hAnsi="Verdana"/>
                <w:spacing w:val="-2"/>
                <w:sz w:val="18"/>
                <w:szCs w:val="18"/>
              </w:rPr>
            </w:pPr>
          </w:p>
        </w:tc>
      </w:tr>
      <w:tr w:rsidR="008159AC" w:rsidRPr="004D1836" w14:paraId="3CCD4455" w14:textId="77777777" w:rsidTr="008159AC">
        <w:trPr>
          <w:trHeight w:val="20"/>
        </w:trPr>
        <w:tc>
          <w:tcPr>
            <w:tcW w:w="6091" w:type="dxa"/>
          </w:tcPr>
          <w:p w14:paraId="2AFFE2C9" w14:textId="77777777" w:rsidR="008159AC" w:rsidRPr="004D1836" w:rsidRDefault="008159AC" w:rsidP="00AF799A">
            <w:pPr>
              <w:ind w:right="34"/>
              <w:rPr>
                <w:rFonts w:ascii="Verdana" w:hAnsi="Verdana"/>
                <w:spacing w:val="-2"/>
                <w:sz w:val="18"/>
                <w:szCs w:val="18"/>
              </w:rPr>
            </w:pPr>
            <w:r>
              <w:rPr>
                <w:rFonts w:ascii="Verdana" w:hAnsi="Verdana"/>
                <w:spacing w:val="-2"/>
                <w:sz w:val="18"/>
                <w:szCs w:val="18"/>
              </w:rPr>
              <w:t>5</w:t>
            </w:r>
            <w:r w:rsidRPr="004D1836">
              <w:rPr>
                <w:rFonts w:ascii="Verdana" w:hAnsi="Verdana"/>
                <w:spacing w:val="-2"/>
                <w:sz w:val="18"/>
                <w:szCs w:val="18"/>
              </w:rPr>
              <w:t>)</w:t>
            </w:r>
          </w:p>
        </w:tc>
        <w:tc>
          <w:tcPr>
            <w:tcW w:w="1701" w:type="dxa"/>
          </w:tcPr>
          <w:p w14:paraId="35ABF33D" w14:textId="77777777" w:rsidR="008159AC" w:rsidRPr="004D1836" w:rsidRDefault="008159AC" w:rsidP="004D1836">
            <w:pPr>
              <w:ind w:right="-44"/>
              <w:rPr>
                <w:rFonts w:ascii="Verdana" w:hAnsi="Verdana"/>
                <w:spacing w:val="-2"/>
                <w:sz w:val="18"/>
                <w:szCs w:val="18"/>
              </w:rPr>
            </w:pPr>
          </w:p>
        </w:tc>
        <w:tc>
          <w:tcPr>
            <w:tcW w:w="811" w:type="dxa"/>
          </w:tcPr>
          <w:p w14:paraId="209F4A2C" w14:textId="77777777" w:rsidR="008159AC" w:rsidRPr="004D1836" w:rsidRDefault="008159AC" w:rsidP="004D1836">
            <w:pPr>
              <w:ind w:right="-44"/>
              <w:rPr>
                <w:rFonts w:ascii="Verdana" w:hAnsi="Verdana"/>
                <w:spacing w:val="-2"/>
                <w:sz w:val="18"/>
                <w:szCs w:val="18"/>
              </w:rPr>
            </w:pPr>
          </w:p>
        </w:tc>
        <w:tc>
          <w:tcPr>
            <w:tcW w:w="800" w:type="dxa"/>
          </w:tcPr>
          <w:p w14:paraId="19ED39C0" w14:textId="77777777" w:rsidR="008159AC" w:rsidRPr="004D1836" w:rsidRDefault="008159AC" w:rsidP="004D1836">
            <w:pPr>
              <w:ind w:right="-1"/>
              <w:rPr>
                <w:rFonts w:ascii="Verdana" w:hAnsi="Verdana"/>
                <w:spacing w:val="-2"/>
                <w:sz w:val="18"/>
                <w:szCs w:val="18"/>
              </w:rPr>
            </w:pPr>
          </w:p>
        </w:tc>
      </w:tr>
    </w:tbl>
    <w:p w14:paraId="29C33298" w14:textId="77777777" w:rsidR="00A8339D" w:rsidRDefault="00A8339D" w:rsidP="004D1836">
      <w:pPr>
        <w:tabs>
          <w:tab w:val="left" w:pos="-7948"/>
          <w:tab w:val="left" w:pos="-7228"/>
          <w:tab w:val="left" w:pos="-7022"/>
          <w:tab w:val="left" w:pos="-3817"/>
          <w:tab w:val="left" w:pos="-964"/>
          <w:tab w:val="left" w:pos="1055"/>
          <w:tab w:val="left" w:pos="2835"/>
          <w:tab w:val="left" w:pos="7371"/>
          <w:tab w:val="left" w:pos="8789"/>
        </w:tabs>
        <w:rPr>
          <w:rFonts w:ascii="Verdana" w:hAnsi="Verdana"/>
          <w:spacing w:val="-2"/>
          <w:sz w:val="18"/>
          <w:szCs w:val="18"/>
        </w:rPr>
      </w:pPr>
    </w:p>
    <w:p w14:paraId="4078B029" w14:textId="0A366689" w:rsidR="00A443CD" w:rsidRPr="008159AC" w:rsidRDefault="00A443CD" w:rsidP="00A443CD">
      <w:pPr>
        <w:tabs>
          <w:tab w:val="left" w:pos="-7948"/>
          <w:tab w:val="left" w:pos="-7228"/>
          <w:tab w:val="left" w:pos="-7022"/>
          <w:tab w:val="left" w:pos="-3817"/>
          <w:tab w:val="left" w:pos="-964"/>
          <w:tab w:val="left" w:pos="284"/>
          <w:tab w:val="left" w:pos="1055"/>
          <w:tab w:val="left" w:pos="1890"/>
          <w:tab w:val="left" w:pos="3119"/>
          <w:tab w:val="left" w:pos="5812"/>
          <w:tab w:val="left" w:pos="7513"/>
        </w:tabs>
        <w:ind w:left="284" w:hanging="284"/>
        <w:rPr>
          <w:rFonts w:ascii="Verdana" w:hAnsi="Verdana"/>
          <w:b/>
          <w:bCs/>
          <w:spacing w:val="-2"/>
          <w:sz w:val="20"/>
          <w:szCs w:val="18"/>
        </w:rPr>
      </w:pPr>
      <w:r w:rsidRPr="008159AC">
        <w:rPr>
          <w:rFonts w:ascii="Verdana" w:hAnsi="Verdana"/>
          <w:b/>
          <w:bCs/>
          <w:spacing w:val="-2"/>
          <w:sz w:val="20"/>
          <w:szCs w:val="18"/>
        </w:rPr>
        <w:t>c. Societally relevant exposure (</w:t>
      </w:r>
      <w:r w:rsidR="00092454">
        <w:rPr>
          <w:rFonts w:ascii="Verdana" w:hAnsi="Verdana"/>
          <w:b/>
          <w:bCs/>
          <w:spacing w:val="-2"/>
          <w:sz w:val="20"/>
          <w:szCs w:val="18"/>
        </w:rPr>
        <w:t>no minimum</w:t>
      </w:r>
      <w:r w:rsidRPr="008159AC">
        <w:rPr>
          <w:rFonts w:ascii="Verdana" w:hAnsi="Verdana"/>
          <w:b/>
          <w:bCs/>
          <w:spacing w:val="-2"/>
          <w:sz w:val="20"/>
          <w:szCs w:val="18"/>
        </w:rPr>
        <w:t xml:space="preserve"> ECTS)</w:t>
      </w:r>
    </w:p>
    <w:p w14:paraId="710ADE8C" w14:textId="2C9A224F" w:rsidR="00A443CD" w:rsidRPr="008159AC" w:rsidRDefault="00A443CD" w:rsidP="00A443CD">
      <w:pPr>
        <w:numPr>
          <w:ilvl w:val="0"/>
          <w:numId w:val="1"/>
        </w:numPr>
        <w:tabs>
          <w:tab w:val="left" w:pos="-7948"/>
          <w:tab w:val="left" w:pos="-7228"/>
          <w:tab w:val="left" w:pos="-7022"/>
          <w:tab w:val="left" w:pos="-3817"/>
          <w:tab w:val="left" w:pos="-964"/>
          <w:tab w:val="left" w:pos="0"/>
          <w:tab w:val="left" w:pos="284"/>
          <w:tab w:val="left" w:pos="1890"/>
          <w:tab w:val="left" w:pos="7513"/>
        </w:tabs>
        <w:spacing w:after="120"/>
        <w:ind w:left="284" w:hanging="142"/>
        <w:rPr>
          <w:rFonts w:ascii="Verdana" w:hAnsi="Verdana"/>
          <w:i/>
          <w:iCs/>
          <w:spacing w:val="-2"/>
          <w:sz w:val="16"/>
          <w:szCs w:val="18"/>
        </w:rPr>
      </w:pPr>
      <w:r w:rsidRPr="008159AC">
        <w:rPr>
          <w:rFonts w:ascii="Verdana" w:hAnsi="Verdana"/>
          <w:i/>
          <w:iCs/>
          <w:spacing w:val="-2"/>
          <w:sz w:val="16"/>
          <w:szCs w:val="18"/>
        </w:rPr>
        <w:t>Credits can be obtained for any kind of societally relevant outreach activity. Examples include: TV</w:t>
      </w:r>
      <w:r w:rsidR="00587317" w:rsidRPr="008159AC">
        <w:rPr>
          <w:rFonts w:ascii="Verdana" w:hAnsi="Verdana"/>
          <w:i/>
          <w:iCs/>
          <w:spacing w:val="-2"/>
          <w:sz w:val="16"/>
          <w:szCs w:val="18"/>
        </w:rPr>
        <w:t>/radio interview, newspaper/</w:t>
      </w:r>
      <w:r w:rsidRPr="008159AC">
        <w:rPr>
          <w:rFonts w:ascii="Verdana" w:hAnsi="Verdana"/>
          <w:i/>
          <w:iCs/>
          <w:spacing w:val="-2"/>
          <w:sz w:val="16"/>
          <w:szCs w:val="18"/>
        </w:rPr>
        <w:t xml:space="preserve">press article, popular science magazine article, </w:t>
      </w:r>
      <w:r w:rsidR="00DC0B42" w:rsidRPr="008159AC">
        <w:rPr>
          <w:rFonts w:ascii="Verdana" w:hAnsi="Verdana"/>
          <w:i/>
          <w:iCs/>
          <w:spacing w:val="-2"/>
          <w:sz w:val="16"/>
          <w:szCs w:val="18"/>
        </w:rPr>
        <w:t xml:space="preserve">blog, </w:t>
      </w:r>
      <w:r w:rsidRPr="008159AC">
        <w:rPr>
          <w:rFonts w:ascii="Verdana" w:hAnsi="Verdana"/>
          <w:i/>
          <w:iCs/>
          <w:spacing w:val="-2"/>
          <w:sz w:val="16"/>
          <w:szCs w:val="18"/>
        </w:rPr>
        <w:t>guest lectur</w:t>
      </w:r>
      <w:r w:rsidR="00DC0B42" w:rsidRPr="008159AC">
        <w:rPr>
          <w:rFonts w:ascii="Verdana" w:hAnsi="Verdana"/>
          <w:i/>
          <w:iCs/>
          <w:spacing w:val="-2"/>
          <w:sz w:val="16"/>
          <w:szCs w:val="18"/>
        </w:rPr>
        <w:t>e</w:t>
      </w:r>
      <w:r w:rsidRPr="008159AC">
        <w:rPr>
          <w:rFonts w:ascii="Verdana" w:hAnsi="Verdana"/>
          <w:i/>
          <w:iCs/>
          <w:spacing w:val="-2"/>
          <w:sz w:val="16"/>
          <w:szCs w:val="18"/>
        </w:rPr>
        <w:t xml:space="preserve"> </w:t>
      </w:r>
      <w:r w:rsidR="00DC0B42" w:rsidRPr="008159AC">
        <w:rPr>
          <w:rFonts w:ascii="Verdana" w:hAnsi="Verdana"/>
          <w:i/>
          <w:iCs/>
          <w:spacing w:val="-2"/>
          <w:sz w:val="16"/>
          <w:szCs w:val="18"/>
        </w:rPr>
        <w:t xml:space="preserve">at </w:t>
      </w:r>
      <w:r w:rsidRPr="008159AC">
        <w:rPr>
          <w:rFonts w:ascii="Verdana" w:hAnsi="Verdana"/>
          <w:i/>
          <w:iCs/>
          <w:spacing w:val="-2"/>
          <w:sz w:val="16"/>
          <w:szCs w:val="18"/>
        </w:rPr>
        <w:t>primary or secondary school, etc.</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Look w:val="01E0" w:firstRow="1" w:lastRow="1" w:firstColumn="1" w:lastColumn="1" w:noHBand="0" w:noVBand="0"/>
      </w:tblPr>
      <w:tblGrid>
        <w:gridCol w:w="7282"/>
        <w:gridCol w:w="1283"/>
        <w:gridCol w:w="838"/>
      </w:tblGrid>
      <w:tr w:rsidR="00A443CD" w:rsidRPr="008159AC" w14:paraId="6AA5F642" w14:textId="77777777" w:rsidTr="00DC0B42">
        <w:trPr>
          <w:trHeight w:val="20"/>
        </w:trPr>
        <w:tc>
          <w:tcPr>
            <w:tcW w:w="7282" w:type="dxa"/>
          </w:tcPr>
          <w:p w14:paraId="49088FE7" w14:textId="77777777" w:rsidR="00A443CD" w:rsidRPr="008159AC" w:rsidRDefault="00A443CD" w:rsidP="00DC0B42">
            <w:pPr>
              <w:ind w:right="34"/>
              <w:jc w:val="both"/>
              <w:rPr>
                <w:rFonts w:ascii="Verdana" w:hAnsi="Verdana"/>
                <w:b/>
                <w:spacing w:val="-2"/>
                <w:sz w:val="18"/>
                <w:szCs w:val="18"/>
                <w:u w:val="dotted"/>
              </w:rPr>
            </w:pPr>
            <w:r w:rsidRPr="008159AC">
              <w:rPr>
                <w:rFonts w:ascii="Verdana" w:hAnsi="Verdana"/>
                <w:b/>
                <w:spacing w:val="-2"/>
                <w:sz w:val="18"/>
                <w:szCs w:val="18"/>
              </w:rPr>
              <w:t xml:space="preserve">Name of the </w:t>
            </w:r>
            <w:r w:rsidR="00DC0B42" w:rsidRPr="008159AC">
              <w:rPr>
                <w:rFonts w:ascii="Verdana" w:hAnsi="Verdana"/>
                <w:b/>
                <w:spacing w:val="-2"/>
                <w:sz w:val="18"/>
                <w:szCs w:val="18"/>
              </w:rPr>
              <w:t>activity</w:t>
            </w:r>
          </w:p>
        </w:tc>
        <w:tc>
          <w:tcPr>
            <w:tcW w:w="1283" w:type="dxa"/>
          </w:tcPr>
          <w:p w14:paraId="6885723F" w14:textId="77777777" w:rsidR="00A443CD" w:rsidRPr="008159AC" w:rsidRDefault="00A443CD" w:rsidP="00A443CD">
            <w:pPr>
              <w:ind w:right="-44"/>
              <w:jc w:val="both"/>
              <w:rPr>
                <w:rFonts w:ascii="Verdana" w:hAnsi="Verdana"/>
                <w:b/>
                <w:spacing w:val="-2"/>
                <w:sz w:val="18"/>
                <w:szCs w:val="18"/>
                <w:u w:val="dotted"/>
              </w:rPr>
            </w:pPr>
            <w:r w:rsidRPr="008159AC">
              <w:rPr>
                <w:rFonts w:ascii="Verdana" w:hAnsi="Verdana"/>
                <w:b/>
                <w:spacing w:val="-2"/>
                <w:sz w:val="18"/>
                <w:szCs w:val="18"/>
              </w:rPr>
              <w:t>Year</w:t>
            </w:r>
          </w:p>
        </w:tc>
        <w:tc>
          <w:tcPr>
            <w:tcW w:w="838" w:type="dxa"/>
          </w:tcPr>
          <w:p w14:paraId="627CD937" w14:textId="77777777" w:rsidR="00A443CD" w:rsidRPr="008159AC" w:rsidRDefault="00A443CD" w:rsidP="00A443CD">
            <w:pPr>
              <w:ind w:right="-1"/>
              <w:jc w:val="both"/>
              <w:rPr>
                <w:rFonts w:ascii="Verdana" w:hAnsi="Verdana"/>
                <w:b/>
                <w:spacing w:val="-2"/>
                <w:sz w:val="18"/>
                <w:szCs w:val="18"/>
              </w:rPr>
            </w:pPr>
            <w:r w:rsidRPr="008159AC">
              <w:rPr>
                <w:rFonts w:ascii="Verdana" w:hAnsi="Verdana"/>
                <w:b/>
                <w:spacing w:val="-2"/>
                <w:sz w:val="18"/>
                <w:szCs w:val="18"/>
              </w:rPr>
              <w:t>ECTS</w:t>
            </w:r>
          </w:p>
        </w:tc>
      </w:tr>
      <w:tr w:rsidR="00A443CD" w:rsidRPr="008159AC" w14:paraId="6A800481" w14:textId="77777777" w:rsidTr="00DC0B42">
        <w:trPr>
          <w:trHeight w:val="20"/>
        </w:trPr>
        <w:tc>
          <w:tcPr>
            <w:tcW w:w="7282" w:type="dxa"/>
          </w:tcPr>
          <w:p w14:paraId="7BE535AA" w14:textId="77777777" w:rsidR="00A443CD" w:rsidRPr="008159AC" w:rsidRDefault="00A443CD" w:rsidP="00A443CD">
            <w:pPr>
              <w:ind w:right="34"/>
              <w:rPr>
                <w:rFonts w:ascii="Verdana" w:hAnsi="Verdana"/>
                <w:spacing w:val="-2"/>
                <w:sz w:val="18"/>
                <w:szCs w:val="18"/>
              </w:rPr>
            </w:pPr>
            <w:r w:rsidRPr="008159AC">
              <w:rPr>
                <w:rFonts w:ascii="Verdana" w:hAnsi="Verdana"/>
                <w:spacing w:val="-2"/>
                <w:sz w:val="18"/>
                <w:szCs w:val="18"/>
              </w:rPr>
              <w:t>1)</w:t>
            </w:r>
          </w:p>
        </w:tc>
        <w:tc>
          <w:tcPr>
            <w:tcW w:w="1283" w:type="dxa"/>
          </w:tcPr>
          <w:p w14:paraId="2348A5FB" w14:textId="77777777" w:rsidR="00A443CD" w:rsidRPr="008159AC" w:rsidRDefault="00A443CD" w:rsidP="00A443CD">
            <w:pPr>
              <w:ind w:right="-44"/>
              <w:rPr>
                <w:rFonts w:ascii="Verdana" w:hAnsi="Verdana"/>
                <w:spacing w:val="-2"/>
                <w:sz w:val="18"/>
                <w:szCs w:val="18"/>
              </w:rPr>
            </w:pPr>
          </w:p>
        </w:tc>
        <w:tc>
          <w:tcPr>
            <w:tcW w:w="838" w:type="dxa"/>
          </w:tcPr>
          <w:p w14:paraId="35146554" w14:textId="77777777" w:rsidR="00A443CD" w:rsidRPr="008159AC" w:rsidRDefault="00A443CD" w:rsidP="00A443CD">
            <w:pPr>
              <w:ind w:right="-1"/>
              <w:rPr>
                <w:rFonts w:ascii="Verdana" w:hAnsi="Verdana"/>
                <w:spacing w:val="-2"/>
                <w:sz w:val="18"/>
                <w:szCs w:val="18"/>
              </w:rPr>
            </w:pPr>
          </w:p>
        </w:tc>
      </w:tr>
      <w:tr w:rsidR="00A443CD" w:rsidRPr="008159AC" w14:paraId="095741EE" w14:textId="77777777" w:rsidTr="00DC0B42">
        <w:trPr>
          <w:trHeight w:val="20"/>
        </w:trPr>
        <w:tc>
          <w:tcPr>
            <w:tcW w:w="7282" w:type="dxa"/>
          </w:tcPr>
          <w:p w14:paraId="4C39C385" w14:textId="77777777" w:rsidR="00A443CD" w:rsidRPr="008159AC" w:rsidRDefault="00A443CD" w:rsidP="00A443CD">
            <w:pPr>
              <w:ind w:right="34"/>
              <w:rPr>
                <w:rFonts w:ascii="Verdana" w:hAnsi="Verdana"/>
                <w:spacing w:val="-2"/>
                <w:sz w:val="18"/>
                <w:szCs w:val="18"/>
              </w:rPr>
            </w:pPr>
            <w:r w:rsidRPr="008159AC">
              <w:rPr>
                <w:rFonts w:ascii="Verdana" w:hAnsi="Verdana"/>
                <w:spacing w:val="-2"/>
                <w:sz w:val="18"/>
                <w:szCs w:val="18"/>
              </w:rPr>
              <w:t>2)</w:t>
            </w:r>
          </w:p>
        </w:tc>
        <w:tc>
          <w:tcPr>
            <w:tcW w:w="1283" w:type="dxa"/>
          </w:tcPr>
          <w:p w14:paraId="5F0EAC6B" w14:textId="77777777" w:rsidR="00A443CD" w:rsidRPr="008159AC" w:rsidRDefault="00A443CD" w:rsidP="00A443CD">
            <w:pPr>
              <w:ind w:right="-44"/>
              <w:rPr>
                <w:rFonts w:ascii="Verdana" w:hAnsi="Verdana"/>
                <w:spacing w:val="-2"/>
                <w:sz w:val="18"/>
                <w:szCs w:val="18"/>
              </w:rPr>
            </w:pPr>
          </w:p>
        </w:tc>
        <w:tc>
          <w:tcPr>
            <w:tcW w:w="838" w:type="dxa"/>
          </w:tcPr>
          <w:p w14:paraId="50F95C50" w14:textId="77777777" w:rsidR="00A443CD" w:rsidRPr="008159AC" w:rsidRDefault="00A443CD" w:rsidP="00A443CD">
            <w:pPr>
              <w:ind w:right="-1"/>
              <w:rPr>
                <w:rFonts w:ascii="Verdana" w:hAnsi="Verdana"/>
                <w:spacing w:val="-2"/>
                <w:sz w:val="18"/>
                <w:szCs w:val="18"/>
              </w:rPr>
            </w:pPr>
          </w:p>
        </w:tc>
      </w:tr>
      <w:tr w:rsidR="00A443CD" w:rsidRPr="00DC0B42" w14:paraId="7EB1EE90" w14:textId="77777777" w:rsidTr="00DC0B42">
        <w:trPr>
          <w:trHeight w:val="20"/>
        </w:trPr>
        <w:tc>
          <w:tcPr>
            <w:tcW w:w="7282" w:type="dxa"/>
          </w:tcPr>
          <w:p w14:paraId="73890B45" w14:textId="77777777" w:rsidR="00A443CD" w:rsidRPr="008159AC" w:rsidRDefault="00A443CD" w:rsidP="00A443CD">
            <w:pPr>
              <w:ind w:right="34"/>
              <w:rPr>
                <w:rFonts w:ascii="Verdana" w:hAnsi="Verdana"/>
                <w:spacing w:val="-2"/>
                <w:sz w:val="18"/>
                <w:szCs w:val="18"/>
              </w:rPr>
            </w:pPr>
            <w:r w:rsidRPr="008159AC">
              <w:rPr>
                <w:rFonts w:ascii="Verdana" w:hAnsi="Verdana"/>
                <w:spacing w:val="-2"/>
                <w:sz w:val="18"/>
                <w:szCs w:val="18"/>
              </w:rPr>
              <w:t>3)</w:t>
            </w:r>
          </w:p>
        </w:tc>
        <w:tc>
          <w:tcPr>
            <w:tcW w:w="1283" w:type="dxa"/>
          </w:tcPr>
          <w:p w14:paraId="6B823EAA" w14:textId="77777777" w:rsidR="00A443CD" w:rsidRPr="008159AC" w:rsidRDefault="00A443CD" w:rsidP="00A443CD">
            <w:pPr>
              <w:ind w:right="-44"/>
              <w:rPr>
                <w:rFonts w:ascii="Verdana" w:hAnsi="Verdana"/>
                <w:spacing w:val="-2"/>
                <w:sz w:val="18"/>
                <w:szCs w:val="18"/>
              </w:rPr>
            </w:pPr>
          </w:p>
        </w:tc>
        <w:tc>
          <w:tcPr>
            <w:tcW w:w="838" w:type="dxa"/>
          </w:tcPr>
          <w:p w14:paraId="7EAAEF79" w14:textId="77777777" w:rsidR="00A443CD" w:rsidRPr="008159AC" w:rsidRDefault="00A443CD" w:rsidP="00A443CD">
            <w:pPr>
              <w:ind w:right="-1"/>
              <w:rPr>
                <w:rFonts w:ascii="Verdana" w:hAnsi="Verdana"/>
                <w:spacing w:val="-2"/>
                <w:sz w:val="18"/>
                <w:szCs w:val="18"/>
              </w:rPr>
            </w:pPr>
          </w:p>
        </w:tc>
      </w:tr>
    </w:tbl>
    <w:p w14:paraId="0B1A0307" w14:textId="77777777" w:rsidR="00A443CD" w:rsidRPr="004D1836" w:rsidRDefault="00A443CD" w:rsidP="004D1836">
      <w:pPr>
        <w:tabs>
          <w:tab w:val="left" w:pos="-7948"/>
          <w:tab w:val="left" w:pos="-7228"/>
          <w:tab w:val="left" w:pos="-7022"/>
          <w:tab w:val="left" w:pos="-3817"/>
          <w:tab w:val="left" w:pos="-964"/>
          <w:tab w:val="left" w:pos="1055"/>
          <w:tab w:val="left" w:pos="2835"/>
          <w:tab w:val="left" w:pos="7371"/>
          <w:tab w:val="left" w:pos="8789"/>
        </w:tabs>
        <w:rPr>
          <w:rFonts w:ascii="Verdana" w:hAnsi="Verdana"/>
          <w:spacing w:val="-2"/>
          <w:sz w:val="18"/>
          <w:szCs w:val="18"/>
        </w:rPr>
      </w:pPr>
    </w:p>
    <w:p w14:paraId="545085D8" w14:textId="77777777" w:rsidR="00720FDF" w:rsidRDefault="00720FDF" w:rsidP="004D1836">
      <w:pPr>
        <w:tabs>
          <w:tab w:val="left" w:pos="-7948"/>
          <w:tab w:val="left" w:pos="-7228"/>
          <w:tab w:val="left" w:pos="-7022"/>
          <w:tab w:val="left" w:pos="-3817"/>
          <w:tab w:val="left" w:pos="-964"/>
          <w:tab w:val="left" w:pos="1055"/>
          <w:tab w:val="left" w:pos="2835"/>
          <w:tab w:val="left" w:pos="7371"/>
          <w:tab w:val="left" w:pos="8789"/>
        </w:tabs>
        <w:rPr>
          <w:rFonts w:ascii="Verdana" w:hAnsi="Verdana"/>
          <w:spacing w:val="-2"/>
          <w:sz w:val="22"/>
          <w:szCs w:val="18"/>
        </w:rPr>
      </w:pPr>
    </w:p>
    <w:p w14:paraId="3DA8E837" w14:textId="653D4D55" w:rsidR="00720FDF" w:rsidRPr="008159AC" w:rsidRDefault="00720FDF" w:rsidP="00720FDF">
      <w:pPr>
        <w:tabs>
          <w:tab w:val="left" w:pos="-7948"/>
          <w:tab w:val="left" w:pos="-7228"/>
          <w:tab w:val="left" w:pos="-7022"/>
          <w:tab w:val="left" w:pos="-3817"/>
          <w:tab w:val="left" w:pos="-964"/>
          <w:tab w:val="left" w:pos="284"/>
          <w:tab w:val="left" w:pos="1055"/>
          <w:tab w:val="left" w:pos="1890"/>
          <w:tab w:val="left" w:pos="3119"/>
          <w:tab w:val="left" w:pos="5812"/>
          <w:tab w:val="left" w:pos="7513"/>
        </w:tabs>
        <w:ind w:left="284" w:hanging="284"/>
        <w:rPr>
          <w:rFonts w:ascii="Verdana" w:hAnsi="Verdana"/>
          <w:b/>
          <w:bCs/>
          <w:spacing w:val="-2"/>
          <w:sz w:val="20"/>
          <w:szCs w:val="18"/>
        </w:rPr>
      </w:pPr>
      <w:r>
        <w:rPr>
          <w:rFonts w:ascii="Verdana" w:hAnsi="Verdana"/>
          <w:b/>
          <w:bCs/>
          <w:spacing w:val="-2"/>
          <w:sz w:val="20"/>
          <w:szCs w:val="18"/>
        </w:rPr>
        <w:t>d</w:t>
      </w:r>
      <w:r w:rsidRPr="008159AC">
        <w:rPr>
          <w:rFonts w:ascii="Verdana" w:hAnsi="Verdana"/>
          <w:b/>
          <w:bCs/>
          <w:spacing w:val="-2"/>
          <w:sz w:val="20"/>
          <w:szCs w:val="18"/>
        </w:rPr>
        <w:t xml:space="preserve">. </w:t>
      </w:r>
      <w:r w:rsidR="00E4359B">
        <w:rPr>
          <w:rFonts w:ascii="Verdana" w:hAnsi="Verdana"/>
          <w:b/>
          <w:bCs/>
          <w:spacing w:val="-2"/>
          <w:sz w:val="20"/>
          <w:szCs w:val="18"/>
        </w:rPr>
        <w:t>Committee work</w:t>
      </w:r>
      <w:r w:rsidRPr="008159AC">
        <w:rPr>
          <w:rFonts w:ascii="Verdana" w:hAnsi="Verdana"/>
          <w:b/>
          <w:bCs/>
          <w:spacing w:val="-2"/>
          <w:sz w:val="20"/>
          <w:szCs w:val="18"/>
        </w:rPr>
        <w:t xml:space="preserve"> (</w:t>
      </w:r>
      <w:r>
        <w:rPr>
          <w:rFonts w:ascii="Verdana" w:hAnsi="Verdana"/>
          <w:b/>
          <w:bCs/>
          <w:spacing w:val="-2"/>
          <w:sz w:val="20"/>
          <w:szCs w:val="18"/>
        </w:rPr>
        <w:t>no minimum</w:t>
      </w:r>
      <w:r w:rsidRPr="008159AC">
        <w:rPr>
          <w:rFonts w:ascii="Verdana" w:hAnsi="Verdana"/>
          <w:b/>
          <w:bCs/>
          <w:spacing w:val="-2"/>
          <w:sz w:val="20"/>
          <w:szCs w:val="18"/>
        </w:rPr>
        <w:t xml:space="preserve"> ECTS)</w:t>
      </w:r>
    </w:p>
    <w:p w14:paraId="7F8E40FC" w14:textId="4D8EF04A" w:rsidR="00E14042" w:rsidRDefault="00720FDF" w:rsidP="00613D95">
      <w:pPr>
        <w:numPr>
          <w:ilvl w:val="0"/>
          <w:numId w:val="1"/>
        </w:numPr>
        <w:tabs>
          <w:tab w:val="left" w:pos="-7948"/>
          <w:tab w:val="left" w:pos="-7228"/>
          <w:tab w:val="left" w:pos="-7022"/>
          <w:tab w:val="left" w:pos="-3817"/>
          <w:tab w:val="left" w:pos="-964"/>
          <w:tab w:val="left" w:pos="0"/>
          <w:tab w:val="left" w:pos="284"/>
          <w:tab w:val="left" w:pos="1890"/>
          <w:tab w:val="left" w:pos="7513"/>
        </w:tabs>
        <w:ind w:left="284" w:hanging="142"/>
        <w:rPr>
          <w:rFonts w:ascii="Verdana" w:hAnsi="Verdana"/>
          <w:i/>
          <w:iCs/>
          <w:spacing w:val="-2"/>
          <w:sz w:val="16"/>
          <w:szCs w:val="18"/>
        </w:rPr>
      </w:pPr>
      <w:r w:rsidRPr="008159AC">
        <w:rPr>
          <w:rFonts w:ascii="Verdana" w:hAnsi="Verdana"/>
          <w:i/>
          <w:iCs/>
          <w:spacing w:val="-2"/>
          <w:sz w:val="16"/>
          <w:szCs w:val="18"/>
        </w:rPr>
        <w:t xml:space="preserve">Credits can be obtained for </w:t>
      </w:r>
      <w:r w:rsidR="00E4359B">
        <w:rPr>
          <w:rFonts w:ascii="Verdana" w:hAnsi="Verdana"/>
          <w:i/>
          <w:iCs/>
          <w:spacing w:val="-2"/>
          <w:sz w:val="16"/>
          <w:szCs w:val="18"/>
        </w:rPr>
        <w:t xml:space="preserve">committee work </w:t>
      </w:r>
      <w:r w:rsidR="000E677A">
        <w:rPr>
          <w:rFonts w:ascii="Verdana" w:hAnsi="Verdana"/>
          <w:i/>
          <w:iCs/>
          <w:spacing w:val="-2"/>
          <w:sz w:val="16"/>
          <w:szCs w:val="18"/>
        </w:rPr>
        <w:t>that</w:t>
      </w:r>
      <w:r w:rsidR="003B66AA">
        <w:rPr>
          <w:rFonts w:ascii="Verdana" w:hAnsi="Verdana"/>
          <w:i/>
          <w:iCs/>
          <w:spacing w:val="-2"/>
          <w:sz w:val="16"/>
          <w:szCs w:val="18"/>
        </w:rPr>
        <w:t xml:space="preserve"> contributes to</w:t>
      </w:r>
      <w:r w:rsidR="000E677A">
        <w:rPr>
          <w:rFonts w:ascii="Verdana" w:hAnsi="Verdana"/>
          <w:i/>
          <w:iCs/>
          <w:spacing w:val="-2"/>
          <w:sz w:val="16"/>
          <w:szCs w:val="18"/>
        </w:rPr>
        <w:t xml:space="preserve"> your</w:t>
      </w:r>
      <w:r w:rsidR="00DB52AD">
        <w:rPr>
          <w:rFonts w:ascii="Verdana" w:hAnsi="Verdana"/>
          <w:i/>
          <w:iCs/>
          <w:spacing w:val="-2"/>
          <w:sz w:val="16"/>
          <w:szCs w:val="18"/>
        </w:rPr>
        <w:t xml:space="preserve"> academic</w:t>
      </w:r>
      <w:r w:rsidR="000E677A">
        <w:rPr>
          <w:rFonts w:ascii="Verdana" w:hAnsi="Verdana"/>
          <w:i/>
          <w:iCs/>
          <w:spacing w:val="-2"/>
          <w:sz w:val="16"/>
          <w:szCs w:val="18"/>
        </w:rPr>
        <w:t xml:space="preserve"> development</w:t>
      </w:r>
      <w:r w:rsidR="008D412F">
        <w:rPr>
          <w:rFonts w:ascii="Verdana" w:hAnsi="Verdana"/>
          <w:i/>
          <w:iCs/>
          <w:spacing w:val="-2"/>
          <w:sz w:val="16"/>
          <w:szCs w:val="18"/>
        </w:rPr>
        <w:t xml:space="preserve">, e.g. </w:t>
      </w:r>
      <w:r w:rsidR="00BF462E">
        <w:rPr>
          <w:rFonts w:ascii="Verdana" w:hAnsi="Verdana"/>
          <w:i/>
          <w:iCs/>
          <w:spacing w:val="-2"/>
          <w:sz w:val="16"/>
          <w:szCs w:val="18"/>
        </w:rPr>
        <w:t xml:space="preserve">work for </w:t>
      </w:r>
      <w:r w:rsidR="008D412F">
        <w:rPr>
          <w:rFonts w:ascii="Verdana" w:hAnsi="Verdana"/>
          <w:i/>
          <w:iCs/>
          <w:spacing w:val="-2"/>
          <w:sz w:val="16"/>
          <w:szCs w:val="18"/>
        </w:rPr>
        <w:t>the PE&amp;RC PhD Council</w:t>
      </w:r>
      <w:r w:rsidR="000E677A">
        <w:rPr>
          <w:rFonts w:ascii="Verdana" w:hAnsi="Verdana"/>
          <w:i/>
          <w:iCs/>
          <w:spacing w:val="-2"/>
          <w:sz w:val="16"/>
          <w:szCs w:val="18"/>
        </w:rPr>
        <w:t>.</w:t>
      </w:r>
    </w:p>
    <w:p w14:paraId="13E14932" w14:textId="17130EDA" w:rsidR="00720FDF" w:rsidRPr="008159AC" w:rsidRDefault="00E14042" w:rsidP="00720FDF">
      <w:pPr>
        <w:numPr>
          <w:ilvl w:val="0"/>
          <w:numId w:val="1"/>
        </w:numPr>
        <w:tabs>
          <w:tab w:val="left" w:pos="-7948"/>
          <w:tab w:val="left" w:pos="-7228"/>
          <w:tab w:val="left" w:pos="-7022"/>
          <w:tab w:val="left" w:pos="-3817"/>
          <w:tab w:val="left" w:pos="-964"/>
          <w:tab w:val="left" w:pos="0"/>
          <w:tab w:val="left" w:pos="284"/>
          <w:tab w:val="left" w:pos="1890"/>
          <w:tab w:val="left" w:pos="7513"/>
        </w:tabs>
        <w:spacing w:after="120"/>
        <w:ind w:left="284" w:hanging="142"/>
        <w:rPr>
          <w:rFonts w:ascii="Verdana" w:hAnsi="Verdana"/>
          <w:i/>
          <w:iCs/>
          <w:spacing w:val="-2"/>
          <w:sz w:val="16"/>
          <w:szCs w:val="18"/>
        </w:rPr>
      </w:pPr>
      <w:r>
        <w:rPr>
          <w:rFonts w:ascii="Verdana" w:hAnsi="Verdana"/>
          <w:i/>
          <w:iCs/>
          <w:spacing w:val="-2"/>
          <w:sz w:val="16"/>
          <w:szCs w:val="18"/>
        </w:rPr>
        <w:t xml:space="preserve">For one year of active participation in a committee 1 ECTS </w:t>
      </w:r>
      <w:r w:rsidR="008D412F">
        <w:rPr>
          <w:rFonts w:ascii="Verdana" w:hAnsi="Verdana"/>
          <w:i/>
          <w:iCs/>
          <w:spacing w:val="-2"/>
          <w:sz w:val="16"/>
          <w:szCs w:val="18"/>
        </w:rPr>
        <w:t xml:space="preserve">is credited. </w:t>
      </w:r>
      <w:r w:rsidR="000E677A">
        <w:rPr>
          <w:rFonts w:ascii="Verdana" w:hAnsi="Verdana"/>
          <w:i/>
          <w:iCs/>
          <w:spacing w:val="-2"/>
          <w:sz w:val="16"/>
          <w:szCs w:val="18"/>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Look w:val="01E0" w:firstRow="1" w:lastRow="1" w:firstColumn="1" w:lastColumn="1" w:noHBand="0" w:noVBand="0"/>
      </w:tblPr>
      <w:tblGrid>
        <w:gridCol w:w="7282"/>
        <w:gridCol w:w="1283"/>
        <w:gridCol w:w="838"/>
      </w:tblGrid>
      <w:tr w:rsidR="00720FDF" w:rsidRPr="008159AC" w14:paraId="4A62F5B5" w14:textId="77777777" w:rsidTr="002332F4">
        <w:trPr>
          <w:trHeight w:val="20"/>
        </w:trPr>
        <w:tc>
          <w:tcPr>
            <w:tcW w:w="7282" w:type="dxa"/>
          </w:tcPr>
          <w:p w14:paraId="44C1B404" w14:textId="52427C9C" w:rsidR="00720FDF" w:rsidRPr="008159AC" w:rsidRDefault="00720FDF" w:rsidP="002332F4">
            <w:pPr>
              <w:ind w:right="34"/>
              <w:jc w:val="both"/>
              <w:rPr>
                <w:rFonts w:ascii="Verdana" w:hAnsi="Verdana"/>
                <w:b/>
                <w:spacing w:val="-2"/>
                <w:sz w:val="18"/>
                <w:szCs w:val="18"/>
                <w:u w:val="dotted"/>
              </w:rPr>
            </w:pPr>
            <w:r w:rsidRPr="008159AC">
              <w:rPr>
                <w:rFonts w:ascii="Verdana" w:hAnsi="Verdana"/>
                <w:b/>
                <w:spacing w:val="-2"/>
                <w:sz w:val="18"/>
                <w:szCs w:val="18"/>
              </w:rPr>
              <w:t>Name of th</w:t>
            </w:r>
            <w:r w:rsidR="00DB52AD">
              <w:rPr>
                <w:rFonts w:ascii="Verdana" w:hAnsi="Verdana"/>
                <w:b/>
                <w:spacing w:val="-2"/>
                <w:sz w:val="18"/>
                <w:szCs w:val="18"/>
              </w:rPr>
              <w:t>e committee</w:t>
            </w:r>
          </w:p>
        </w:tc>
        <w:tc>
          <w:tcPr>
            <w:tcW w:w="1283" w:type="dxa"/>
          </w:tcPr>
          <w:p w14:paraId="5623E7C6" w14:textId="77777777" w:rsidR="00720FDF" w:rsidRPr="008159AC" w:rsidRDefault="00720FDF" w:rsidP="002332F4">
            <w:pPr>
              <w:ind w:right="-44"/>
              <w:jc w:val="both"/>
              <w:rPr>
                <w:rFonts w:ascii="Verdana" w:hAnsi="Verdana"/>
                <w:b/>
                <w:spacing w:val="-2"/>
                <w:sz w:val="18"/>
                <w:szCs w:val="18"/>
                <w:u w:val="dotted"/>
              </w:rPr>
            </w:pPr>
            <w:r w:rsidRPr="008159AC">
              <w:rPr>
                <w:rFonts w:ascii="Verdana" w:hAnsi="Verdana"/>
                <w:b/>
                <w:spacing w:val="-2"/>
                <w:sz w:val="18"/>
                <w:szCs w:val="18"/>
              </w:rPr>
              <w:t>Year</w:t>
            </w:r>
          </w:p>
        </w:tc>
        <w:tc>
          <w:tcPr>
            <w:tcW w:w="838" w:type="dxa"/>
          </w:tcPr>
          <w:p w14:paraId="3A7F8D78" w14:textId="77777777" w:rsidR="00720FDF" w:rsidRPr="008159AC" w:rsidRDefault="00720FDF" w:rsidP="002332F4">
            <w:pPr>
              <w:ind w:right="-1"/>
              <w:jc w:val="both"/>
              <w:rPr>
                <w:rFonts w:ascii="Verdana" w:hAnsi="Verdana"/>
                <w:b/>
                <w:spacing w:val="-2"/>
                <w:sz w:val="18"/>
                <w:szCs w:val="18"/>
              </w:rPr>
            </w:pPr>
            <w:r w:rsidRPr="008159AC">
              <w:rPr>
                <w:rFonts w:ascii="Verdana" w:hAnsi="Verdana"/>
                <w:b/>
                <w:spacing w:val="-2"/>
                <w:sz w:val="18"/>
                <w:szCs w:val="18"/>
              </w:rPr>
              <w:t>ECTS</w:t>
            </w:r>
          </w:p>
        </w:tc>
      </w:tr>
      <w:tr w:rsidR="00720FDF" w:rsidRPr="008159AC" w14:paraId="180C208E" w14:textId="77777777" w:rsidTr="002332F4">
        <w:trPr>
          <w:trHeight w:val="20"/>
        </w:trPr>
        <w:tc>
          <w:tcPr>
            <w:tcW w:w="7282" w:type="dxa"/>
          </w:tcPr>
          <w:p w14:paraId="5178F4AC" w14:textId="77777777" w:rsidR="00720FDF" w:rsidRPr="008159AC" w:rsidRDefault="00720FDF" w:rsidP="002332F4">
            <w:pPr>
              <w:ind w:right="34"/>
              <w:rPr>
                <w:rFonts w:ascii="Verdana" w:hAnsi="Verdana"/>
                <w:spacing w:val="-2"/>
                <w:sz w:val="18"/>
                <w:szCs w:val="18"/>
              </w:rPr>
            </w:pPr>
            <w:r w:rsidRPr="008159AC">
              <w:rPr>
                <w:rFonts w:ascii="Verdana" w:hAnsi="Verdana"/>
                <w:spacing w:val="-2"/>
                <w:sz w:val="18"/>
                <w:szCs w:val="18"/>
              </w:rPr>
              <w:t>1)</w:t>
            </w:r>
          </w:p>
        </w:tc>
        <w:tc>
          <w:tcPr>
            <w:tcW w:w="1283" w:type="dxa"/>
          </w:tcPr>
          <w:p w14:paraId="284F551C" w14:textId="77777777" w:rsidR="00720FDF" w:rsidRPr="008159AC" w:rsidRDefault="00720FDF" w:rsidP="002332F4">
            <w:pPr>
              <w:ind w:right="-44"/>
              <w:rPr>
                <w:rFonts w:ascii="Verdana" w:hAnsi="Verdana"/>
                <w:spacing w:val="-2"/>
                <w:sz w:val="18"/>
                <w:szCs w:val="18"/>
              </w:rPr>
            </w:pPr>
          </w:p>
        </w:tc>
        <w:tc>
          <w:tcPr>
            <w:tcW w:w="838" w:type="dxa"/>
          </w:tcPr>
          <w:p w14:paraId="0680D8DC" w14:textId="77777777" w:rsidR="00720FDF" w:rsidRPr="008159AC" w:rsidRDefault="00720FDF" w:rsidP="002332F4">
            <w:pPr>
              <w:ind w:right="-1"/>
              <w:rPr>
                <w:rFonts w:ascii="Verdana" w:hAnsi="Verdana"/>
                <w:spacing w:val="-2"/>
                <w:sz w:val="18"/>
                <w:szCs w:val="18"/>
              </w:rPr>
            </w:pPr>
          </w:p>
        </w:tc>
      </w:tr>
      <w:tr w:rsidR="00720FDF" w:rsidRPr="008159AC" w14:paraId="585B46F3" w14:textId="77777777" w:rsidTr="002332F4">
        <w:trPr>
          <w:trHeight w:val="20"/>
        </w:trPr>
        <w:tc>
          <w:tcPr>
            <w:tcW w:w="7282" w:type="dxa"/>
          </w:tcPr>
          <w:p w14:paraId="244996A5" w14:textId="77777777" w:rsidR="00720FDF" w:rsidRPr="008159AC" w:rsidRDefault="00720FDF" w:rsidP="002332F4">
            <w:pPr>
              <w:ind w:right="34"/>
              <w:rPr>
                <w:rFonts w:ascii="Verdana" w:hAnsi="Verdana"/>
                <w:spacing w:val="-2"/>
                <w:sz w:val="18"/>
                <w:szCs w:val="18"/>
              </w:rPr>
            </w:pPr>
            <w:r w:rsidRPr="008159AC">
              <w:rPr>
                <w:rFonts w:ascii="Verdana" w:hAnsi="Verdana"/>
                <w:spacing w:val="-2"/>
                <w:sz w:val="18"/>
                <w:szCs w:val="18"/>
              </w:rPr>
              <w:t>2)</w:t>
            </w:r>
          </w:p>
        </w:tc>
        <w:tc>
          <w:tcPr>
            <w:tcW w:w="1283" w:type="dxa"/>
          </w:tcPr>
          <w:p w14:paraId="3624EE1E" w14:textId="77777777" w:rsidR="00720FDF" w:rsidRPr="008159AC" w:rsidRDefault="00720FDF" w:rsidP="002332F4">
            <w:pPr>
              <w:ind w:right="-44"/>
              <w:rPr>
                <w:rFonts w:ascii="Verdana" w:hAnsi="Verdana"/>
                <w:spacing w:val="-2"/>
                <w:sz w:val="18"/>
                <w:szCs w:val="18"/>
              </w:rPr>
            </w:pPr>
          </w:p>
        </w:tc>
        <w:tc>
          <w:tcPr>
            <w:tcW w:w="838" w:type="dxa"/>
          </w:tcPr>
          <w:p w14:paraId="41CFB4E3" w14:textId="77777777" w:rsidR="00720FDF" w:rsidRPr="008159AC" w:rsidRDefault="00720FDF" w:rsidP="002332F4">
            <w:pPr>
              <w:ind w:right="-1"/>
              <w:rPr>
                <w:rFonts w:ascii="Verdana" w:hAnsi="Verdana"/>
                <w:spacing w:val="-2"/>
                <w:sz w:val="18"/>
                <w:szCs w:val="18"/>
              </w:rPr>
            </w:pPr>
          </w:p>
        </w:tc>
      </w:tr>
      <w:tr w:rsidR="00720FDF" w:rsidRPr="00DC0B42" w14:paraId="5636FB41" w14:textId="77777777" w:rsidTr="002332F4">
        <w:trPr>
          <w:trHeight w:val="20"/>
        </w:trPr>
        <w:tc>
          <w:tcPr>
            <w:tcW w:w="7282" w:type="dxa"/>
          </w:tcPr>
          <w:p w14:paraId="40BDB3FD" w14:textId="77777777" w:rsidR="00720FDF" w:rsidRPr="008159AC" w:rsidRDefault="00720FDF" w:rsidP="002332F4">
            <w:pPr>
              <w:ind w:right="34"/>
              <w:rPr>
                <w:rFonts w:ascii="Verdana" w:hAnsi="Verdana"/>
                <w:spacing w:val="-2"/>
                <w:sz w:val="18"/>
                <w:szCs w:val="18"/>
              </w:rPr>
            </w:pPr>
            <w:r w:rsidRPr="008159AC">
              <w:rPr>
                <w:rFonts w:ascii="Verdana" w:hAnsi="Verdana"/>
                <w:spacing w:val="-2"/>
                <w:sz w:val="18"/>
                <w:szCs w:val="18"/>
              </w:rPr>
              <w:t>3)</w:t>
            </w:r>
          </w:p>
        </w:tc>
        <w:tc>
          <w:tcPr>
            <w:tcW w:w="1283" w:type="dxa"/>
          </w:tcPr>
          <w:p w14:paraId="48AED756" w14:textId="77777777" w:rsidR="00720FDF" w:rsidRPr="008159AC" w:rsidRDefault="00720FDF" w:rsidP="002332F4">
            <w:pPr>
              <w:ind w:right="-44"/>
              <w:rPr>
                <w:rFonts w:ascii="Verdana" w:hAnsi="Verdana"/>
                <w:spacing w:val="-2"/>
                <w:sz w:val="18"/>
                <w:szCs w:val="18"/>
              </w:rPr>
            </w:pPr>
          </w:p>
        </w:tc>
        <w:tc>
          <w:tcPr>
            <w:tcW w:w="838" w:type="dxa"/>
          </w:tcPr>
          <w:p w14:paraId="7687E3B1" w14:textId="77777777" w:rsidR="00720FDF" w:rsidRPr="008159AC" w:rsidRDefault="00720FDF" w:rsidP="002332F4">
            <w:pPr>
              <w:ind w:right="-1"/>
              <w:rPr>
                <w:rFonts w:ascii="Verdana" w:hAnsi="Verdana"/>
                <w:spacing w:val="-2"/>
                <w:sz w:val="18"/>
                <w:szCs w:val="18"/>
              </w:rPr>
            </w:pPr>
          </w:p>
        </w:tc>
      </w:tr>
    </w:tbl>
    <w:p w14:paraId="1651D37E" w14:textId="77777777" w:rsidR="00720FDF" w:rsidRPr="004D1836" w:rsidRDefault="00720FDF" w:rsidP="00720FDF">
      <w:pPr>
        <w:tabs>
          <w:tab w:val="left" w:pos="-7948"/>
          <w:tab w:val="left" w:pos="-7228"/>
          <w:tab w:val="left" w:pos="-7022"/>
          <w:tab w:val="left" w:pos="-3817"/>
          <w:tab w:val="left" w:pos="-964"/>
          <w:tab w:val="left" w:pos="1055"/>
          <w:tab w:val="left" w:pos="2835"/>
          <w:tab w:val="left" w:pos="7371"/>
          <w:tab w:val="left" w:pos="8789"/>
        </w:tabs>
        <w:rPr>
          <w:rFonts w:ascii="Verdana" w:hAnsi="Verdana"/>
          <w:spacing w:val="-2"/>
          <w:sz w:val="18"/>
          <w:szCs w:val="18"/>
        </w:rPr>
      </w:pPr>
    </w:p>
    <w:p w14:paraId="1076366D" w14:textId="77777777" w:rsidR="00720FDF" w:rsidRDefault="00720FDF" w:rsidP="004D1836">
      <w:pPr>
        <w:tabs>
          <w:tab w:val="left" w:pos="-7948"/>
          <w:tab w:val="left" w:pos="-7228"/>
          <w:tab w:val="left" w:pos="-7022"/>
          <w:tab w:val="left" w:pos="-3817"/>
          <w:tab w:val="left" w:pos="-964"/>
          <w:tab w:val="left" w:pos="1055"/>
          <w:tab w:val="left" w:pos="2835"/>
          <w:tab w:val="left" w:pos="7371"/>
          <w:tab w:val="left" w:pos="8789"/>
        </w:tabs>
        <w:rPr>
          <w:rFonts w:ascii="Verdana" w:hAnsi="Verdana"/>
          <w:spacing w:val="-2"/>
          <w:sz w:val="22"/>
          <w:szCs w:val="18"/>
        </w:rPr>
      </w:pPr>
    </w:p>
    <w:p w14:paraId="7FF2C8A1" w14:textId="302B8410" w:rsidR="00F05833" w:rsidRPr="00AF799A" w:rsidRDefault="00A8339D" w:rsidP="004D1836">
      <w:pPr>
        <w:tabs>
          <w:tab w:val="left" w:pos="-7948"/>
          <w:tab w:val="left" w:pos="-7228"/>
          <w:tab w:val="left" w:pos="-7022"/>
          <w:tab w:val="left" w:pos="-3817"/>
          <w:tab w:val="left" w:pos="-964"/>
          <w:tab w:val="left" w:pos="1055"/>
          <w:tab w:val="left" w:pos="2835"/>
          <w:tab w:val="left" w:pos="7371"/>
          <w:tab w:val="left" w:pos="8789"/>
        </w:tabs>
        <w:rPr>
          <w:rFonts w:ascii="Verdana" w:hAnsi="Verdana"/>
          <w:b/>
          <w:bCs/>
          <w:spacing w:val="-2"/>
          <w:sz w:val="22"/>
          <w:szCs w:val="18"/>
          <w:u w:val="single"/>
        </w:rPr>
      </w:pPr>
      <w:r w:rsidRPr="00AF799A">
        <w:rPr>
          <w:rFonts w:ascii="Verdana" w:hAnsi="Verdana"/>
          <w:spacing w:val="-2"/>
          <w:sz w:val="22"/>
          <w:szCs w:val="18"/>
        </w:rPr>
        <w:br w:type="page"/>
      </w:r>
      <w:r w:rsidR="001469EF" w:rsidRPr="00AF799A">
        <w:rPr>
          <w:rFonts w:ascii="Verdana" w:hAnsi="Verdana"/>
          <w:b/>
          <w:bCs/>
          <w:spacing w:val="-2"/>
          <w:sz w:val="22"/>
          <w:szCs w:val="18"/>
          <w:u w:val="single"/>
        </w:rPr>
        <w:lastRenderedPageBreak/>
        <w:t>CATEGORY</w:t>
      </w:r>
      <w:r w:rsidRPr="00AF799A">
        <w:rPr>
          <w:rFonts w:ascii="Verdana" w:hAnsi="Verdana"/>
          <w:b/>
          <w:bCs/>
          <w:spacing w:val="-2"/>
          <w:sz w:val="22"/>
          <w:szCs w:val="18"/>
          <w:u w:val="single"/>
        </w:rPr>
        <w:t xml:space="preserve"> 4</w:t>
      </w:r>
      <w:r w:rsidR="00E46334" w:rsidRPr="00AF799A">
        <w:rPr>
          <w:rFonts w:ascii="Verdana" w:hAnsi="Verdana"/>
          <w:b/>
          <w:bCs/>
          <w:spacing w:val="-2"/>
          <w:sz w:val="22"/>
          <w:szCs w:val="18"/>
          <w:u w:val="single"/>
        </w:rPr>
        <w:t>:</w:t>
      </w:r>
      <w:r w:rsidRPr="00AF799A">
        <w:rPr>
          <w:rFonts w:ascii="Verdana" w:hAnsi="Verdana"/>
          <w:b/>
          <w:bCs/>
          <w:spacing w:val="-2"/>
          <w:sz w:val="22"/>
          <w:szCs w:val="18"/>
          <w:u w:val="single"/>
        </w:rPr>
        <w:t xml:space="preserve"> TEACHING</w:t>
      </w:r>
    </w:p>
    <w:p w14:paraId="2007C552" w14:textId="509914D6" w:rsidR="00795A43" w:rsidRPr="00AF799A" w:rsidRDefault="00AF799A" w:rsidP="00A521D8">
      <w:pPr>
        <w:pStyle w:val="BodyText2"/>
        <w:tabs>
          <w:tab w:val="clear" w:pos="1055"/>
          <w:tab w:val="clear" w:pos="1890"/>
          <w:tab w:val="clear" w:pos="2977"/>
        </w:tabs>
        <w:ind w:right="0"/>
        <w:jc w:val="both"/>
        <w:rPr>
          <w:rFonts w:ascii="Verdana" w:hAnsi="Verdana"/>
          <w:sz w:val="18"/>
          <w:szCs w:val="18"/>
        </w:rPr>
      </w:pPr>
      <w:r w:rsidRPr="00AF799A">
        <w:rPr>
          <w:rFonts w:ascii="Verdana" w:hAnsi="Verdana"/>
          <w:sz w:val="18"/>
          <w:szCs w:val="18"/>
        </w:rPr>
        <w:t>In the Netherlands,</w:t>
      </w:r>
      <w:r w:rsidR="00F05833" w:rsidRPr="00AF799A">
        <w:rPr>
          <w:rFonts w:ascii="Verdana" w:hAnsi="Verdana"/>
          <w:sz w:val="18"/>
          <w:szCs w:val="18"/>
        </w:rPr>
        <w:t xml:space="preserve"> PhD candidates are not obliged to teach. We do however encourage PhD </w:t>
      </w:r>
      <w:r w:rsidR="00A8339D" w:rsidRPr="00AF799A">
        <w:rPr>
          <w:rFonts w:ascii="Verdana" w:hAnsi="Verdana"/>
          <w:sz w:val="18"/>
          <w:szCs w:val="18"/>
        </w:rPr>
        <w:t>c</w:t>
      </w:r>
      <w:r w:rsidR="00F05833" w:rsidRPr="00AF799A">
        <w:rPr>
          <w:rFonts w:ascii="Verdana" w:hAnsi="Verdana"/>
          <w:sz w:val="18"/>
          <w:szCs w:val="18"/>
        </w:rPr>
        <w:t xml:space="preserve">andidates to take up some </w:t>
      </w:r>
      <w:r w:rsidR="00A8339D" w:rsidRPr="00AF799A">
        <w:rPr>
          <w:rFonts w:ascii="Verdana" w:hAnsi="Verdana"/>
          <w:sz w:val="18"/>
          <w:szCs w:val="18"/>
        </w:rPr>
        <w:t>t</w:t>
      </w:r>
      <w:r w:rsidR="00F05833" w:rsidRPr="00AF799A">
        <w:rPr>
          <w:rFonts w:ascii="Verdana" w:hAnsi="Verdana"/>
          <w:sz w:val="18"/>
          <w:szCs w:val="18"/>
        </w:rPr>
        <w:t>eaching activities</w:t>
      </w:r>
      <w:r w:rsidR="003862A6" w:rsidRPr="00AF799A">
        <w:rPr>
          <w:rFonts w:ascii="Verdana" w:hAnsi="Verdana"/>
          <w:sz w:val="18"/>
          <w:szCs w:val="18"/>
        </w:rPr>
        <w:t xml:space="preserve"> (i.e.</w:t>
      </w:r>
      <w:r w:rsidRPr="00AF799A">
        <w:rPr>
          <w:rFonts w:ascii="Verdana" w:hAnsi="Verdana"/>
          <w:sz w:val="18"/>
          <w:szCs w:val="18"/>
        </w:rPr>
        <w:t>,</w:t>
      </w:r>
      <w:r w:rsidR="003862A6" w:rsidRPr="00AF799A">
        <w:rPr>
          <w:rFonts w:ascii="Verdana" w:hAnsi="Verdana"/>
          <w:sz w:val="18"/>
          <w:szCs w:val="18"/>
        </w:rPr>
        <w:t xml:space="preserve"> </w:t>
      </w:r>
      <w:r w:rsidR="007E2F01" w:rsidRPr="00AF799A">
        <w:rPr>
          <w:rFonts w:ascii="Verdana" w:hAnsi="Verdana"/>
          <w:sz w:val="18"/>
          <w:szCs w:val="18"/>
        </w:rPr>
        <w:t xml:space="preserve">lecturing, </w:t>
      </w:r>
      <w:r w:rsidR="003862A6" w:rsidRPr="00AF799A">
        <w:rPr>
          <w:rFonts w:ascii="Verdana" w:hAnsi="Verdana"/>
          <w:sz w:val="18"/>
          <w:szCs w:val="18"/>
        </w:rPr>
        <w:t xml:space="preserve">supervising </w:t>
      </w:r>
      <w:r w:rsidR="00A95B7C">
        <w:rPr>
          <w:rFonts w:ascii="Verdana" w:hAnsi="Verdana"/>
          <w:sz w:val="18"/>
          <w:szCs w:val="18"/>
        </w:rPr>
        <w:t>BSc/</w:t>
      </w:r>
      <w:r w:rsidR="007E2F01" w:rsidRPr="00AF799A">
        <w:rPr>
          <w:rFonts w:ascii="Verdana" w:hAnsi="Verdana"/>
          <w:sz w:val="18"/>
          <w:szCs w:val="18"/>
        </w:rPr>
        <w:t xml:space="preserve">MSc </w:t>
      </w:r>
      <w:r w:rsidRPr="00AF799A">
        <w:rPr>
          <w:rFonts w:ascii="Verdana" w:hAnsi="Verdana"/>
          <w:sz w:val="18"/>
          <w:szCs w:val="18"/>
        </w:rPr>
        <w:t>theses</w:t>
      </w:r>
      <w:r w:rsidR="003862A6" w:rsidRPr="00AF799A">
        <w:rPr>
          <w:rFonts w:ascii="Verdana" w:hAnsi="Verdana"/>
          <w:sz w:val="18"/>
          <w:szCs w:val="18"/>
        </w:rPr>
        <w:t xml:space="preserve">). Given the value of teaching skills and experience, </w:t>
      </w:r>
      <w:r w:rsidR="0002739C" w:rsidRPr="00AF799A">
        <w:rPr>
          <w:rFonts w:ascii="Verdana" w:hAnsi="Verdana"/>
          <w:sz w:val="18"/>
          <w:szCs w:val="18"/>
        </w:rPr>
        <w:t>teaching activities</w:t>
      </w:r>
      <w:r w:rsidR="00F365DE" w:rsidRPr="00AF799A">
        <w:rPr>
          <w:rFonts w:ascii="Verdana" w:hAnsi="Verdana"/>
          <w:sz w:val="18"/>
          <w:szCs w:val="18"/>
        </w:rPr>
        <w:t xml:space="preserve"> </w:t>
      </w:r>
      <w:r w:rsidR="007E2F01" w:rsidRPr="00AF799A">
        <w:rPr>
          <w:rFonts w:ascii="Verdana" w:hAnsi="Verdana"/>
          <w:sz w:val="18"/>
          <w:szCs w:val="18"/>
        </w:rPr>
        <w:t>are credited</w:t>
      </w:r>
      <w:r w:rsidR="0002739C" w:rsidRPr="00AF799A">
        <w:rPr>
          <w:rFonts w:ascii="Verdana" w:hAnsi="Verdana"/>
          <w:sz w:val="18"/>
          <w:szCs w:val="18"/>
        </w:rPr>
        <w:t xml:space="preserve"> </w:t>
      </w:r>
      <w:r w:rsidR="00EB6DE2" w:rsidRPr="00AF799A">
        <w:rPr>
          <w:rFonts w:ascii="Verdana" w:hAnsi="Verdana"/>
          <w:sz w:val="18"/>
          <w:szCs w:val="18"/>
        </w:rPr>
        <w:t>if</w:t>
      </w:r>
      <w:r w:rsidR="00A521D8">
        <w:rPr>
          <w:rFonts w:ascii="Verdana" w:hAnsi="Verdana"/>
          <w:sz w:val="18"/>
          <w:szCs w:val="18"/>
        </w:rPr>
        <w:t xml:space="preserve"> p</w:t>
      </w:r>
      <w:r w:rsidR="00EB6DE2" w:rsidRPr="00AF799A">
        <w:rPr>
          <w:rFonts w:ascii="Verdana" w:hAnsi="Verdana"/>
          <w:sz w:val="18"/>
          <w:szCs w:val="18"/>
        </w:rPr>
        <w:t>ersonal l</w:t>
      </w:r>
      <w:r w:rsidR="00F05833" w:rsidRPr="00AF799A">
        <w:rPr>
          <w:rFonts w:ascii="Verdana" w:hAnsi="Verdana"/>
          <w:sz w:val="18"/>
          <w:szCs w:val="18"/>
        </w:rPr>
        <w:t xml:space="preserve">earning </w:t>
      </w:r>
      <w:r w:rsidR="00EB6DE2" w:rsidRPr="00AF799A">
        <w:rPr>
          <w:rFonts w:ascii="Verdana" w:hAnsi="Verdana"/>
          <w:sz w:val="18"/>
          <w:szCs w:val="18"/>
        </w:rPr>
        <w:t xml:space="preserve">outcomes </w:t>
      </w:r>
      <w:r w:rsidR="00224670" w:rsidRPr="00AF799A">
        <w:rPr>
          <w:rFonts w:ascii="Verdana" w:hAnsi="Verdana"/>
          <w:sz w:val="18"/>
          <w:szCs w:val="18"/>
        </w:rPr>
        <w:t xml:space="preserve">are </w:t>
      </w:r>
      <w:r w:rsidR="00F05833" w:rsidRPr="00AF799A">
        <w:rPr>
          <w:rFonts w:ascii="Verdana" w:hAnsi="Verdana"/>
          <w:sz w:val="18"/>
          <w:szCs w:val="18"/>
        </w:rPr>
        <w:t xml:space="preserve">defined </w:t>
      </w:r>
      <w:r w:rsidR="0002739C" w:rsidRPr="00AF799A">
        <w:rPr>
          <w:rFonts w:ascii="Verdana" w:hAnsi="Verdana"/>
          <w:sz w:val="18"/>
          <w:szCs w:val="18"/>
        </w:rPr>
        <w:t xml:space="preserve">a-priori </w:t>
      </w:r>
      <w:r w:rsidR="00F05833" w:rsidRPr="00AF799A">
        <w:rPr>
          <w:rFonts w:ascii="Verdana" w:hAnsi="Verdana"/>
          <w:sz w:val="18"/>
          <w:szCs w:val="18"/>
        </w:rPr>
        <w:t>and can be demonstrated a-posteriori.</w:t>
      </w:r>
    </w:p>
    <w:p w14:paraId="6529A5F1" w14:textId="77777777" w:rsidR="007E2F01" w:rsidRPr="00AF799A" w:rsidRDefault="007E2F01" w:rsidP="004D1836">
      <w:pPr>
        <w:tabs>
          <w:tab w:val="left" w:pos="-7948"/>
          <w:tab w:val="left" w:pos="-7228"/>
          <w:tab w:val="left" w:pos="-7022"/>
          <w:tab w:val="left" w:pos="-3817"/>
          <w:tab w:val="left" w:pos="-964"/>
          <w:tab w:val="left" w:pos="0"/>
          <w:tab w:val="left" w:pos="284"/>
          <w:tab w:val="left" w:pos="1890"/>
          <w:tab w:val="left" w:pos="7513"/>
        </w:tabs>
        <w:jc w:val="both"/>
        <w:rPr>
          <w:rFonts w:ascii="Verdana" w:hAnsi="Verdana"/>
          <w:sz w:val="18"/>
          <w:szCs w:val="18"/>
        </w:rPr>
      </w:pPr>
    </w:p>
    <w:p w14:paraId="09CFEF83" w14:textId="6CB4A633" w:rsidR="00E46334" w:rsidRPr="00AF799A" w:rsidRDefault="00E46334" w:rsidP="00AF799A">
      <w:pPr>
        <w:tabs>
          <w:tab w:val="left" w:pos="-7948"/>
          <w:tab w:val="left" w:pos="-7228"/>
          <w:tab w:val="left" w:pos="-7022"/>
          <w:tab w:val="left" w:pos="-3817"/>
          <w:tab w:val="left" w:pos="-964"/>
          <w:tab w:val="left" w:pos="0"/>
          <w:tab w:val="left" w:pos="284"/>
          <w:tab w:val="left" w:pos="1890"/>
          <w:tab w:val="left" w:pos="7513"/>
        </w:tabs>
        <w:jc w:val="both"/>
        <w:rPr>
          <w:rFonts w:ascii="Verdana" w:hAnsi="Verdana"/>
          <w:sz w:val="18"/>
          <w:szCs w:val="18"/>
        </w:rPr>
      </w:pPr>
      <w:r w:rsidRPr="00AF799A">
        <w:rPr>
          <w:rFonts w:ascii="Verdana" w:hAnsi="Verdana"/>
          <w:sz w:val="18"/>
          <w:szCs w:val="18"/>
        </w:rPr>
        <w:t>Teachin</w:t>
      </w:r>
      <w:r w:rsidR="00AF799A" w:rsidRPr="00AF799A">
        <w:rPr>
          <w:rFonts w:ascii="Verdana" w:hAnsi="Verdana"/>
          <w:sz w:val="18"/>
          <w:szCs w:val="18"/>
        </w:rPr>
        <w:t xml:space="preserve">g activities that are credited </w:t>
      </w:r>
      <w:r w:rsidR="00713098">
        <w:rPr>
          <w:rFonts w:ascii="Verdana" w:hAnsi="Verdana"/>
          <w:sz w:val="18"/>
          <w:szCs w:val="18"/>
        </w:rPr>
        <w:t>are</w:t>
      </w:r>
      <w:r w:rsidR="00AF799A" w:rsidRPr="00AF799A">
        <w:rPr>
          <w:rFonts w:ascii="Verdana" w:hAnsi="Verdana"/>
          <w:sz w:val="18"/>
          <w:szCs w:val="18"/>
        </w:rPr>
        <w:t>:</w:t>
      </w:r>
    </w:p>
    <w:p w14:paraId="092429B8" w14:textId="6745C763" w:rsidR="0002739C" w:rsidRPr="00AF799A" w:rsidRDefault="00E46334" w:rsidP="004D1836">
      <w:pPr>
        <w:numPr>
          <w:ilvl w:val="0"/>
          <w:numId w:val="1"/>
        </w:numPr>
        <w:tabs>
          <w:tab w:val="left" w:pos="-7948"/>
          <w:tab w:val="left" w:pos="-7228"/>
          <w:tab w:val="left" w:pos="-7022"/>
          <w:tab w:val="left" w:pos="-3817"/>
          <w:tab w:val="left" w:pos="-964"/>
          <w:tab w:val="left" w:pos="0"/>
          <w:tab w:val="left" w:pos="284"/>
          <w:tab w:val="left" w:pos="1890"/>
          <w:tab w:val="left" w:pos="7513"/>
        </w:tabs>
        <w:ind w:left="284" w:hanging="284"/>
        <w:jc w:val="both"/>
        <w:rPr>
          <w:rFonts w:ascii="Verdana" w:hAnsi="Verdana"/>
          <w:sz w:val="18"/>
          <w:szCs w:val="18"/>
        </w:rPr>
      </w:pPr>
      <w:r w:rsidRPr="00AF799A">
        <w:rPr>
          <w:rFonts w:ascii="Verdana" w:hAnsi="Verdana"/>
          <w:sz w:val="18"/>
          <w:szCs w:val="18"/>
        </w:rPr>
        <w:t>Lecturing</w:t>
      </w:r>
      <w:r w:rsidR="00795A43" w:rsidRPr="00AF799A">
        <w:rPr>
          <w:rFonts w:ascii="Verdana" w:hAnsi="Verdana"/>
          <w:sz w:val="18"/>
          <w:szCs w:val="18"/>
        </w:rPr>
        <w:t>: T</w:t>
      </w:r>
      <w:r w:rsidRPr="00AF799A">
        <w:rPr>
          <w:rFonts w:ascii="Verdana" w:hAnsi="Verdana"/>
          <w:sz w:val="18"/>
          <w:szCs w:val="18"/>
        </w:rPr>
        <w:t>he PhD candidate prepares and gives lectures</w:t>
      </w:r>
      <w:r w:rsidR="000D582D" w:rsidRPr="00AF799A">
        <w:rPr>
          <w:rFonts w:ascii="Verdana" w:hAnsi="Verdana"/>
          <w:sz w:val="18"/>
          <w:szCs w:val="18"/>
        </w:rPr>
        <w:t xml:space="preserve"> (</w:t>
      </w:r>
      <w:r w:rsidRPr="00AF799A">
        <w:rPr>
          <w:rFonts w:ascii="Verdana" w:hAnsi="Verdana"/>
          <w:sz w:val="18"/>
          <w:szCs w:val="18"/>
        </w:rPr>
        <w:t>guest lecture or lecture series</w:t>
      </w:r>
      <w:r w:rsidR="000D582D" w:rsidRPr="00AF799A">
        <w:rPr>
          <w:rFonts w:ascii="Verdana" w:hAnsi="Verdana"/>
          <w:sz w:val="18"/>
          <w:szCs w:val="18"/>
        </w:rPr>
        <w:t>)</w:t>
      </w:r>
      <w:r w:rsidRPr="00AF799A">
        <w:rPr>
          <w:rFonts w:ascii="Verdana" w:hAnsi="Verdana"/>
          <w:sz w:val="18"/>
          <w:szCs w:val="18"/>
        </w:rPr>
        <w:t>.</w:t>
      </w:r>
      <w:r w:rsidR="005F22AE" w:rsidRPr="00AF799A">
        <w:rPr>
          <w:rFonts w:ascii="Verdana" w:hAnsi="Verdana"/>
          <w:sz w:val="18"/>
          <w:szCs w:val="18"/>
        </w:rPr>
        <w:t xml:space="preserve"> This also includes p</w:t>
      </w:r>
      <w:r w:rsidR="0002739C" w:rsidRPr="00AF799A">
        <w:rPr>
          <w:rFonts w:ascii="Verdana" w:hAnsi="Verdana"/>
          <w:sz w:val="18"/>
          <w:szCs w:val="18"/>
        </w:rPr>
        <w:t xml:space="preserve">reparation of </w:t>
      </w:r>
      <w:r w:rsidR="005F22AE" w:rsidRPr="00AF799A">
        <w:rPr>
          <w:rFonts w:ascii="Verdana" w:hAnsi="Verdana"/>
          <w:sz w:val="18"/>
          <w:szCs w:val="18"/>
        </w:rPr>
        <w:t>lecture</w:t>
      </w:r>
      <w:r w:rsidR="000943C4">
        <w:rPr>
          <w:rFonts w:ascii="Verdana" w:hAnsi="Verdana"/>
          <w:sz w:val="18"/>
          <w:szCs w:val="18"/>
        </w:rPr>
        <w:t>s</w:t>
      </w:r>
      <w:r w:rsidR="005F22AE" w:rsidRPr="00AF799A">
        <w:rPr>
          <w:rFonts w:ascii="Verdana" w:hAnsi="Verdana"/>
          <w:sz w:val="18"/>
          <w:szCs w:val="18"/>
        </w:rPr>
        <w:t xml:space="preserve"> and/or </w:t>
      </w:r>
      <w:r w:rsidR="0002739C" w:rsidRPr="00AF799A">
        <w:rPr>
          <w:rFonts w:ascii="Verdana" w:hAnsi="Verdana"/>
          <w:sz w:val="18"/>
          <w:szCs w:val="18"/>
        </w:rPr>
        <w:t>teaching material</w:t>
      </w:r>
      <w:r w:rsidR="005F22AE" w:rsidRPr="00AF799A">
        <w:rPr>
          <w:rFonts w:ascii="Verdana" w:hAnsi="Verdana"/>
          <w:sz w:val="18"/>
          <w:szCs w:val="18"/>
        </w:rPr>
        <w:t>.</w:t>
      </w:r>
    </w:p>
    <w:p w14:paraId="4B612301" w14:textId="6C13FB82" w:rsidR="00795A43" w:rsidRPr="008159AC" w:rsidRDefault="00795A43" w:rsidP="004D1836">
      <w:pPr>
        <w:numPr>
          <w:ilvl w:val="0"/>
          <w:numId w:val="1"/>
        </w:numPr>
        <w:tabs>
          <w:tab w:val="left" w:pos="-7948"/>
          <w:tab w:val="left" w:pos="-7228"/>
          <w:tab w:val="left" w:pos="-7022"/>
          <w:tab w:val="left" w:pos="-3817"/>
          <w:tab w:val="left" w:pos="-964"/>
          <w:tab w:val="left" w:pos="0"/>
          <w:tab w:val="left" w:pos="284"/>
          <w:tab w:val="left" w:pos="1890"/>
          <w:tab w:val="left" w:pos="7513"/>
        </w:tabs>
        <w:ind w:left="284" w:hanging="284"/>
        <w:jc w:val="both"/>
        <w:rPr>
          <w:rFonts w:ascii="Verdana" w:hAnsi="Verdana"/>
          <w:sz w:val="18"/>
          <w:szCs w:val="18"/>
        </w:rPr>
      </w:pPr>
      <w:r w:rsidRPr="00AF799A">
        <w:rPr>
          <w:rFonts w:ascii="Verdana" w:hAnsi="Verdana"/>
          <w:sz w:val="18"/>
          <w:szCs w:val="18"/>
        </w:rPr>
        <w:t xml:space="preserve">Supervision of </w:t>
      </w:r>
      <w:proofErr w:type="spellStart"/>
      <w:r w:rsidR="008159AC" w:rsidRPr="008159AC">
        <w:rPr>
          <w:rFonts w:ascii="Verdana" w:hAnsi="Verdana"/>
          <w:sz w:val="18"/>
          <w:szCs w:val="18"/>
        </w:rPr>
        <w:t>practicals</w:t>
      </w:r>
      <w:proofErr w:type="spellEnd"/>
      <w:r w:rsidRPr="008159AC">
        <w:rPr>
          <w:rFonts w:ascii="Verdana" w:hAnsi="Verdana"/>
          <w:sz w:val="18"/>
          <w:szCs w:val="18"/>
        </w:rPr>
        <w:t>/tutorials</w:t>
      </w:r>
      <w:r w:rsidR="00761472">
        <w:rPr>
          <w:rFonts w:ascii="Verdana" w:hAnsi="Verdana"/>
          <w:sz w:val="18"/>
          <w:szCs w:val="18"/>
        </w:rPr>
        <w:t>,</w:t>
      </w:r>
      <w:r w:rsidRPr="008159AC">
        <w:rPr>
          <w:rFonts w:ascii="Verdana" w:hAnsi="Verdana"/>
          <w:sz w:val="18"/>
          <w:szCs w:val="18"/>
        </w:rPr>
        <w:t xml:space="preserve"> provided that the PhD candidate is involved in </w:t>
      </w:r>
      <w:r w:rsidR="000943C4">
        <w:rPr>
          <w:rFonts w:ascii="Verdana" w:hAnsi="Verdana"/>
          <w:sz w:val="18"/>
          <w:szCs w:val="18"/>
        </w:rPr>
        <w:t xml:space="preserve">the </w:t>
      </w:r>
      <w:r w:rsidRPr="008159AC">
        <w:rPr>
          <w:rFonts w:ascii="Verdana" w:hAnsi="Verdana"/>
          <w:sz w:val="18"/>
          <w:szCs w:val="18"/>
        </w:rPr>
        <w:t>organisation and development of sessions and material</w:t>
      </w:r>
      <w:r w:rsidR="00AF799A" w:rsidRPr="008159AC">
        <w:rPr>
          <w:rFonts w:ascii="Verdana" w:hAnsi="Verdana"/>
          <w:sz w:val="18"/>
          <w:szCs w:val="18"/>
        </w:rPr>
        <w:t>.</w:t>
      </w:r>
    </w:p>
    <w:p w14:paraId="6888A8D0" w14:textId="28CF0263" w:rsidR="00F014E1" w:rsidRPr="00F014E1" w:rsidRDefault="00795A43" w:rsidP="00F014E1">
      <w:pPr>
        <w:numPr>
          <w:ilvl w:val="0"/>
          <w:numId w:val="1"/>
        </w:numPr>
        <w:tabs>
          <w:tab w:val="left" w:pos="-7948"/>
          <w:tab w:val="left" w:pos="-7228"/>
          <w:tab w:val="left" w:pos="-7022"/>
          <w:tab w:val="left" w:pos="-3817"/>
          <w:tab w:val="left" w:pos="-964"/>
          <w:tab w:val="left" w:pos="0"/>
          <w:tab w:val="left" w:pos="284"/>
          <w:tab w:val="left" w:pos="1890"/>
          <w:tab w:val="left" w:pos="7513"/>
        </w:tabs>
        <w:ind w:left="284" w:hanging="284"/>
        <w:jc w:val="both"/>
        <w:rPr>
          <w:rFonts w:ascii="Verdana" w:hAnsi="Verdana"/>
          <w:sz w:val="18"/>
          <w:szCs w:val="18"/>
        </w:rPr>
      </w:pPr>
      <w:r w:rsidRPr="008159AC">
        <w:rPr>
          <w:rFonts w:ascii="Verdana" w:hAnsi="Verdana"/>
          <w:sz w:val="18"/>
          <w:szCs w:val="18"/>
        </w:rPr>
        <w:t xml:space="preserve">Supervision of </w:t>
      </w:r>
      <w:r w:rsidR="005D4D03" w:rsidRPr="00320774">
        <w:rPr>
          <w:rFonts w:ascii="Verdana" w:hAnsi="Verdana"/>
          <w:b/>
          <w:sz w:val="18"/>
          <w:szCs w:val="18"/>
        </w:rPr>
        <w:t>BSc and MSc theses</w:t>
      </w:r>
      <w:r w:rsidR="00EB6DE2" w:rsidRPr="008159AC">
        <w:rPr>
          <w:rFonts w:ascii="Verdana" w:hAnsi="Verdana"/>
          <w:sz w:val="18"/>
          <w:szCs w:val="18"/>
        </w:rPr>
        <w:t>,</w:t>
      </w:r>
      <w:r w:rsidRPr="008159AC">
        <w:rPr>
          <w:rFonts w:ascii="Verdana" w:hAnsi="Verdana"/>
          <w:sz w:val="18"/>
          <w:szCs w:val="18"/>
        </w:rPr>
        <w:t xml:space="preserve"> </w:t>
      </w:r>
      <w:r w:rsidR="00EB6DE2" w:rsidRPr="008159AC">
        <w:rPr>
          <w:rFonts w:ascii="Verdana" w:hAnsi="Verdana"/>
          <w:sz w:val="18"/>
          <w:szCs w:val="18"/>
        </w:rPr>
        <w:t>p</w:t>
      </w:r>
      <w:r w:rsidR="005F22AE" w:rsidRPr="008159AC">
        <w:rPr>
          <w:rFonts w:ascii="Verdana" w:hAnsi="Verdana"/>
          <w:sz w:val="18"/>
          <w:szCs w:val="18"/>
        </w:rPr>
        <w:t>rovided that the PhD candidate is the daily supervisor</w:t>
      </w:r>
      <w:r w:rsidR="00AF799A" w:rsidRPr="008159AC">
        <w:rPr>
          <w:rFonts w:ascii="Verdana" w:hAnsi="Verdana"/>
          <w:sz w:val="18"/>
          <w:szCs w:val="18"/>
        </w:rPr>
        <w:t>.</w:t>
      </w:r>
    </w:p>
    <w:p w14:paraId="6CEB6B86" w14:textId="05FE8B63" w:rsidR="00BE24B1" w:rsidRPr="008159AC" w:rsidRDefault="00BE24B1" w:rsidP="004D1836">
      <w:pPr>
        <w:numPr>
          <w:ilvl w:val="0"/>
          <w:numId w:val="1"/>
        </w:numPr>
        <w:tabs>
          <w:tab w:val="left" w:pos="-7948"/>
          <w:tab w:val="left" w:pos="-7228"/>
          <w:tab w:val="left" w:pos="-7022"/>
          <w:tab w:val="left" w:pos="-3817"/>
          <w:tab w:val="left" w:pos="-964"/>
          <w:tab w:val="left" w:pos="0"/>
          <w:tab w:val="left" w:pos="284"/>
          <w:tab w:val="left" w:pos="1890"/>
          <w:tab w:val="left" w:pos="7513"/>
        </w:tabs>
        <w:ind w:left="284" w:hanging="284"/>
        <w:jc w:val="both"/>
        <w:rPr>
          <w:rFonts w:ascii="Verdana" w:hAnsi="Verdana"/>
          <w:sz w:val="18"/>
          <w:szCs w:val="18"/>
        </w:rPr>
      </w:pPr>
      <w:r>
        <w:rPr>
          <w:rFonts w:ascii="Verdana" w:hAnsi="Verdana"/>
          <w:sz w:val="18"/>
          <w:szCs w:val="18"/>
        </w:rPr>
        <w:t xml:space="preserve">Please note that </w:t>
      </w:r>
      <w:r w:rsidR="00F57097">
        <w:rPr>
          <w:rFonts w:ascii="Verdana" w:hAnsi="Verdana"/>
          <w:sz w:val="18"/>
          <w:szCs w:val="18"/>
        </w:rPr>
        <w:t xml:space="preserve">only 3 of the ECTS obtained in this category can </w:t>
      </w:r>
      <w:r w:rsidR="00F42A1D">
        <w:rPr>
          <w:rFonts w:ascii="Verdana" w:hAnsi="Verdana"/>
          <w:sz w:val="18"/>
          <w:szCs w:val="18"/>
        </w:rPr>
        <w:t>be used</w:t>
      </w:r>
      <w:r w:rsidR="00F57097">
        <w:rPr>
          <w:rFonts w:ascii="Verdana" w:hAnsi="Verdana"/>
          <w:sz w:val="18"/>
          <w:szCs w:val="18"/>
        </w:rPr>
        <w:t xml:space="preserve"> </w:t>
      </w:r>
      <w:r w:rsidR="00F42A1D">
        <w:rPr>
          <w:rFonts w:ascii="Verdana" w:hAnsi="Verdana"/>
          <w:spacing w:val="-2"/>
          <w:sz w:val="18"/>
          <w:szCs w:val="18"/>
        </w:rPr>
        <w:t xml:space="preserve">to meet the minimum requirement of 30 ECTS in the TSP. </w:t>
      </w:r>
    </w:p>
    <w:p w14:paraId="576A5DB2" w14:textId="6958DFFF" w:rsidR="005F22AE" w:rsidRPr="00AF799A" w:rsidRDefault="00F05833" w:rsidP="006C3BF3">
      <w:pPr>
        <w:spacing w:before="120"/>
        <w:rPr>
          <w:rFonts w:ascii="Verdana" w:hAnsi="Verdana"/>
          <w:b/>
          <w:sz w:val="20"/>
          <w:szCs w:val="18"/>
        </w:rPr>
      </w:pPr>
      <w:r w:rsidRPr="00AF799A">
        <w:rPr>
          <w:rFonts w:ascii="Verdana" w:hAnsi="Verdana"/>
          <w:b/>
          <w:sz w:val="20"/>
          <w:szCs w:val="18"/>
        </w:rPr>
        <w:t xml:space="preserve">a. </w:t>
      </w:r>
      <w:r w:rsidR="005F22AE" w:rsidRPr="00AF799A">
        <w:rPr>
          <w:rFonts w:ascii="Verdana" w:hAnsi="Verdana"/>
          <w:b/>
          <w:sz w:val="20"/>
          <w:szCs w:val="18"/>
        </w:rPr>
        <w:t xml:space="preserve">Lecturing/Supervision of </w:t>
      </w:r>
      <w:proofErr w:type="spellStart"/>
      <w:r w:rsidR="008159AC" w:rsidRPr="00AF799A">
        <w:rPr>
          <w:rFonts w:ascii="Verdana" w:hAnsi="Verdana"/>
          <w:b/>
          <w:sz w:val="20"/>
          <w:szCs w:val="18"/>
        </w:rPr>
        <w:t>practicals</w:t>
      </w:r>
      <w:proofErr w:type="spellEnd"/>
      <w:r w:rsidR="005F22AE" w:rsidRPr="00AF799A">
        <w:rPr>
          <w:rFonts w:ascii="Verdana" w:hAnsi="Verdana"/>
          <w:b/>
          <w:sz w:val="20"/>
          <w:szCs w:val="18"/>
        </w:rPr>
        <w:t>/tutorials</w:t>
      </w:r>
      <w:r w:rsidR="00224670" w:rsidRPr="00AF799A">
        <w:rPr>
          <w:rFonts w:ascii="Verdana" w:hAnsi="Verdana"/>
          <w:b/>
          <w:sz w:val="20"/>
          <w:szCs w:val="18"/>
        </w:rPr>
        <w:t xml:space="preserve"> (</w:t>
      </w:r>
      <w:r w:rsidR="00092454">
        <w:rPr>
          <w:rFonts w:ascii="Verdana" w:hAnsi="Verdana"/>
          <w:b/>
          <w:sz w:val="20"/>
          <w:szCs w:val="18"/>
        </w:rPr>
        <w:t>no minimum</w:t>
      </w:r>
      <w:r w:rsidR="00224670" w:rsidRPr="00AF799A">
        <w:rPr>
          <w:rFonts w:ascii="Verdana" w:hAnsi="Verdana"/>
          <w:b/>
          <w:sz w:val="20"/>
          <w:szCs w:val="18"/>
        </w:rPr>
        <w:t xml:space="preserve"> ECTS)</w:t>
      </w:r>
    </w:p>
    <w:p w14:paraId="269948B0" w14:textId="7AB197D7" w:rsidR="00F05833" w:rsidRPr="006C3BF3" w:rsidRDefault="005F22AE">
      <w:pPr>
        <w:numPr>
          <w:ilvl w:val="0"/>
          <w:numId w:val="1"/>
        </w:numPr>
        <w:tabs>
          <w:tab w:val="left" w:pos="284"/>
          <w:tab w:val="left" w:pos="1890"/>
          <w:tab w:val="left" w:pos="7513"/>
        </w:tabs>
        <w:spacing w:after="120"/>
        <w:ind w:left="284" w:hanging="142"/>
        <w:rPr>
          <w:rFonts w:ascii="Verdana" w:hAnsi="Verdana"/>
          <w:i/>
          <w:sz w:val="16"/>
          <w:szCs w:val="16"/>
        </w:rPr>
      </w:pPr>
      <w:r w:rsidRPr="135EEE32">
        <w:rPr>
          <w:rFonts w:ascii="Verdana" w:hAnsi="Verdana"/>
          <w:i/>
          <w:iCs/>
          <w:spacing w:val="-2"/>
          <w:sz w:val="16"/>
          <w:szCs w:val="16"/>
        </w:rPr>
        <w:t>0.3 ECTS per lecture or day of practical/tutorial supervision (includes preparation time)</w:t>
      </w:r>
      <w:r w:rsidR="00516D08" w:rsidRPr="135EEE32">
        <w:rPr>
          <w:rFonts w:ascii="Verdana" w:hAnsi="Verdana"/>
          <w:i/>
          <w:iCs/>
          <w:sz w:val="16"/>
          <w:szCs w:val="16"/>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967"/>
        <w:gridCol w:w="1584"/>
        <w:gridCol w:w="1846"/>
        <w:gridCol w:w="1006"/>
      </w:tblGrid>
      <w:tr w:rsidR="000D582D" w:rsidRPr="00AF799A" w14:paraId="3E0462D1" w14:textId="77777777" w:rsidTr="000174F3">
        <w:trPr>
          <w:trHeight w:val="20"/>
        </w:trPr>
        <w:tc>
          <w:tcPr>
            <w:tcW w:w="5110" w:type="dxa"/>
          </w:tcPr>
          <w:p w14:paraId="6186454D" w14:textId="77777777" w:rsidR="000D582D" w:rsidRPr="00AF799A" w:rsidRDefault="000D582D" w:rsidP="004D1836">
            <w:pPr>
              <w:ind w:right="-448"/>
              <w:rPr>
                <w:rFonts w:ascii="Verdana" w:hAnsi="Verdana"/>
                <w:b/>
                <w:spacing w:val="-2"/>
                <w:sz w:val="18"/>
                <w:szCs w:val="18"/>
                <w:u w:val="dotted"/>
              </w:rPr>
            </w:pPr>
            <w:r w:rsidRPr="00AF799A">
              <w:rPr>
                <w:rFonts w:ascii="Verdana" w:hAnsi="Verdana"/>
                <w:b/>
                <w:spacing w:val="-2"/>
                <w:sz w:val="18"/>
                <w:szCs w:val="18"/>
              </w:rPr>
              <w:t>Course title</w:t>
            </w:r>
          </w:p>
        </w:tc>
        <w:tc>
          <w:tcPr>
            <w:tcW w:w="1616" w:type="dxa"/>
          </w:tcPr>
          <w:p w14:paraId="771D921B" w14:textId="77777777" w:rsidR="000D582D" w:rsidRPr="00AF799A" w:rsidRDefault="000D582D" w:rsidP="004D1836">
            <w:pPr>
              <w:ind w:right="-448"/>
              <w:rPr>
                <w:rFonts w:ascii="Verdana" w:hAnsi="Verdana"/>
                <w:b/>
                <w:spacing w:val="-2"/>
                <w:sz w:val="18"/>
                <w:szCs w:val="18"/>
              </w:rPr>
            </w:pPr>
            <w:r w:rsidRPr="00AF799A">
              <w:rPr>
                <w:rFonts w:ascii="Verdana" w:hAnsi="Verdana"/>
                <w:b/>
                <w:spacing w:val="-2"/>
                <w:sz w:val="18"/>
                <w:szCs w:val="18"/>
              </w:rPr>
              <w:t>Year</w:t>
            </w:r>
          </w:p>
        </w:tc>
        <w:tc>
          <w:tcPr>
            <w:tcW w:w="1887" w:type="dxa"/>
          </w:tcPr>
          <w:p w14:paraId="447B0EAB" w14:textId="77777777" w:rsidR="000D582D" w:rsidRPr="00AF799A" w:rsidRDefault="000D582D" w:rsidP="004D1836">
            <w:pPr>
              <w:ind w:right="-448"/>
              <w:rPr>
                <w:rFonts w:ascii="Verdana" w:hAnsi="Verdana"/>
                <w:b/>
                <w:spacing w:val="-2"/>
                <w:sz w:val="18"/>
                <w:szCs w:val="18"/>
              </w:rPr>
            </w:pPr>
            <w:r w:rsidRPr="00AF799A">
              <w:rPr>
                <w:rFonts w:ascii="Verdana" w:hAnsi="Verdana"/>
                <w:b/>
                <w:spacing w:val="-2"/>
                <w:sz w:val="18"/>
                <w:szCs w:val="18"/>
              </w:rPr>
              <w:t>No. of days</w:t>
            </w:r>
          </w:p>
        </w:tc>
        <w:tc>
          <w:tcPr>
            <w:tcW w:w="1016" w:type="dxa"/>
          </w:tcPr>
          <w:p w14:paraId="3FEE8F83" w14:textId="77777777" w:rsidR="000D582D" w:rsidRPr="00AF799A" w:rsidRDefault="000D582D" w:rsidP="00AF799A">
            <w:pPr>
              <w:ind w:right="-1"/>
              <w:rPr>
                <w:rFonts w:ascii="Verdana" w:hAnsi="Verdana"/>
                <w:b/>
                <w:spacing w:val="-2"/>
                <w:sz w:val="18"/>
                <w:szCs w:val="18"/>
              </w:rPr>
            </w:pPr>
            <w:r w:rsidRPr="00AF799A">
              <w:rPr>
                <w:rFonts w:ascii="Verdana" w:hAnsi="Verdana"/>
                <w:b/>
                <w:spacing w:val="-2"/>
                <w:sz w:val="18"/>
                <w:szCs w:val="18"/>
              </w:rPr>
              <w:t>ECTS</w:t>
            </w:r>
          </w:p>
        </w:tc>
      </w:tr>
      <w:tr w:rsidR="000D582D" w:rsidRPr="00AF799A" w14:paraId="2F687658" w14:textId="77777777" w:rsidTr="000174F3">
        <w:trPr>
          <w:trHeight w:val="20"/>
        </w:trPr>
        <w:tc>
          <w:tcPr>
            <w:tcW w:w="5110" w:type="dxa"/>
          </w:tcPr>
          <w:p w14:paraId="494FB7AE" w14:textId="77777777" w:rsidR="000D582D" w:rsidRPr="00AF799A" w:rsidRDefault="000D582D" w:rsidP="00AF799A">
            <w:pPr>
              <w:ind w:right="-73"/>
              <w:rPr>
                <w:rFonts w:ascii="Verdana" w:hAnsi="Verdana"/>
                <w:spacing w:val="-2"/>
                <w:sz w:val="18"/>
                <w:szCs w:val="18"/>
              </w:rPr>
            </w:pPr>
            <w:r w:rsidRPr="00AF799A">
              <w:rPr>
                <w:rFonts w:ascii="Verdana" w:hAnsi="Verdana"/>
                <w:spacing w:val="-2"/>
                <w:sz w:val="18"/>
                <w:szCs w:val="18"/>
              </w:rPr>
              <w:t>1)</w:t>
            </w:r>
          </w:p>
        </w:tc>
        <w:tc>
          <w:tcPr>
            <w:tcW w:w="1616" w:type="dxa"/>
          </w:tcPr>
          <w:p w14:paraId="12465A31" w14:textId="77777777" w:rsidR="000D582D" w:rsidRPr="00AF799A" w:rsidRDefault="000D582D" w:rsidP="004D1836">
            <w:pPr>
              <w:ind w:right="-73"/>
              <w:rPr>
                <w:rFonts w:ascii="Verdana" w:hAnsi="Verdana"/>
                <w:spacing w:val="-2"/>
                <w:sz w:val="18"/>
                <w:szCs w:val="18"/>
              </w:rPr>
            </w:pPr>
          </w:p>
        </w:tc>
        <w:tc>
          <w:tcPr>
            <w:tcW w:w="1887" w:type="dxa"/>
          </w:tcPr>
          <w:p w14:paraId="2FFEC452" w14:textId="77777777" w:rsidR="000D582D" w:rsidRPr="00AF799A" w:rsidRDefault="000D582D" w:rsidP="004D1836">
            <w:pPr>
              <w:ind w:right="-73"/>
              <w:rPr>
                <w:rFonts w:ascii="Verdana" w:hAnsi="Verdana"/>
                <w:spacing w:val="-2"/>
                <w:sz w:val="18"/>
                <w:szCs w:val="18"/>
              </w:rPr>
            </w:pPr>
          </w:p>
        </w:tc>
        <w:tc>
          <w:tcPr>
            <w:tcW w:w="1016" w:type="dxa"/>
          </w:tcPr>
          <w:p w14:paraId="5BBE524F" w14:textId="77777777" w:rsidR="000D582D" w:rsidRPr="00AF799A" w:rsidRDefault="000D582D" w:rsidP="004D1836">
            <w:pPr>
              <w:ind w:right="-73"/>
              <w:rPr>
                <w:rFonts w:ascii="Verdana" w:hAnsi="Verdana"/>
                <w:spacing w:val="-2"/>
                <w:sz w:val="18"/>
                <w:szCs w:val="18"/>
              </w:rPr>
            </w:pPr>
          </w:p>
        </w:tc>
      </w:tr>
      <w:tr w:rsidR="000D582D" w:rsidRPr="00AF799A" w14:paraId="78801C00" w14:textId="77777777" w:rsidTr="000174F3">
        <w:trPr>
          <w:trHeight w:val="20"/>
        </w:trPr>
        <w:tc>
          <w:tcPr>
            <w:tcW w:w="5110" w:type="dxa"/>
          </w:tcPr>
          <w:p w14:paraId="5590D90C" w14:textId="77777777" w:rsidR="000D582D" w:rsidRPr="00AF799A" w:rsidRDefault="000D582D" w:rsidP="00AF799A">
            <w:pPr>
              <w:ind w:right="-73"/>
              <w:rPr>
                <w:rFonts w:ascii="Verdana" w:hAnsi="Verdana"/>
                <w:spacing w:val="-2"/>
                <w:sz w:val="18"/>
                <w:szCs w:val="18"/>
              </w:rPr>
            </w:pPr>
            <w:r w:rsidRPr="00AF799A">
              <w:rPr>
                <w:rFonts w:ascii="Verdana" w:hAnsi="Verdana"/>
                <w:spacing w:val="-2"/>
                <w:sz w:val="18"/>
                <w:szCs w:val="18"/>
              </w:rPr>
              <w:t>2)</w:t>
            </w:r>
          </w:p>
        </w:tc>
        <w:tc>
          <w:tcPr>
            <w:tcW w:w="1616" w:type="dxa"/>
          </w:tcPr>
          <w:p w14:paraId="30E37B59" w14:textId="77777777" w:rsidR="000D582D" w:rsidRPr="00AF799A" w:rsidRDefault="000D582D" w:rsidP="004D1836">
            <w:pPr>
              <w:ind w:right="-73"/>
              <w:rPr>
                <w:rFonts w:ascii="Verdana" w:hAnsi="Verdana"/>
                <w:spacing w:val="-2"/>
                <w:sz w:val="18"/>
                <w:szCs w:val="18"/>
              </w:rPr>
            </w:pPr>
          </w:p>
        </w:tc>
        <w:tc>
          <w:tcPr>
            <w:tcW w:w="1887" w:type="dxa"/>
          </w:tcPr>
          <w:p w14:paraId="21FFE4F1" w14:textId="77777777" w:rsidR="000D582D" w:rsidRPr="00AF799A" w:rsidRDefault="000D582D" w:rsidP="004D1836">
            <w:pPr>
              <w:ind w:right="-73"/>
              <w:rPr>
                <w:rFonts w:ascii="Verdana" w:hAnsi="Verdana"/>
                <w:spacing w:val="-2"/>
                <w:sz w:val="18"/>
                <w:szCs w:val="18"/>
              </w:rPr>
            </w:pPr>
          </w:p>
        </w:tc>
        <w:tc>
          <w:tcPr>
            <w:tcW w:w="1016" w:type="dxa"/>
          </w:tcPr>
          <w:p w14:paraId="70FEC2B2" w14:textId="77777777" w:rsidR="000D582D" w:rsidRPr="00AF799A" w:rsidRDefault="000D582D" w:rsidP="004D1836">
            <w:pPr>
              <w:ind w:right="-73"/>
              <w:rPr>
                <w:rFonts w:ascii="Verdana" w:hAnsi="Verdana"/>
                <w:spacing w:val="-2"/>
                <w:sz w:val="18"/>
                <w:szCs w:val="18"/>
              </w:rPr>
            </w:pPr>
          </w:p>
        </w:tc>
      </w:tr>
      <w:tr w:rsidR="000D582D" w:rsidRPr="00AF799A" w14:paraId="6016D1C6" w14:textId="77777777" w:rsidTr="000174F3">
        <w:trPr>
          <w:trHeight w:val="20"/>
        </w:trPr>
        <w:tc>
          <w:tcPr>
            <w:tcW w:w="5110" w:type="dxa"/>
          </w:tcPr>
          <w:p w14:paraId="65BF1738" w14:textId="77777777" w:rsidR="000D582D" w:rsidRPr="00AF799A" w:rsidRDefault="000D582D" w:rsidP="00AF799A">
            <w:pPr>
              <w:ind w:right="-73"/>
              <w:rPr>
                <w:rFonts w:ascii="Verdana" w:hAnsi="Verdana"/>
                <w:spacing w:val="-2"/>
                <w:sz w:val="18"/>
                <w:szCs w:val="18"/>
              </w:rPr>
            </w:pPr>
            <w:r w:rsidRPr="00AF799A">
              <w:rPr>
                <w:rFonts w:ascii="Verdana" w:hAnsi="Verdana"/>
                <w:spacing w:val="-2"/>
                <w:sz w:val="18"/>
                <w:szCs w:val="18"/>
              </w:rPr>
              <w:t>3)</w:t>
            </w:r>
          </w:p>
        </w:tc>
        <w:tc>
          <w:tcPr>
            <w:tcW w:w="1616" w:type="dxa"/>
          </w:tcPr>
          <w:p w14:paraId="6EEABCD9" w14:textId="77777777" w:rsidR="000D582D" w:rsidRPr="00AF799A" w:rsidRDefault="000D582D" w:rsidP="004D1836">
            <w:pPr>
              <w:ind w:right="-73"/>
              <w:rPr>
                <w:rFonts w:ascii="Verdana" w:hAnsi="Verdana"/>
                <w:spacing w:val="-2"/>
                <w:sz w:val="18"/>
                <w:szCs w:val="18"/>
              </w:rPr>
            </w:pPr>
          </w:p>
        </w:tc>
        <w:tc>
          <w:tcPr>
            <w:tcW w:w="1887" w:type="dxa"/>
          </w:tcPr>
          <w:p w14:paraId="3E5BB430" w14:textId="77777777" w:rsidR="000D582D" w:rsidRPr="00AF799A" w:rsidRDefault="000D582D" w:rsidP="004D1836">
            <w:pPr>
              <w:ind w:right="-73"/>
              <w:rPr>
                <w:rFonts w:ascii="Verdana" w:hAnsi="Verdana"/>
                <w:spacing w:val="-2"/>
                <w:sz w:val="18"/>
                <w:szCs w:val="18"/>
              </w:rPr>
            </w:pPr>
          </w:p>
        </w:tc>
        <w:tc>
          <w:tcPr>
            <w:tcW w:w="1016" w:type="dxa"/>
          </w:tcPr>
          <w:p w14:paraId="5F1C69E1" w14:textId="77777777" w:rsidR="000D582D" w:rsidRPr="00AF799A" w:rsidRDefault="000D582D" w:rsidP="004D1836">
            <w:pPr>
              <w:ind w:right="-73"/>
              <w:rPr>
                <w:rFonts w:ascii="Verdana" w:hAnsi="Verdana"/>
                <w:spacing w:val="-2"/>
                <w:sz w:val="18"/>
                <w:szCs w:val="18"/>
              </w:rPr>
            </w:pPr>
          </w:p>
        </w:tc>
      </w:tr>
      <w:tr w:rsidR="000D582D" w:rsidRPr="00AF799A" w14:paraId="56108B0F" w14:textId="77777777" w:rsidTr="000174F3">
        <w:trPr>
          <w:trHeight w:val="907"/>
        </w:trPr>
        <w:tc>
          <w:tcPr>
            <w:tcW w:w="9629" w:type="dxa"/>
            <w:gridSpan w:val="4"/>
          </w:tcPr>
          <w:p w14:paraId="667A8E7D" w14:textId="4179304B" w:rsidR="000D582D" w:rsidRPr="00AF799A" w:rsidRDefault="00EB6DE2" w:rsidP="004D1836">
            <w:pPr>
              <w:rPr>
                <w:rFonts w:ascii="Verdana" w:hAnsi="Verdana"/>
                <w:b/>
                <w:i/>
                <w:sz w:val="18"/>
                <w:szCs w:val="18"/>
              </w:rPr>
            </w:pPr>
            <w:r w:rsidRPr="00AF799A">
              <w:rPr>
                <w:rFonts w:ascii="Verdana" w:hAnsi="Verdana"/>
                <w:b/>
                <w:i/>
                <w:sz w:val="18"/>
                <w:szCs w:val="18"/>
              </w:rPr>
              <w:t>Personal l</w:t>
            </w:r>
            <w:r w:rsidR="000D582D" w:rsidRPr="00AF799A">
              <w:rPr>
                <w:rFonts w:ascii="Verdana" w:hAnsi="Verdana"/>
                <w:b/>
                <w:i/>
                <w:sz w:val="18"/>
                <w:szCs w:val="18"/>
              </w:rPr>
              <w:t xml:space="preserve">earning </w:t>
            </w:r>
            <w:r w:rsidRPr="00AF799A">
              <w:rPr>
                <w:rFonts w:ascii="Verdana" w:hAnsi="Verdana"/>
                <w:b/>
                <w:i/>
                <w:sz w:val="18"/>
                <w:szCs w:val="18"/>
              </w:rPr>
              <w:t>outcomes</w:t>
            </w:r>
            <w:r w:rsidR="00A95B7C">
              <w:rPr>
                <w:rFonts w:ascii="Verdana" w:hAnsi="Verdana"/>
                <w:b/>
                <w:i/>
                <w:sz w:val="18"/>
                <w:szCs w:val="18"/>
              </w:rPr>
              <w:t xml:space="preserve"> related to didactics</w:t>
            </w:r>
            <w:r w:rsidR="000D582D" w:rsidRPr="00AF799A">
              <w:rPr>
                <w:rFonts w:ascii="Verdana" w:hAnsi="Verdana"/>
                <w:b/>
                <w:i/>
                <w:sz w:val="18"/>
                <w:szCs w:val="18"/>
              </w:rPr>
              <w:t>:</w:t>
            </w:r>
          </w:p>
          <w:p w14:paraId="06B95164" w14:textId="77777777" w:rsidR="00AF799A" w:rsidRPr="00AF799A" w:rsidRDefault="00AF799A" w:rsidP="004D1836">
            <w:pPr>
              <w:rPr>
                <w:rFonts w:ascii="Verdana" w:hAnsi="Verdana"/>
                <w:i/>
                <w:sz w:val="18"/>
                <w:szCs w:val="18"/>
              </w:rPr>
            </w:pPr>
          </w:p>
          <w:p w14:paraId="0E742619" w14:textId="77777777" w:rsidR="000D582D" w:rsidRPr="00AF799A" w:rsidRDefault="000D582D" w:rsidP="004D1836">
            <w:pPr>
              <w:rPr>
                <w:rFonts w:ascii="Verdana" w:hAnsi="Verdana"/>
                <w:i/>
                <w:sz w:val="18"/>
                <w:szCs w:val="18"/>
              </w:rPr>
            </w:pPr>
          </w:p>
          <w:p w14:paraId="18E64C79" w14:textId="77777777" w:rsidR="000D582D" w:rsidRPr="00AF799A" w:rsidRDefault="000D582D" w:rsidP="004D1836">
            <w:pPr>
              <w:rPr>
                <w:rFonts w:ascii="Verdana" w:hAnsi="Verdana"/>
                <w:i/>
                <w:sz w:val="18"/>
                <w:szCs w:val="18"/>
              </w:rPr>
            </w:pPr>
          </w:p>
        </w:tc>
      </w:tr>
    </w:tbl>
    <w:p w14:paraId="2B5F06A2" w14:textId="0E069FB5" w:rsidR="00F05833" w:rsidRPr="00AF799A" w:rsidRDefault="00F05833" w:rsidP="006C3BF3">
      <w:pPr>
        <w:spacing w:before="120"/>
        <w:rPr>
          <w:rFonts w:ascii="Verdana" w:hAnsi="Verdana"/>
          <w:b/>
          <w:sz w:val="20"/>
          <w:szCs w:val="18"/>
        </w:rPr>
      </w:pPr>
      <w:r w:rsidRPr="00AF799A">
        <w:rPr>
          <w:rFonts w:ascii="Verdana" w:hAnsi="Verdana"/>
          <w:b/>
          <w:sz w:val="20"/>
          <w:szCs w:val="18"/>
        </w:rPr>
        <w:t xml:space="preserve">b. </w:t>
      </w:r>
      <w:r w:rsidR="005D4D03">
        <w:rPr>
          <w:rFonts w:ascii="Verdana" w:hAnsi="Verdana"/>
          <w:b/>
          <w:sz w:val="20"/>
          <w:szCs w:val="18"/>
        </w:rPr>
        <w:t>BSc/</w:t>
      </w:r>
      <w:r w:rsidRPr="00AF799A">
        <w:rPr>
          <w:rFonts w:ascii="Verdana" w:hAnsi="Verdana"/>
          <w:b/>
          <w:sz w:val="20"/>
          <w:szCs w:val="18"/>
        </w:rPr>
        <w:t xml:space="preserve">MSc </w:t>
      </w:r>
      <w:r w:rsidR="005D4D03">
        <w:rPr>
          <w:rFonts w:ascii="Verdana" w:hAnsi="Verdana"/>
          <w:b/>
          <w:sz w:val="20"/>
          <w:szCs w:val="18"/>
        </w:rPr>
        <w:t xml:space="preserve">thesis </w:t>
      </w:r>
      <w:r w:rsidRPr="00AF799A">
        <w:rPr>
          <w:rFonts w:ascii="Verdana" w:hAnsi="Verdana"/>
          <w:b/>
          <w:sz w:val="20"/>
          <w:szCs w:val="18"/>
        </w:rPr>
        <w:t>supervision</w:t>
      </w:r>
      <w:r w:rsidR="00F365DE" w:rsidRPr="00AF799A">
        <w:rPr>
          <w:rFonts w:ascii="Verdana" w:hAnsi="Verdana"/>
          <w:b/>
          <w:sz w:val="20"/>
          <w:szCs w:val="18"/>
        </w:rPr>
        <w:t xml:space="preserve"> (</w:t>
      </w:r>
      <w:r w:rsidR="00092454">
        <w:rPr>
          <w:rFonts w:ascii="Verdana" w:hAnsi="Verdana"/>
          <w:b/>
          <w:sz w:val="20"/>
          <w:szCs w:val="18"/>
        </w:rPr>
        <w:t>no minimum</w:t>
      </w:r>
      <w:r w:rsidR="00F365DE" w:rsidRPr="00AF799A">
        <w:rPr>
          <w:rFonts w:ascii="Verdana" w:hAnsi="Verdana"/>
          <w:b/>
          <w:sz w:val="20"/>
          <w:szCs w:val="18"/>
        </w:rPr>
        <w:t xml:space="preserve"> ECTS)</w:t>
      </w:r>
    </w:p>
    <w:p w14:paraId="778E501C" w14:textId="3DB3A26A" w:rsidR="00F05833" w:rsidRPr="00AF799A" w:rsidRDefault="007740B8" w:rsidP="135EEE32">
      <w:pPr>
        <w:numPr>
          <w:ilvl w:val="0"/>
          <w:numId w:val="1"/>
        </w:numPr>
        <w:tabs>
          <w:tab w:val="left" w:pos="284"/>
          <w:tab w:val="left" w:pos="1890"/>
          <w:tab w:val="left" w:pos="7513"/>
        </w:tabs>
        <w:spacing w:after="120"/>
        <w:ind w:left="284" w:hanging="142"/>
        <w:rPr>
          <w:rFonts w:ascii="Verdana" w:hAnsi="Verdana"/>
          <w:i/>
          <w:iCs/>
          <w:sz w:val="16"/>
          <w:szCs w:val="16"/>
        </w:rPr>
      </w:pPr>
      <w:r w:rsidRPr="135EEE32">
        <w:rPr>
          <w:rFonts w:ascii="Verdana" w:hAnsi="Verdana"/>
          <w:b/>
          <w:bCs/>
          <w:i/>
          <w:iCs/>
          <w:sz w:val="16"/>
          <w:szCs w:val="16"/>
        </w:rPr>
        <w:t>3 ECTS</w:t>
      </w:r>
      <w:r w:rsidRPr="135EEE32">
        <w:rPr>
          <w:rFonts w:ascii="Verdana" w:hAnsi="Verdana"/>
          <w:i/>
          <w:iCs/>
          <w:sz w:val="16"/>
          <w:szCs w:val="16"/>
        </w:rPr>
        <w:t xml:space="preserve"> can be obtained for </w:t>
      </w:r>
      <w:r w:rsidR="006723FB" w:rsidRPr="135EEE32">
        <w:rPr>
          <w:rFonts w:ascii="Verdana" w:hAnsi="Verdana"/>
          <w:i/>
          <w:iCs/>
          <w:sz w:val="16"/>
          <w:szCs w:val="16"/>
        </w:rPr>
        <w:t xml:space="preserve">the </w:t>
      </w:r>
      <w:r w:rsidR="006723FB" w:rsidRPr="135EEE32">
        <w:rPr>
          <w:rFonts w:ascii="Verdana" w:hAnsi="Verdana"/>
          <w:b/>
          <w:bCs/>
          <w:i/>
          <w:iCs/>
          <w:sz w:val="16"/>
          <w:szCs w:val="16"/>
        </w:rPr>
        <w:t>first</w:t>
      </w:r>
      <w:r w:rsidR="006723FB" w:rsidRPr="135EEE32">
        <w:rPr>
          <w:rFonts w:ascii="Verdana" w:hAnsi="Verdana"/>
          <w:i/>
          <w:iCs/>
          <w:sz w:val="16"/>
          <w:szCs w:val="16"/>
        </w:rPr>
        <w:t xml:space="preserve"> </w:t>
      </w:r>
      <w:r w:rsidRPr="135EEE32">
        <w:rPr>
          <w:rFonts w:ascii="Verdana" w:hAnsi="Verdana"/>
          <w:i/>
          <w:iCs/>
          <w:sz w:val="16"/>
          <w:szCs w:val="16"/>
        </w:rPr>
        <w:t xml:space="preserve">6-month </w:t>
      </w:r>
      <w:r w:rsidR="00587317" w:rsidRPr="135EEE32">
        <w:rPr>
          <w:rFonts w:ascii="Verdana" w:hAnsi="Verdana"/>
          <w:i/>
          <w:iCs/>
          <w:sz w:val="16"/>
          <w:szCs w:val="16"/>
        </w:rPr>
        <w:t>BSc/</w:t>
      </w:r>
      <w:r w:rsidRPr="135EEE32">
        <w:rPr>
          <w:rFonts w:ascii="Verdana" w:hAnsi="Verdana"/>
          <w:i/>
          <w:iCs/>
          <w:sz w:val="16"/>
          <w:szCs w:val="16"/>
        </w:rPr>
        <w:t>MSc project</w:t>
      </w:r>
      <w:r w:rsidR="006723FB" w:rsidRPr="135EEE32">
        <w:rPr>
          <w:rFonts w:ascii="Verdana" w:hAnsi="Verdana"/>
          <w:i/>
          <w:iCs/>
          <w:sz w:val="16"/>
          <w:szCs w:val="16"/>
        </w:rPr>
        <w:t xml:space="preserve">, </w:t>
      </w:r>
      <w:r w:rsidR="00ED0123" w:rsidRPr="135EEE32">
        <w:rPr>
          <w:rFonts w:ascii="Verdana" w:hAnsi="Verdana"/>
          <w:b/>
          <w:bCs/>
          <w:i/>
          <w:iCs/>
          <w:sz w:val="16"/>
          <w:szCs w:val="16"/>
        </w:rPr>
        <w:t>2</w:t>
      </w:r>
      <w:r w:rsidR="00C94026" w:rsidRPr="135EEE32">
        <w:rPr>
          <w:rFonts w:ascii="Verdana" w:hAnsi="Verdana"/>
          <w:b/>
          <w:bCs/>
          <w:i/>
          <w:iCs/>
          <w:sz w:val="16"/>
          <w:szCs w:val="16"/>
        </w:rPr>
        <w:t xml:space="preserve"> ECTS</w:t>
      </w:r>
      <w:r w:rsidR="00C94026" w:rsidRPr="135EEE32">
        <w:rPr>
          <w:rFonts w:ascii="Verdana" w:hAnsi="Verdana"/>
          <w:i/>
          <w:iCs/>
          <w:sz w:val="16"/>
          <w:szCs w:val="16"/>
        </w:rPr>
        <w:t xml:space="preserve"> for</w:t>
      </w:r>
      <w:r w:rsidR="00ED0123" w:rsidRPr="135EEE32">
        <w:rPr>
          <w:rFonts w:ascii="Verdana" w:hAnsi="Verdana"/>
          <w:i/>
          <w:iCs/>
          <w:sz w:val="16"/>
          <w:szCs w:val="16"/>
        </w:rPr>
        <w:t xml:space="preserve"> the </w:t>
      </w:r>
      <w:r w:rsidR="00ED0123" w:rsidRPr="006C3BF3">
        <w:rPr>
          <w:rFonts w:ascii="Verdana" w:hAnsi="Verdana"/>
          <w:b/>
          <w:i/>
          <w:sz w:val="16"/>
          <w:szCs w:val="16"/>
        </w:rPr>
        <w:t>second</w:t>
      </w:r>
      <w:r w:rsidR="00ED0123" w:rsidRPr="135EEE32">
        <w:rPr>
          <w:rFonts w:ascii="Verdana" w:hAnsi="Verdana"/>
          <w:i/>
          <w:iCs/>
          <w:sz w:val="16"/>
          <w:szCs w:val="16"/>
        </w:rPr>
        <w:t xml:space="preserve"> and </w:t>
      </w:r>
      <w:r w:rsidR="00ED0123" w:rsidRPr="006C3BF3">
        <w:rPr>
          <w:rFonts w:ascii="Verdana" w:hAnsi="Verdana"/>
          <w:b/>
          <w:i/>
          <w:sz w:val="16"/>
          <w:szCs w:val="16"/>
        </w:rPr>
        <w:t>1 ECTS</w:t>
      </w:r>
      <w:r w:rsidR="00ED0123" w:rsidRPr="135EEE32">
        <w:rPr>
          <w:rFonts w:ascii="Verdana" w:hAnsi="Verdana"/>
          <w:i/>
          <w:iCs/>
          <w:sz w:val="16"/>
          <w:szCs w:val="16"/>
        </w:rPr>
        <w:t xml:space="preserve"> for the </w:t>
      </w:r>
      <w:r w:rsidR="00ED0123" w:rsidRPr="006C3BF3">
        <w:rPr>
          <w:rFonts w:ascii="Verdana" w:hAnsi="Verdana"/>
          <w:b/>
          <w:i/>
          <w:sz w:val="16"/>
          <w:szCs w:val="16"/>
        </w:rPr>
        <w:t>third</w:t>
      </w:r>
      <w:r w:rsidRPr="135EEE32" w:rsidDel="007740B8">
        <w:rPr>
          <w:rFonts w:ascii="Verdana" w:hAnsi="Verdana"/>
          <w:i/>
          <w:iCs/>
          <w:sz w:val="16"/>
          <w:szCs w:val="16"/>
        </w:rPr>
        <w:t xml:space="preserve"> </w:t>
      </w:r>
      <w:r w:rsidR="00C94026" w:rsidRPr="135EEE32">
        <w:rPr>
          <w:rFonts w:ascii="Verdana" w:hAnsi="Verdana"/>
          <w:i/>
          <w:iCs/>
          <w:sz w:val="16"/>
          <w:szCs w:val="16"/>
        </w:rPr>
        <w:t>6-month BSc/MSc project</w:t>
      </w:r>
      <w:r w:rsidR="79A54465" w:rsidRPr="135EEE32">
        <w:rPr>
          <w:rFonts w:ascii="Verdana" w:hAnsi="Verdana"/>
          <w:i/>
          <w:iCs/>
          <w:sz w:val="16"/>
          <w:szCs w:val="16"/>
        </w:rPr>
        <w:t xml:space="preserve">. No additional </w:t>
      </w:r>
      <w:r w:rsidR="0013349D" w:rsidRPr="135EEE32">
        <w:rPr>
          <w:rFonts w:ascii="Verdana" w:hAnsi="Verdana"/>
          <w:i/>
          <w:iCs/>
          <w:sz w:val="16"/>
          <w:szCs w:val="16"/>
        </w:rPr>
        <w:t xml:space="preserve">ECTS </w:t>
      </w:r>
      <w:r w:rsidR="644E906F" w:rsidRPr="135EEE32">
        <w:rPr>
          <w:rFonts w:ascii="Verdana" w:hAnsi="Verdana"/>
          <w:i/>
          <w:iCs/>
          <w:sz w:val="16"/>
          <w:szCs w:val="16"/>
        </w:rPr>
        <w:t xml:space="preserve">can be obtained for </w:t>
      </w:r>
      <w:r w:rsidR="0013349D" w:rsidRPr="135EEE32">
        <w:rPr>
          <w:rFonts w:ascii="Verdana" w:hAnsi="Verdana"/>
          <w:i/>
          <w:iCs/>
          <w:sz w:val="16"/>
          <w:szCs w:val="16"/>
        </w:rPr>
        <w:t xml:space="preserve"> </w:t>
      </w:r>
      <w:r w:rsidR="71566A81" w:rsidRPr="135EEE32">
        <w:rPr>
          <w:rFonts w:ascii="Verdana" w:hAnsi="Verdana"/>
          <w:i/>
          <w:iCs/>
          <w:sz w:val="16"/>
          <w:szCs w:val="16"/>
        </w:rPr>
        <w:t xml:space="preserve">any </w:t>
      </w:r>
      <w:r w:rsidR="0013349D" w:rsidRPr="135EEE32">
        <w:rPr>
          <w:rFonts w:ascii="Verdana" w:hAnsi="Verdana"/>
          <w:i/>
          <w:iCs/>
          <w:sz w:val="16"/>
          <w:szCs w:val="16"/>
        </w:rPr>
        <w:t>subsequent</w:t>
      </w:r>
      <w:r w:rsidR="3CCBA3FA" w:rsidRPr="135EEE32">
        <w:rPr>
          <w:rFonts w:ascii="Verdana" w:hAnsi="Verdana"/>
          <w:i/>
          <w:iCs/>
          <w:sz w:val="16"/>
          <w:szCs w:val="16"/>
        </w:rPr>
        <w:t xml:space="preserve"> </w:t>
      </w:r>
      <w:r w:rsidR="7BD9717B" w:rsidRPr="135EEE32">
        <w:rPr>
          <w:rFonts w:ascii="Verdana" w:hAnsi="Verdana"/>
          <w:i/>
          <w:iCs/>
          <w:sz w:val="16"/>
          <w:szCs w:val="16"/>
        </w:rPr>
        <w:t>BSc/MSc</w:t>
      </w:r>
      <w:r w:rsidR="0013349D" w:rsidRPr="135EEE32">
        <w:rPr>
          <w:rFonts w:ascii="Verdana" w:hAnsi="Verdana"/>
          <w:i/>
          <w:iCs/>
          <w:sz w:val="16"/>
          <w:szCs w:val="16"/>
        </w:rPr>
        <w:t xml:space="preserve"> project</w:t>
      </w:r>
      <w:r w:rsidR="6124F6A7" w:rsidRPr="135EEE32">
        <w:rPr>
          <w:rFonts w:ascii="Verdana" w:hAnsi="Verdana"/>
          <w:i/>
          <w:iCs/>
          <w:sz w:val="16"/>
          <w:szCs w:val="16"/>
        </w:rPr>
        <w:t>s</w:t>
      </w:r>
      <w:r w:rsidR="00D213CC" w:rsidRPr="135EEE32">
        <w:rPr>
          <w:rFonts w:ascii="Verdana" w:hAnsi="Verdana"/>
          <w:i/>
          <w:iCs/>
          <w:sz w:val="16"/>
          <w:szCs w:val="16"/>
        </w:rPr>
        <w:t xml:space="preserve">. </w:t>
      </w:r>
      <w:r w:rsidR="46D58DFB" w:rsidRPr="135EEE32">
        <w:rPr>
          <w:rFonts w:ascii="Verdana" w:hAnsi="Verdana"/>
          <w:i/>
          <w:iCs/>
          <w:sz w:val="16"/>
          <w:szCs w:val="16"/>
        </w:rPr>
        <w:t xml:space="preserve">However, </w:t>
      </w:r>
      <w:r w:rsidR="39123A8F" w:rsidRPr="135EEE32">
        <w:rPr>
          <w:rFonts w:ascii="Verdana" w:hAnsi="Verdana"/>
          <w:i/>
          <w:iCs/>
          <w:sz w:val="16"/>
          <w:szCs w:val="16"/>
        </w:rPr>
        <w:t xml:space="preserve">to get a complete overview of your planned </w:t>
      </w:r>
      <w:r w:rsidR="2F725479" w:rsidRPr="135EEE32">
        <w:rPr>
          <w:rFonts w:ascii="Verdana" w:hAnsi="Verdana"/>
          <w:i/>
          <w:iCs/>
          <w:sz w:val="16"/>
          <w:szCs w:val="16"/>
        </w:rPr>
        <w:t>BSc/MSc</w:t>
      </w:r>
      <w:r w:rsidR="39123A8F" w:rsidRPr="135EEE32">
        <w:rPr>
          <w:rFonts w:ascii="Verdana" w:hAnsi="Verdana"/>
          <w:i/>
          <w:iCs/>
          <w:sz w:val="16"/>
          <w:szCs w:val="16"/>
        </w:rPr>
        <w:t xml:space="preserve"> supervision activities, </w:t>
      </w:r>
      <w:r w:rsidR="46D58DFB" w:rsidRPr="135EEE32">
        <w:rPr>
          <w:rFonts w:ascii="Verdana" w:hAnsi="Verdana"/>
          <w:i/>
          <w:iCs/>
          <w:sz w:val="16"/>
          <w:szCs w:val="16"/>
        </w:rPr>
        <w:t>p</w:t>
      </w:r>
      <w:r w:rsidR="00DB259F" w:rsidRPr="135EEE32">
        <w:rPr>
          <w:rFonts w:ascii="Verdana" w:hAnsi="Verdana"/>
          <w:i/>
          <w:iCs/>
          <w:sz w:val="16"/>
          <w:szCs w:val="16"/>
        </w:rPr>
        <w:t xml:space="preserve">lease </w:t>
      </w:r>
      <w:r w:rsidR="00AA6C56" w:rsidRPr="135EEE32">
        <w:rPr>
          <w:rFonts w:ascii="Verdana" w:hAnsi="Verdana"/>
          <w:i/>
          <w:iCs/>
          <w:sz w:val="16"/>
          <w:szCs w:val="16"/>
        </w:rPr>
        <w:t xml:space="preserve">do </w:t>
      </w:r>
      <w:r w:rsidR="00DB259F" w:rsidRPr="135EEE32">
        <w:rPr>
          <w:rFonts w:ascii="Verdana" w:hAnsi="Verdana"/>
          <w:i/>
          <w:iCs/>
          <w:sz w:val="16"/>
          <w:szCs w:val="16"/>
        </w:rPr>
        <w:t xml:space="preserve">list </w:t>
      </w:r>
      <w:r w:rsidR="00DB259F" w:rsidRPr="006C3BF3">
        <w:rPr>
          <w:rFonts w:ascii="Verdana" w:hAnsi="Verdana"/>
          <w:b/>
          <w:i/>
          <w:sz w:val="16"/>
          <w:szCs w:val="16"/>
        </w:rPr>
        <w:t>all</w:t>
      </w:r>
      <w:r w:rsidR="00DB259F" w:rsidRPr="135EEE32">
        <w:rPr>
          <w:rFonts w:ascii="Verdana" w:hAnsi="Verdana"/>
          <w:i/>
          <w:iCs/>
          <w:sz w:val="16"/>
          <w:szCs w:val="16"/>
        </w:rPr>
        <w:t xml:space="preserve"> </w:t>
      </w:r>
      <w:r w:rsidR="28D17723" w:rsidRPr="135EEE32">
        <w:rPr>
          <w:rFonts w:ascii="Verdana" w:hAnsi="Verdana"/>
          <w:i/>
          <w:iCs/>
          <w:sz w:val="16"/>
          <w:szCs w:val="16"/>
        </w:rPr>
        <w:t>BSc/MSc projects</w:t>
      </w:r>
      <w:r w:rsidR="00DB259F" w:rsidRPr="135EEE32">
        <w:rPr>
          <w:rFonts w:ascii="Verdana" w:hAnsi="Verdana"/>
          <w:i/>
          <w:iCs/>
          <w:sz w:val="16"/>
          <w:szCs w:val="16"/>
        </w:rPr>
        <w:t xml:space="preserve"> you plan to supervise (also if </w:t>
      </w:r>
      <w:r w:rsidR="0068589D" w:rsidRPr="135EEE32">
        <w:rPr>
          <w:rFonts w:ascii="Verdana" w:hAnsi="Verdana"/>
          <w:i/>
          <w:iCs/>
          <w:sz w:val="16"/>
          <w:szCs w:val="16"/>
        </w:rPr>
        <w:t xml:space="preserve">this </w:t>
      </w:r>
      <w:r w:rsidR="78445A86" w:rsidRPr="135EEE32">
        <w:rPr>
          <w:rFonts w:ascii="Verdana" w:hAnsi="Verdana"/>
          <w:i/>
          <w:iCs/>
          <w:sz w:val="16"/>
          <w:szCs w:val="16"/>
        </w:rPr>
        <w:t xml:space="preserve">this exceeds </w:t>
      </w:r>
      <w:r w:rsidR="0068589D" w:rsidRPr="135EEE32">
        <w:rPr>
          <w:rFonts w:ascii="Verdana" w:hAnsi="Verdana"/>
          <w:i/>
          <w:iCs/>
          <w:sz w:val="16"/>
          <w:szCs w:val="16"/>
        </w:rPr>
        <w:t>three)</w:t>
      </w:r>
      <w:r w:rsidR="00AA6C56" w:rsidRPr="135EEE32">
        <w:rPr>
          <w:rFonts w:ascii="Verdana" w:hAnsi="Verdana"/>
          <w:i/>
          <w:iCs/>
          <w:sz w:val="16"/>
          <w:szCs w:val="16"/>
        </w:rPr>
        <w:t xml:space="preserve">. </w:t>
      </w:r>
    </w:p>
    <w:p w14:paraId="29A44B84" w14:textId="77777777" w:rsidR="00F05833" w:rsidRPr="00EE5A91" w:rsidRDefault="00F05833" w:rsidP="00EE5A91">
      <w:pPr>
        <w:spacing w:after="120"/>
        <w:rPr>
          <w:rFonts w:ascii="Verdana" w:hAnsi="Verdana"/>
          <w:b/>
          <w:sz w:val="18"/>
          <w:szCs w:val="18"/>
        </w:rPr>
      </w:pPr>
      <w:r w:rsidRPr="00AF799A">
        <w:rPr>
          <w:rFonts w:ascii="Verdana" w:hAnsi="Verdana"/>
          <w:b/>
          <w:sz w:val="18"/>
          <w:szCs w:val="18"/>
        </w:rPr>
        <w:t xml:space="preserve">Will you be supervising </w:t>
      </w:r>
      <w:r w:rsidR="005D4D03">
        <w:rPr>
          <w:rFonts w:ascii="Verdana" w:hAnsi="Verdana"/>
          <w:b/>
          <w:sz w:val="18"/>
          <w:szCs w:val="18"/>
        </w:rPr>
        <w:t>BSc/</w:t>
      </w:r>
      <w:r w:rsidRPr="00AF799A">
        <w:rPr>
          <w:rFonts w:ascii="Verdana" w:hAnsi="Verdana"/>
          <w:b/>
          <w:sz w:val="18"/>
          <w:szCs w:val="18"/>
        </w:rPr>
        <w:t xml:space="preserve">MSc students? </w:t>
      </w:r>
      <w:r w:rsidRPr="00AF799A">
        <w:rPr>
          <w:rFonts w:ascii="Verdana" w:hAnsi="Verdana"/>
          <w:b/>
          <w:sz w:val="18"/>
          <w:szCs w:val="18"/>
        </w:rPr>
        <w:tab/>
      </w:r>
      <w:r w:rsidR="005D4D03">
        <w:rPr>
          <w:rFonts w:ascii="Verdana" w:hAnsi="Verdana"/>
          <w:b/>
          <w:sz w:val="18"/>
          <w:szCs w:val="18"/>
        </w:rPr>
        <w:tab/>
      </w:r>
      <w:r w:rsidR="005D4D03">
        <w:rPr>
          <w:rFonts w:ascii="Verdana" w:hAnsi="Verdana"/>
          <w:b/>
          <w:sz w:val="18"/>
          <w:szCs w:val="18"/>
        </w:rPr>
        <w:tab/>
      </w:r>
      <w:r w:rsidRPr="003225BC">
        <w:rPr>
          <w:rFonts w:ascii="Verdana" w:hAnsi="Verdana"/>
          <w:b/>
          <w:sz w:val="18"/>
          <w:szCs w:val="18"/>
          <w:u w:val="single"/>
        </w:rPr>
        <w:t>YES</w:t>
      </w:r>
      <w:r w:rsidR="00AF799A" w:rsidRPr="003225BC">
        <w:rPr>
          <w:rFonts w:ascii="Verdana" w:hAnsi="Verdana"/>
          <w:b/>
          <w:sz w:val="18"/>
          <w:szCs w:val="18"/>
          <w:u w:val="single"/>
        </w:rPr>
        <w:t xml:space="preserve"> </w:t>
      </w:r>
      <w:r w:rsidRPr="00AF799A">
        <w:rPr>
          <w:rFonts w:ascii="Verdana" w:hAnsi="Verdana"/>
          <w:b/>
          <w:sz w:val="18"/>
          <w:szCs w:val="18"/>
        </w:rPr>
        <w:t>/</w:t>
      </w:r>
      <w:r w:rsidR="00AF799A" w:rsidRPr="00AF799A">
        <w:rPr>
          <w:rFonts w:ascii="Verdana" w:hAnsi="Verdana"/>
          <w:b/>
          <w:sz w:val="18"/>
          <w:szCs w:val="18"/>
        </w:rPr>
        <w:t xml:space="preserve"> </w:t>
      </w:r>
      <w:r w:rsidRPr="00AF799A">
        <w:rPr>
          <w:rFonts w:ascii="Verdana" w:hAnsi="Verdana"/>
          <w:b/>
          <w:sz w:val="18"/>
          <w:szCs w:val="18"/>
        </w:rPr>
        <w:t>NO</w:t>
      </w:r>
    </w:p>
    <w:p w14:paraId="1EF1DED9" w14:textId="77777777" w:rsidR="00F05833" w:rsidRPr="005D4D03" w:rsidRDefault="009F75CA" w:rsidP="00EE5A91">
      <w:pPr>
        <w:spacing w:after="120"/>
        <w:rPr>
          <w:rFonts w:ascii="Verdana" w:hAnsi="Verdana"/>
          <w:i/>
          <w:sz w:val="18"/>
          <w:szCs w:val="18"/>
        </w:rPr>
      </w:pPr>
      <w:r w:rsidRPr="005D4D03">
        <w:rPr>
          <w:rFonts w:ascii="Verdana" w:hAnsi="Verdana"/>
          <w:i/>
          <w:sz w:val="18"/>
          <w:szCs w:val="18"/>
        </w:rPr>
        <w:t xml:space="preserve">If </w:t>
      </w:r>
      <w:r w:rsidR="00F05833" w:rsidRPr="005D4D03">
        <w:rPr>
          <w:rFonts w:ascii="Verdana" w:hAnsi="Verdana"/>
          <w:i/>
          <w:sz w:val="18"/>
          <w:szCs w:val="18"/>
        </w:rPr>
        <w:t xml:space="preserve">yes, what arrangements have been made with </w:t>
      </w:r>
      <w:r w:rsidR="0088750B" w:rsidRPr="005D4D03">
        <w:rPr>
          <w:rFonts w:ascii="Verdana" w:hAnsi="Verdana"/>
          <w:i/>
          <w:sz w:val="18"/>
          <w:szCs w:val="18"/>
        </w:rPr>
        <w:t xml:space="preserve">PhD </w:t>
      </w:r>
      <w:r w:rsidR="00F05833" w:rsidRPr="005D4D03">
        <w:rPr>
          <w:rFonts w:ascii="Verdana" w:hAnsi="Verdana"/>
          <w:i/>
          <w:sz w:val="18"/>
          <w:szCs w:val="18"/>
        </w:rPr>
        <w:t>supervis</w:t>
      </w:r>
      <w:r w:rsidR="0088750B" w:rsidRPr="005D4D03">
        <w:rPr>
          <w:rFonts w:ascii="Verdana" w:hAnsi="Verdana"/>
          <w:i/>
          <w:sz w:val="18"/>
          <w:szCs w:val="18"/>
        </w:rPr>
        <w:t>ors</w:t>
      </w:r>
      <w:r w:rsidR="00F05833" w:rsidRPr="005D4D03">
        <w:rPr>
          <w:rFonts w:ascii="Verdana" w:hAnsi="Verdana"/>
          <w:i/>
          <w:sz w:val="18"/>
          <w:szCs w:val="18"/>
        </w:rPr>
        <w:t xml:space="preserve"> with respect to:</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130"/>
        <w:gridCol w:w="2897"/>
        <w:gridCol w:w="2376"/>
      </w:tblGrid>
      <w:tr w:rsidR="00F05833" w:rsidRPr="004D1836" w14:paraId="0FC8A1D6" w14:textId="77777777" w:rsidTr="00AF799A">
        <w:tc>
          <w:tcPr>
            <w:tcW w:w="9629" w:type="dxa"/>
            <w:gridSpan w:val="3"/>
          </w:tcPr>
          <w:p w14:paraId="3FFEE0C8" w14:textId="72E1C405" w:rsidR="009F75CA" w:rsidRPr="004D1836" w:rsidRDefault="00570530" w:rsidP="004D1836">
            <w:pPr>
              <w:rPr>
                <w:rFonts w:ascii="Verdana" w:hAnsi="Verdana"/>
                <w:i/>
                <w:sz w:val="18"/>
                <w:szCs w:val="18"/>
              </w:rPr>
            </w:pPr>
            <w:r>
              <w:rPr>
                <w:rFonts w:ascii="Verdana" w:hAnsi="Verdana"/>
                <w:i/>
                <w:sz w:val="18"/>
                <w:szCs w:val="18"/>
              </w:rPr>
              <w:t>W</w:t>
            </w:r>
            <w:r w:rsidR="00F05833" w:rsidRPr="004D1836">
              <w:rPr>
                <w:rFonts w:ascii="Verdana" w:hAnsi="Verdana"/>
                <w:i/>
                <w:sz w:val="18"/>
                <w:szCs w:val="18"/>
              </w:rPr>
              <w:t>ho de</w:t>
            </w:r>
            <w:r w:rsidR="00910DA3" w:rsidRPr="004D1836">
              <w:rPr>
                <w:rFonts w:ascii="Verdana" w:hAnsi="Verdana"/>
                <w:i/>
                <w:sz w:val="18"/>
                <w:szCs w:val="18"/>
              </w:rPr>
              <w:t>termines</w:t>
            </w:r>
            <w:r w:rsidR="00F05833" w:rsidRPr="004D1836">
              <w:rPr>
                <w:rFonts w:ascii="Verdana" w:hAnsi="Verdana"/>
                <w:i/>
                <w:sz w:val="18"/>
                <w:szCs w:val="18"/>
              </w:rPr>
              <w:t xml:space="preserve"> whether the students will work with you:</w:t>
            </w:r>
          </w:p>
          <w:p w14:paraId="30022A1B" w14:textId="0552844E" w:rsidR="009F75CA" w:rsidRPr="004D1836" w:rsidRDefault="003225BC" w:rsidP="004D1836">
            <w:pPr>
              <w:rPr>
                <w:rFonts w:ascii="Verdana" w:hAnsi="Verdana"/>
                <w:i/>
                <w:sz w:val="18"/>
                <w:szCs w:val="18"/>
              </w:rPr>
            </w:pPr>
            <w:r>
              <w:rPr>
                <w:rFonts w:ascii="Verdana" w:hAnsi="Verdana"/>
                <w:i/>
                <w:sz w:val="18"/>
                <w:szCs w:val="18"/>
              </w:rPr>
              <w:t>S</w:t>
            </w:r>
            <w:r w:rsidR="00D00ED4">
              <w:rPr>
                <w:rFonts w:ascii="Verdana" w:hAnsi="Verdana"/>
                <w:i/>
                <w:sz w:val="18"/>
                <w:szCs w:val="18"/>
              </w:rPr>
              <w:t>upervisor</w:t>
            </w:r>
            <w:r>
              <w:rPr>
                <w:rFonts w:ascii="Verdana" w:hAnsi="Verdana"/>
                <w:i/>
                <w:sz w:val="18"/>
                <w:szCs w:val="18"/>
              </w:rPr>
              <w:t>, Prof Niels Anten</w:t>
            </w:r>
          </w:p>
          <w:p w14:paraId="5E16124B" w14:textId="77777777" w:rsidR="009F75CA" w:rsidRPr="004D1836" w:rsidRDefault="009F75CA" w:rsidP="004D1836">
            <w:pPr>
              <w:rPr>
                <w:rFonts w:ascii="Verdana" w:hAnsi="Verdana"/>
                <w:i/>
                <w:sz w:val="18"/>
                <w:szCs w:val="18"/>
              </w:rPr>
            </w:pPr>
          </w:p>
        </w:tc>
      </w:tr>
      <w:tr w:rsidR="00F05833" w:rsidRPr="004D1836" w14:paraId="3BF81559" w14:textId="77777777" w:rsidTr="00AF799A">
        <w:tc>
          <w:tcPr>
            <w:tcW w:w="9629" w:type="dxa"/>
            <w:gridSpan w:val="3"/>
          </w:tcPr>
          <w:p w14:paraId="1EF55960" w14:textId="19D82DA6" w:rsidR="00F05833" w:rsidRPr="004D1836" w:rsidRDefault="000D582D" w:rsidP="004D1836">
            <w:pPr>
              <w:rPr>
                <w:rFonts w:ascii="Verdana" w:hAnsi="Verdana"/>
                <w:i/>
                <w:sz w:val="18"/>
                <w:szCs w:val="18"/>
              </w:rPr>
            </w:pPr>
            <w:r w:rsidRPr="004D1836">
              <w:rPr>
                <w:rFonts w:ascii="Verdana" w:hAnsi="Verdana"/>
                <w:i/>
                <w:sz w:val="18"/>
                <w:szCs w:val="18"/>
              </w:rPr>
              <w:t>If known, s</w:t>
            </w:r>
            <w:r w:rsidR="00F05833" w:rsidRPr="004D1836">
              <w:rPr>
                <w:rFonts w:ascii="Verdana" w:hAnsi="Verdana"/>
                <w:i/>
                <w:sz w:val="18"/>
                <w:szCs w:val="18"/>
              </w:rPr>
              <w:t>pecifications on what topic</w:t>
            </w:r>
            <w:r w:rsidR="00ED6420">
              <w:rPr>
                <w:rFonts w:ascii="Verdana" w:hAnsi="Verdana"/>
                <w:i/>
                <w:sz w:val="18"/>
                <w:szCs w:val="18"/>
              </w:rPr>
              <w:t>s</w:t>
            </w:r>
            <w:r w:rsidR="00F05833" w:rsidRPr="004D1836">
              <w:rPr>
                <w:rFonts w:ascii="Verdana" w:hAnsi="Verdana"/>
                <w:i/>
                <w:sz w:val="18"/>
                <w:szCs w:val="18"/>
              </w:rPr>
              <w:t xml:space="preserve"> the students will work on:</w:t>
            </w:r>
          </w:p>
          <w:p w14:paraId="4572680E" w14:textId="60838AA1" w:rsidR="009F75CA" w:rsidRPr="004D1836" w:rsidRDefault="00D00ED4" w:rsidP="004D1836">
            <w:pPr>
              <w:rPr>
                <w:rFonts w:ascii="Verdana" w:hAnsi="Verdana"/>
                <w:i/>
                <w:sz w:val="18"/>
                <w:szCs w:val="18"/>
              </w:rPr>
            </w:pPr>
            <w:r>
              <w:rPr>
                <w:rFonts w:ascii="Verdana" w:hAnsi="Verdana"/>
                <w:i/>
                <w:sz w:val="18"/>
                <w:szCs w:val="18"/>
              </w:rPr>
              <w:t>Agronomy and ecology of cocoa</w:t>
            </w:r>
            <w:r w:rsidR="003225BC">
              <w:rPr>
                <w:rFonts w:ascii="Verdana" w:hAnsi="Verdana"/>
                <w:i/>
                <w:sz w:val="18"/>
                <w:szCs w:val="18"/>
              </w:rPr>
              <w:t xml:space="preserve"> production</w:t>
            </w:r>
          </w:p>
          <w:p w14:paraId="510EB30F" w14:textId="77777777" w:rsidR="009F75CA" w:rsidRPr="004D1836" w:rsidRDefault="009F75CA" w:rsidP="004D1836">
            <w:pPr>
              <w:rPr>
                <w:rFonts w:ascii="Verdana" w:hAnsi="Verdana"/>
                <w:i/>
                <w:sz w:val="18"/>
                <w:szCs w:val="18"/>
              </w:rPr>
            </w:pPr>
          </w:p>
        </w:tc>
      </w:tr>
      <w:tr w:rsidR="00F05833" w:rsidRPr="004D1836" w14:paraId="41699D3D" w14:textId="77777777" w:rsidTr="00AF799A">
        <w:tc>
          <w:tcPr>
            <w:tcW w:w="9629" w:type="dxa"/>
            <w:gridSpan w:val="3"/>
          </w:tcPr>
          <w:p w14:paraId="3757DB70" w14:textId="6BEF2B58" w:rsidR="00EA6E62" w:rsidRPr="004D1836" w:rsidRDefault="00EA6E62" w:rsidP="004D1836">
            <w:pPr>
              <w:rPr>
                <w:rFonts w:ascii="Verdana" w:hAnsi="Verdana"/>
                <w:i/>
                <w:sz w:val="18"/>
                <w:szCs w:val="18"/>
              </w:rPr>
            </w:pPr>
            <w:r w:rsidRPr="004D1836">
              <w:rPr>
                <w:rFonts w:ascii="Verdana" w:hAnsi="Verdana"/>
                <w:i/>
                <w:sz w:val="18"/>
                <w:szCs w:val="18"/>
              </w:rPr>
              <w:t xml:space="preserve">Agreement of authorship and data </w:t>
            </w:r>
            <w:r w:rsidR="00570530">
              <w:rPr>
                <w:rFonts w:ascii="Verdana" w:hAnsi="Verdana"/>
                <w:i/>
                <w:sz w:val="18"/>
                <w:szCs w:val="18"/>
              </w:rPr>
              <w:t>ownership</w:t>
            </w:r>
            <w:r w:rsidRPr="004D1836">
              <w:rPr>
                <w:rFonts w:ascii="Verdana" w:hAnsi="Verdana"/>
                <w:i/>
                <w:sz w:val="18"/>
                <w:szCs w:val="18"/>
              </w:rPr>
              <w:t>:</w:t>
            </w:r>
          </w:p>
          <w:p w14:paraId="408A24F0" w14:textId="07FD6B42" w:rsidR="00EA6E62" w:rsidRPr="004D1836" w:rsidRDefault="00D00ED4" w:rsidP="004D1836">
            <w:pPr>
              <w:rPr>
                <w:rFonts w:ascii="Verdana" w:hAnsi="Verdana"/>
                <w:i/>
                <w:sz w:val="18"/>
                <w:szCs w:val="18"/>
              </w:rPr>
            </w:pPr>
            <w:proofErr w:type="spellStart"/>
            <w:r>
              <w:rPr>
                <w:rFonts w:ascii="Verdana" w:hAnsi="Verdana"/>
                <w:i/>
                <w:sz w:val="18"/>
                <w:szCs w:val="18"/>
              </w:rPr>
              <w:t>Msc</w:t>
            </w:r>
            <w:proofErr w:type="spellEnd"/>
            <w:r>
              <w:rPr>
                <w:rFonts w:ascii="Verdana" w:hAnsi="Verdana"/>
                <w:i/>
                <w:sz w:val="18"/>
                <w:szCs w:val="18"/>
              </w:rPr>
              <w:t xml:space="preserve"> student can be a </w:t>
            </w:r>
            <w:proofErr w:type="spellStart"/>
            <w:r>
              <w:rPr>
                <w:rFonts w:ascii="Verdana" w:hAnsi="Verdana"/>
                <w:i/>
                <w:sz w:val="18"/>
                <w:szCs w:val="18"/>
              </w:rPr>
              <w:t>coauthor</w:t>
            </w:r>
            <w:proofErr w:type="spellEnd"/>
          </w:p>
          <w:p w14:paraId="0EB7EF72" w14:textId="77777777" w:rsidR="000276EA" w:rsidRPr="004D1836" w:rsidRDefault="000276EA" w:rsidP="004D1836">
            <w:pPr>
              <w:rPr>
                <w:rFonts w:ascii="Verdana" w:hAnsi="Verdana"/>
                <w:i/>
                <w:sz w:val="18"/>
                <w:szCs w:val="18"/>
              </w:rPr>
            </w:pPr>
          </w:p>
        </w:tc>
      </w:tr>
      <w:tr w:rsidR="00EB6DE2" w:rsidRPr="004D1836" w14:paraId="4B14747B" w14:textId="77777777" w:rsidTr="00AF799A">
        <w:tc>
          <w:tcPr>
            <w:tcW w:w="9629" w:type="dxa"/>
            <w:gridSpan w:val="3"/>
          </w:tcPr>
          <w:p w14:paraId="0BC2092D" w14:textId="2E3888CE" w:rsidR="00EB6DE2" w:rsidRPr="004D1836" w:rsidRDefault="00570530" w:rsidP="004D1836">
            <w:pPr>
              <w:rPr>
                <w:rFonts w:ascii="Verdana" w:hAnsi="Verdana"/>
                <w:i/>
                <w:sz w:val="18"/>
                <w:szCs w:val="18"/>
              </w:rPr>
            </w:pPr>
            <w:r>
              <w:rPr>
                <w:rFonts w:ascii="Verdana" w:hAnsi="Verdana"/>
                <w:i/>
                <w:sz w:val="18"/>
                <w:szCs w:val="18"/>
              </w:rPr>
              <w:t>Who is responsible for the e</w:t>
            </w:r>
            <w:r w:rsidR="00EB6DE2" w:rsidRPr="004D1836">
              <w:rPr>
                <w:rFonts w:ascii="Verdana" w:hAnsi="Verdana"/>
                <w:i/>
                <w:sz w:val="18"/>
                <w:szCs w:val="18"/>
              </w:rPr>
              <w:t>xamination of the student</w:t>
            </w:r>
            <w:r w:rsidR="006427A9">
              <w:rPr>
                <w:rFonts w:ascii="Verdana" w:hAnsi="Verdana"/>
                <w:i/>
                <w:sz w:val="18"/>
                <w:szCs w:val="18"/>
              </w:rPr>
              <w:t>s</w:t>
            </w:r>
            <w:r w:rsidR="00EB6DE2" w:rsidRPr="004D1836">
              <w:rPr>
                <w:rFonts w:ascii="Verdana" w:hAnsi="Verdana"/>
                <w:i/>
                <w:sz w:val="18"/>
                <w:szCs w:val="18"/>
              </w:rPr>
              <w:t>:</w:t>
            </w:r>
          </w:p>
          <w:p w14:paraId="2DE6B8EC" w14:textId="1225B925" w:rsidR="00EB6DE2" w:rsidRPr="004D1836" w:rsidRDefault="00D00ED4" w:rsidP="004D1836">
            <w:pPr>
              <w:rPr>
                <w:rFonts w:ascii="Verdana" w:hAnsi="Verdana"/>
                <w:i/>
                <w:sz w:val="18"/>
                <w:szCs w:val="18"/>
              </w:rPr>
            </w:pPr>
            <w:r>
              <w:rPr>
                <w:rFonts w:ascii="Verdana" w:hAnsi="Verdana"/>
                <w:i/>
                <w:sz w:val="18"/>
                <w:szCs w:val="18"/>
              </w:rPr>
              <w:t>Staff from C</w:t>
            </w:r>
            <w:r w:rsidR="003225BC">
              <w:rPr>
                <w:rFonts w:ascii="Verdana" w:hAnsi="Verdana"/>
                <w:i/>
                <w:sz w:val="18"/>
                <w:szCs w:val="18"/>
              </w:rPr>
              <w:t>rop Systems Analysis Chair group</w:t>
            </w:r>
          </w:p>
          <w:p w14:paraId="07510AB5" w14:textId="77777777" w:rsidR="00EB6DE2" w:rsidRPr="004D1836" w:rsidRDefault="00EB6DE2" w:rsidP="004D1836">
            <w:pPr>
              <w:rPr>
                <w:rFonts w:ascii="Verdana" w:hAnsi="Verdana"/>
                <w:i/>
                <w:sz w:val="18"/>
                <w:szCs w:val="18"/>
              </w:rPr>
            </w:pPr>
          </w:p>
        </w:tc>
      </w:tr>
      <w:tr w:rsidR="00F05833" w:rsidRPr="004D1836" w14:paraId="28C59D74" w14:textId="77777777" w:rsidTr="000174F3">
        <w:trPr>
          <w:trHeight w:val="907"/>
        </w:trPr>
        <w:tc>
          <w:tcPr>
            <w:tcW w:w="9629" w:type="dxa"/>
            <w:gridSpan w:val="3"/>
          </w:tcPr>
          <w:p w14:paraId="6AC56B65" w14:textId="2D23A6AE" w:rsidR="00EA6E62" w:rsidRPr="00AF799A" w:rsidRDefault="00F365DE" w:rsidP="004D1836">
            <w:pPr>
              <w:rPr>
                <w:rFonts w:ascii="Verdana" w:hAnsi="Verdana"/>
                <w:b/>
                <w:i/>
                <w:sz w:val="18"/>
                <w:szCs w:val="18"/>
              </w:rPr>
            </w:pPr>
            <w:r w:rsidRPr="00AF799A">
              <w:rPr>
                <w:rFonts w:ascii="Verdana" w:hAnsi="Verdana"/>
                <w:b/>
                <w:i/>
                <w:sz w:val="18"/>
                <w:szCs w:val="18"/>
              </w:rPr>
              <w:t>P</w:t>
            </w:r>
            <w:r w:rsidR="00EB6DE2" w:rsidRPr="00AF799A">
              <w:rPr>
                <w:rFonts w:ascii="Verdana" w:hAnsi="Verdana"/>
                <w:b/>
                <w:i/>
                <w:sz w:val="18"/>
                <w:szCs w:val="18"/>
              </w:rPr>
              <w:t>ersonal l</w:t>
            </w:r>
            <w:r w:rsidR="000D582D" w:rsidRPr="00AF799A">
              <w:rPr>
                <w:rFonts w:ascii="Verdana" w:hAnsi="Verdana"/>
                <w:b/>
                <w:i/>
                <w:sz w:val="18"/>
                <w:szCs w:val="18"/>
              </w:rPr>
              <w:t>earning</w:t>
            </w:r>
            <w:r w:rsidRPr="00AF799A">
              <w:rPr>
                <w:rFonts w:ascii="Verdana" w:hAnsi="Verdana"/>
                <w:b/>
                <w:i/>
                <w:sz w:val="18"/>
                <w:szCs w:val="18"/>
              </w:rPr>
              <w:t xml:space="preserve"> outcomes</w:t>
            </w:r>
            <w:r w:rsidR="00A95B7C">
              <w:rPr>
                <w:rFonts w:ascii="Verdana" w:hAnsi="Verdana"/>
                <w:b/>
                <w:i/>
                <w:sz w:val="18"/>
                <w:szCs w:val="18"/>
              </w:rPr>
              <w:t xml:space="preserve"> </w:t>
            </w:r>
            <w:commentRangeStart w:id="51"/>
            <w:r w:rsidR="00A95B7C">
              <w:rPr>
                <w:rFonts w:ascii="Verdana" w:hAnsi="Verdana"/>
                <w:b/>
                <w:i/>
                <w:sz w:val="18"/>
                <w:szCs w:val="18"/>
              </w:rPr>
              <w:t>related to supervision</w:t>
            </w:r>
            <w:commentRangeEnd w:id="51"/>
            <w:r w:rsidR="00965A1C">
              <w:rPr>
                <w:rStyle w:val="CommentReference"/>
              </w:rPr>
              <w:commentReference w:id="51"/>
            </w:r>
            <w:r w:rsidR="00EA6E62" w:rsidRPr="00AF799A">
              <w:rPr>
                <w:rFonts w:ascii="Verdana" w:hAnsi="Verdana"/>
                <w:b/>
                <w:i/>
                <w:sz w:val="18"/>
                <w:szCs w:val="18"/>
              </w:rPr>
              <w:t>:</w:t>
            </w:r>
          </w:p>
          <w:p w14:paraId="32B6044B" w14:textId="4CF265D9" w:rsidR="00AF799A" w:rsidRDefault="00730089" w:rsidP="004D1836">
            <w:pPr>
              <w:rPr>
                <w:ins w:id="52" w:author="Alvarado Huaman, Leonel Eduardo" w:date="2023-09-18T11:26:00Z"/>
                <w:rFonts w:ascii="Verdana" w:hAnsi="Verdana"/>
                <w:i/>
                <w:sz w:val="18"/>
                <w:szCs w:val="18"/>
              </w:rPr>
            </w:pPr>
            <w:ins w:id="53" w:author="Alvarado Huaman, Leonel Eduardo" w:date="2023-09-18T11:26:00Z">
              <w:r>
                <w:rPr>
                  <w:rFonts w:ascii="Verdana" w:hAnsi="Verdana"/>
                  <w:i/>
                  <w:sz w:val="18"/>
                  <w:szCs w:val="18"/>
                </w:rPr>
                <w:t>Time management</w:t>
              </w:r>
            </w:ins>
          </w:p>
          <w:p w14:paraId="0A3A1166" w14:textId="1A5167F0" w:rsidR="00730089" w:rsidRDefault="00730089" w:rsidP="004D1836">
            <w:pPr>
              <w:rPr>
                <w:ins w:id="54" w:author="Alvarado Huaman, Leonel Eduardo" w:date="2023-09-18T11:26:00Z"/>
                <w:rFonts w:ascii="Verdana" w:hAnsi="Verdana"/>
                <w:i/>
                <w:sz w:val="18"/>
                <w:szCs w:val="18"/>
              </w:rPr>
            </w:pPr>
            <w:ins w:id="55" w:author="Alvarado Huaman, Leonel Eduardo" w:date="2023-09-18T11:26:00Z">
              <w:r>
                <w:rPr>
                  <w:rFonts w:ascii="Verdana" w:hAnsi="Verdana"/>
                  <w:i/>
                  <w:sz w:val="18"/>
                  <w:szCs w:val="18"/>
                </w:rPr>
                <w:t>How to motivate students</w:t>
              </w:r>
            </w:ins>
          </w:p>
          <w:p w14:paraId="400D10DE" w14:textId="3A8A776E" w:rsidR="00730089" w:rsidRDefault="00730089" w:rsidP="004D1836">
            <w:pPr>
              <w:rPr>
                <w:ins w:id="56" w:author="Alvarado Huaman, Leonel Eduardo" w:date="2023-09-18T11:26:00Z"/>
                <w:rFonts w:ascii="Verdana" w:hAnsi="Verdana"/>
                <w:i/>
                <w:sz w:val="18"/>
                <w:szCs w:val="18"/>
              </w:rPr>
            </w:pPr>
            <w:ins w:id="57" w:author="Alvarado Huaman, Leonel Eduardo" w:date="2023-09-18T11:26:00Z">
              <w:r>
                <w:rPr>
                  <w:rFonts w:ascii="Verdana" w:hAnsi="Verdana"/>
                  <w:i/>
                  <w:sz w:val="18"/>
                  <w:szCs w:val="18"/>
                </w:rPr>
                <w:t>Giving feedback</w:t>
              </w:r>
            </w:ins>
          </w:p>
          <w:p w14:paraId="6D149777" w14:textId="445DB63A" w:rsidR="00730089" w:rsidRDefault="00730089" w:rsidP="004D1836">
            <w:pPr>
              <w:rPr>
                <w:rFonts w:ascii="Verdana" w:hAnsi="Verdana"/>
                <w:i/>
                <w:sz w:val="18"/>
                <w:szCs w:val="18"/>
              </w:rPr>
            </w:pPr>
            <w:ins w:id="58" w:author="Alvarado Huaman, Leonel Eduardo" w:date="2023-09-18T11:26:00Z">
              <w:r>
                <w:rPr>
                  <w:rFonts w:ascii="Verdana" w:hAnsi="Verdana"/>
                  <w:i/>
                  <w:sz w:val="18"/>
                  <w:szCs w:val="18"/>
                </w:rPr>
                <w:t>Organi</w:t>
              </w:r>
            </w:ins>
            <w:ins w:id="59" w:author="Alvarado Huaman, Leonel Eduardo" w:date="2023-09-18T11:27:00Z">
              <w:r>
                <w:rPr>
                  <w:rFonts w:ascii="Verdana" w:hAnsi="Verdana"/>
                  <w:i/>
                  <w:sz w:val="18"/>
                  <w:szCs w:val="18"/>
                </w:rPr>
                <w:t>ze different kind of papers</w:t>
              </w:r>
            </w:ins>
          </w:p>
          <w:p w14:paraId="0BCF7BCE" w14:textId="77777777" w:rsidR="00AF799A" w:rsidRPr="004D1836" w:rsidRDefault="00AF799A" w:rsidP="004D1836">
            <w:pPr>
              <w:rPr>
                <w:rFonts w:ascii="Verdana" w:hAnsi="Verdana"/>
                <w:i/>
                <w:sz w:val="18"/>
                <w:szCs w:val="18"/>
              </w:rPr>
            </w:pPr>
          </w:p>
          <w:p w14:paraId="31CD370C" w14:textId="77777777" w:rsidR="009F75CA" w:rsidRPr="004D1836" w:rsidRDefault="009F75CA" w:rsidP="004D1836">
            <w:pPr>
              <w:rPr>
                <w:rFonts w:ascii="Verdana" w:hAnsi="Verdana"/>
                <w:i/>
                <w:sz w:val="18"/>
                <w:szCs w:val="18"/>
              </w:rPr>
            </w:pPr>
          </w:p>
        </w:tc>
      </w:tr>
      <w:tr w:rsidR="0088750B" w:rsidRPr="004D1836" w14:paraId="29FE5E09" w14:textId="77777777" w:rsidTr="00AF799A">
        <w:tc>
          <w:tcPr>
            <w:tcW w:w="4227" w:type="dxa"/>
          </w:tcPr>
          <w:p w14:paraId="403639AA" w14:textId="77777777" w:rsidR="0088750B" w:rsidRPr="004D1836" w:rsidRDefault="0088750B" w:rsidP="004D1836">
            <w:pPr>
              <w:rPr>
                <w:rFonts w:ascii="Verdana" w:hAnsi="Verdana"/>
                <w:i/>
                <w:sz w:val="18"/>
                <w:szCs w:val="18"/>
              </w:rPr>
            </w:pPr>
            <w:r w:rsidRPr="004D1836">
              <w:rPr>
                <w:rFonts w:ascii="Verdana" w:hAnsi="Verdana"/>
                <w:i/>
                <w:sz w:val="18"/>
                <w:szCs w:val="18"/>
              </w:rPr>
              <w:t>Expected time investment:</w:t>
            </w:r>
          </w:p>
        </w:tc>
        <w:tc>
          <w:tcPr>
            <w:tcW w:w="2969" w:type="dxa"/>
          </w:tcPr>
          <w:p w14:paraId="7B4F1661" w14:textId="77777777" w:rsidR="0088750B" w:rsidRPr="004D1836" w:rsidRDefault="0088750B" w:rsidP="004D1836">
            <w:pPr>
              <w:jc w:val="right"/>
              <w:rPr>
                <w:rFonts w:ascii="Verdana" w:hAnsi="Verdana"/>
                <w:i/>
                <w:sz w:val="18"/>
                <w:szCs w:val="18"/>
              </w:rPr>
            </w:pPr>
            <w:r w:rsidRPr="004D1836">
              <w:rPr>
                <w:rFonts w:ascii="Verdana" w:hAnsi="Verdana"/>
                <w:i/>
                <w:sz w:val="18"/>
                <w:szCs w:val="18"/>
              </w:rPr>
              <w:t>weeks</w:t>
            </w:r>
          </w:p>
        </w:tc>
        <w:tc>
          <w:tcPr>
            <w:tcW w:w="2433" w:type="dxa"/>
          </w:tcPr>
          <w:p w14:paraId="241A8F76" w14:textId="34D37B63" w:rsidR="0088750B" w:rsidRPr="004D1836" w:rsidRDefault="00D00ED4" w:rsidP="004D1836">
            <w:pPr>
              <w:jc w:val="right"/>
              <w:rPr>
                <w:rFonts w:ascii="Verdana" w:hAnsi="Verdana"/>
                <w:i/>
                <w:sz w:val="18"/>
                <w:szCs w:val="18"/>
              </w:rPr>
            </w:pPr>
            <w:r>
              <w:rPr>
                <w:rFonts w:ascii="Verdana" w:hAnsi="Verdana"/>
                <w:i/>
                <w:sz w:val="18"/>
                <w:szCs w:val="18"/>
              </w:rPr>
              <w:t>5</w:t>
            </w:r>
            <w:r w:rsidR="0088750B" w:rsidRPr="004D1836">
              <w:rPr>
                <w:rFonts w:ascii="Verdana" w:hAnsi="Verdana"/>
                <w:i/>
                <w:sz w:val="18"/>
                <w:szCs w:val="18"/>
              </w:rPr>
              <w:t xml:space="preserve"> ECTS</w:t>
            </w:r>
          </w:p>
        </w:tc>
      </w:tr>
    </w:tbl>
    <w:p w14:paraId="070199DB" w14:textId="3916C1DB" w:rsidR="00AA20AA" w:rsidRDefault="00AA20AA" w:rsidP="006C3BF3">
      <w:pPr>
        <w:tabs>
          <w:tab w:val="right" w:leader="dot" w:pos="2694"/>
        </w:tabs>
        <w:spacing w:before="120"/>
        <w:jc w:val="both"/>
        <w:rPr>
          <w:rFonts w:ascii="Verdana" w:hAnsi="Verdana"/>
          <w:spacing w:val="-2"/>
          <w:sz w:val="18"/>
          <w:szCs w:val="18"/>
        </w:rPr>
      </w:pPr>
      <w:r>
        <w:rPr>
          <w:rFonts w:ascii="Verdana" w:hAnsi="Verdana"/>
          <w:spacing w:val="-2"/>
          <w:sz w:val="18"/>
          <w:szCs w:val="18"/>
        </w:rPr>
        <w:t>By signing th</w:t>
      </w:r>
      <w:r w:rsidR="00ED6420">
        <w:rPr>
          <w:rFonts w:ascii="Verdana" w:hAnsi="Verdana"/>
          <w:spacing w:val="-2"/>
          <w:sz w:val="18"/>
          <w:szCs w:val="18"/>
        </w:rPr>
        <w:t>is</w:t>
      </w:r>
      <w:r>
        <w:rPr>
          <w:rFonts w:ascii="Verdana" w:hAnsi="Verdana"/>
          <w:spacing w:val="-2"/>
          <w:sz w:val="18"/>
          <w:szCs w:val="18"/>
        </w:rPr>
        <w:t xml:space="preserve"> document</w:t>
      </w:r>
      <w:r w:rsidR="00713098">
        <w:rPr>
          <w:rFonts w:ascii="Verdana" w:hAnsi="Verdana"/>
          <w:spacing w:val="-2"/>
          <w:sz w:val="18"/>
          <w:szCs w:val="18"/>
        </w:rPr>
        <w:t>,</w:t>
      </w:r>
      <w:r>
        <w:rPr>
          <w:rFonts w:ascii="Verdana" w:hAnsi="Verdana"/>
          <w:spacing w:val="-2"/>
          <w:sz w:val="18"/>
          <w:szCs w:val="18"/>
        </w:rPr>
        <w:t xml:space="preserve"> PhD candidate and supervisors agree that teaching activities will not </w:t>
      </w:r>
      <w:r w:rsidR="009F2EDF">
        <w:rPr>
          <w:rFonts w:ascii="Verdana" w:hAnsi="Verdana"/>
          <w:spacing w:val="-2"/>
          <w:sz w:val="18"/>
          <w:szCs w:val="18"/>
        </w:rPr>
        <w:t>exceed</w:t>
      </w:r>
      <w:r>
        <w:rPr>
          <w:rFonts w:ascii="Verdana" w:hAnsi="Verdana"/>
          <w:spacing w:val="-2"/>
          <w:sz w:val="18"/>
          <w:szCs w:val="18"/>
        </w:rPr>
        <w:t xml:space="preserve"> 10% of the PhD</w:t>
      </w:r>
      <w:r w:rsidR="009F2EDF">
        <w:rPr>
          <w:rFonts w:ascii="Verdana" w:hAnsi="Verdana"/>
          <w:spacing w:val="-2"/>
          <w:sz w:val="18"/>
          <w:szCs w:val="18"/>
        </w:rPr>
        <w:t xml:space="preserve"> </w:t>
      </w:r>
      <w:r w:rsidR="006C3BF3">
        <w:rPr>
          <w:rFonts w:ascii="Verdana" w:hAnsi="Verdana"/>
          <w:spacing w:val="-2"/>
          <w:sz w:val="18"/>
          <w:szCs w:val="18"/>
        </w:rPr>
        <w:t>programme/</w:t>
      </w:r>
      <w:r w:rsidR="009F2EDF">
        <w:rPr>
          <w:rFonts w:ascii="Verdana" w:hAnsi="Verdana"/>
          <w:spacing w:val="-2"/>
          <w:sz w:val="18"/>
          <w:szCs w:val="18"/>
        </w:rPr>
        <w:t xml:space="preserve">employment time. </w:t>
      </w:r>
      <w:r w:rsidR="004C1E66">
        <w:rPr>
          <w:rFonts w:ascii="Verdana" w:hAnsi="Verdana"/>
          <w:spacing w:val="-2"/>
          <w:sz w:val="18"/>
          <w:szCs w:val="18"/>
        </w:rPr>
        <w:t xml:space="preserve">When </w:t>
      </w:r>
      <w:r w:rsidR="00ED6420">
        <w:rPr>
          <w:rFonts w:ascii="Verdana" w:hAnsi="Verdana"/>
          <w:spacing w:val="-2"/>
          <w:sz w:val="18"/>
          <w:szCs w:val="18"/>
        </w:rPr>
        <w:t>t</w:t>
      </w:r>
      <w:r w:rsidR="006C3BF3">
        <w:rPr>
          <w:rFonts w:ascii="Verdana" w:hAnsi="Verdana"/>
          <w:spacing w:val="-2"/>
          <w:sz w:val="18"/>
          <w:szCs w:val="18"/>
        </w:rPr>
        <w:t>his is the case</w:t>
      </w:r>
      <w:r w:rsidR="00ED6420">
        <w:rPr>
          <w:rFonts w:ascii="Verdana" w:hAnsi="Verdana"/>
          <w:spacing w:val="-2"/>
          <w:sz w:val="18"/>
          <w:szCs w:val="18"/>
        </w:rPr>
        <w:t xml:space="preserve">, </w:t>
      </w:r>
      <w:r w:rsidR="009F2EDF">
        <w:rPr>
          <w:rFonts w:ascii="Verdana" w:hAnsi="Verdana"/>
          <w:spacing w:val="-2"/>
          <w:sz w:val="18"/>
          <w:szCs w:val="18"/>
        </w:rPr>
        <w:t xml:space="preserve">supervisors agree to </w:t>
      </w:r>
      <w:r w:rsidR="002A5F1C">
        <w:rPr>
          <w:rFonts w:ascii="Verdana" w:hAnsi="Verdana"/>
          <w:spacing w:val="-2"/>
          <w:sz w:val="18"/>
          <w:szCs w:val="18"/>
        </w:rPr>
        <w:t>(</w:t>
      </w:r>
      <w:r w:rsidR="009F2EDF">
        <w:rPr>
          <w:rFonts w:ascii="Verdana" w:hAnsi="Verdana"/>
          <w:spacing w:val="-2"/>
          <w:sz w:val="18"/>
          <w:szCs w:val="18"/>
        </w:rPr>
        <w:t>financially</w:t>
      </w:r>
      <w:r w:rsidR="002A5F1C">
        <w:rPr>
          <w:rFonts w:ascii="Verdana" w:hAnsi="Verdana"/>
          <w:spacing w:val="-2"/>
          <w:sz w:val="18"/>
          <w:szCs w:val="18"/>
        </w:rPr>
        <w:t>)</w:t>
      </w:r>
      <w:r w:rsidR="009F2EDF">
        <w:rPr>
          <w:rFonts w:ascii="Verdana" w:hAnsi="Verdana"/>
          <w:spacing w:val="-2"/>
          <w:sz w:val="18"/>
          <w:szCs w:val="18"/>
        </w:rPr>
        <w:t xml:space="preserve"> compensate th</w:t>
      </w:r>
      <w:r w:rsidR="006C3BF3">
        <w:rPr>
          <w:rFonts w:ascii="Verdana" w:hAnsi="Verdana"/>
          <w:spacing w:val="-2"/>
          <w:sz w:val="18"/>
          <w:szCs w:val="18"/>
        </w:rPr>
        <w:t>is</w:t>
      </w:r>
      <w:r w:rsidR="009F2EDF">
        <w:rPr>
          <w:rFonts w:ascii="Verdana" w:hAnsi="Verdana"/>
          <w:spacing w:val="-2"/>
          <w:sz w:val="18"/>
          <w:szCs w:val="18"/>
        </w:rPr>
        <w:t xml:space="preserve"> additional time </w:t>
      </w:r>
      <w:r w:rsidR="006C3BF3">
        <w:rPr>
          <w:rFonts w:ascii="Verdana" w:hAnsi="Verdana"/>
          <w:spacing w:val="-2"/>
          <w:sz w:val="18"/>
          <w:szCs w:val="18"/>
        </w:rPr>
        <w:t>in extension of the project or payment</w:t>
      </w:r>
      <w:r w:rsidR="009F2EDF">
        <w:rPr>
          <w:rFonts w:ascii="Verdana" w:hAnsi="Verdana"/>
          <w:spacing w:val="-2"/>
          <w:sz w:val="18"/>
          <w:szCs w:val="18"/>
        </w:rPr>
        <w:t>. When teaching activities (</w:t>
      </w:r>
      <w:r w:rsidR="00713098">
        <w:rPr>
          <w:rFonts w:ascii="Verdana" w:hAnsi="Verdana"/>
          <w:spacing w:val="-2"/>
          <w:sz w:val="18"/>
          <w:szCs w:val="18"/>
        </w:rPr>
        <w:t>e.g.,</w:t>
      </w:r>
      <w:r w:rsidR="009F2EDF">
        <w:rPr>
          <w:rFonts w:ascii="Verdana" w:hAnsi="Verdana"/>
          <w:spacing w:val="-2"/>
          <w:sz w:val="18"/>
          <w:szCs w:val="18"/>
        </w:rPr>
        <w:t xml:space="preserve"> MSc </w:t>
      </w:r>
      <w:r w:rsidR="00713098">
        <w:rPr>
          <w:rFonts w:ascii="Verdana" w:hAnsi="Verdana"/>
          <w:spacing w:val="-2"/>
          <w:sz w:val="18"/>
          <w:szCs w:val="18"/>
        </w:rPr>
        <w:t xml:space="preserve">thesis </w:t>
      </w:r>
      <w:r w:rsidR="009F2EDF">
        <w:rPr>
          <w:rFonts w:ascii="Verdana" w:hAnsi="Verdana"/>
          <w:spacing w:val="-2"/>
          <w:sz w:val="18"/>
          <w:szCs w:val="18"/>
        </w:rPr>
        <w:t xml:space="preserve">supervision) are clearly beneficial to the PhD project the candidate and supervisor must agree on the time that will be </w:t>
      </w:r>
      <w:r w:rsidR="00713098">
        <w:rPr>
          <w:rFonts w:ascii="Verdana" w:hAnsi="Verdana"/>
          <w:spacing w:val="-2"/>
          <w:sz w:val="18"/>
          <w:szCs w:val="18"/>
        </w:rPr>
        <w:t xml:space="preserve">registered </w:t>
      </w:r>
      <w:r w:rsidR="009F2EDF">
        <w:rPr>
          <w:rFonts w:ascii="Verdana" w:hAnsi="Verdana"/>
          <w:spacing w:val="-2"/>
          <w:sz w:val="18"/>
          <w:szCs w:val="18"/>
        </w:rPr>
        <w:t>a</w:t>
      </w:r>
      <w:r w:rsidR="00713098">
        <w:rPr>
          <w:rFonts w:ascii="Verdana" w:hAnsi="Verdana"/>
          <w:spacing w:val="-2"/>
          <w:sz w:val="18"/>
          <w:szCs w:val="18"/>
        </w:rPr>
        <w:t>s</w:t>
      </w:r>
      <w:r w:rsidR="009F2EDF">
        <w:rPr>
          <w:rFonts w:ascii="Verdana" w:hAnsi="Verdana"/>
          <w:spacing w:val="-2"/>
          <w:sz w:val="18"/>
          <w:szCs w:val="18"/>
        </w:rPr>
        <w:t xml:space="preserve"> “teaching” time.</w:t>
      </w:r>
      <w:r w:rsidR="000C1C11">
        <w:rPr>
          <w:rFonts w:ascii="Verdana" w:hAnsi="Verdana"/>
          <w:spacing w:val="-2"/>
          <w:sz w:val="18"/>
          <w:szCs w:val="18"/>
        </w:rPr>
        <w:t xml:space="preserve"> PE&amp;RC</w:t>
      </w:r>
      <w:r w:rsidR="009F2EDF">
        <w:rPr>
          <w:rFonts w:ascii="Verdana" w:hAnsi="Verdana"/>
          <w:spacing w:val="-2"/>
          <w:sz w:val="18"/>
          <w:szCs w:val="18"/>
        </w:rPr>
        <w:t xml:space="preserve"> </w:t>
      </w:r>
      <w:r w:rsidR="000C1C11" w:rsidRPr="000C1C11">
        <w:rPr>
          <w:rFonts w:ascii="Verdana" w:hAnsi="Verdana"/>
          <w:spacing w:val="-2"/>
          <w:sz w:val="18"/>
          <w:szCs w:val="18"/>
        </w:rPr>
        <w:t>suggest</w:t>
      </w:r>
      <w:r w:rsidR="00713098">
        <w:rPr>
          <w:rFonts w:ascii="Verdana" w:hAnsi="Verdana"/>
          <w:spacing w:val="-2"/>
          <w:sz w:val="18"/>
          <w:szCs w:val="18"/>
        </w:rPr>
        <w:t>s</w:t>
      </w:r>
      <w:r w:rsidR="000C1C11" w:rsidRPr="000C1C11">
        <w:rPr>
          <w:rFonts w:ascii="Verdana" w:hAnsi="Verdana"/>
          <w:spacing w:val="-2"/>
          <w:sz w:val="18"/>
          <w:szCs w:val="18"/>
        </w:rPr>
        <w:t xml:space="preserve"> to </w:t>
      </w:r>
      <w:r w:rsidR="004018F5">
        <w:rPr>
          <w:rFonts w:ascii="Verdana" w:hAnsi="Verdana"/>
          <w:spacing w:val="-2"/>
          <w:sz w:val="18"/>
          <w:szCs w:val="18"/>
        </w:rPr>
        <w:t xml:space="preserve">register </w:t>
      </w:r>
      <w:r w:rsidR="000C1C11" w:rsidRPr="000C1C11">
        <w:rPr>
          <w:rFonts w:ascii="Verdana" w:hAnsi="Verdana"/>
          <w:spacing w:val="-2"/>
          <w:sz w:val="18"/>
          <w:szCs w:val="18"/>
        </w:rPr>
        <w:t xml:space="preserve">90 hours </w:t>
      </w:r>
      <w:r w:rsidR="004018F5">
        <w:rPr>
          <w:rFonts w:ascii="Verdana" w:hAnsi="Verdana"/>
          <w:spacing w:val="-2"/>
          <w:sz w:val="18"/>
          <w:szCs w:val="18"/>
        </w:rPr>
        <w:t xml:space="preserve">for supervising a </w:t>
      </w:r>
      <w:r w:rsidR="000C1C11" w:rsidRPr="000C1C11">
        <w:rPr>
          <w:rFonts w:ascii="Verdana" w:hAnsi="Verdana"/>
          <w:spacing w:val="-2"/>
          <w:sz w:val="18"/>
          <w:szCs w:val="18"/>
        </w:rPr>
        <w:t xml:space="preserve">major thesis, 60 hours </w:t>
      </w:r>
      <w:r w:rsidR="004018F5">
        <w:rPr>
          <w:rFonts w:ascii="Verdana" w:hAnsi="Verdana"/>
          <w:spacing w:val="-2"/>
          <w:sz w:val="18"/>
          <w:szCs w:val="18"/>
        </w:rPr>
        <w:t xml:space="preserve">for a </w:t>
      </w:r>
      <w:r w:rsidR="000C1C11" w:rsidRPr="000C1C11">
        <w:rPr>
          <w:rFonts w:ascii="Verdana" w:hAnsi="Verdana"/>
          <w:spacing w:val="-2"/>
          <w:sz w:val="18"/>
          <w:szCs w:val="18"/>
        </w:rPr>
        <w:t xml:space="preserve">minor thesis and 30 hours </w:t>
      </w:r>
      <w:r w:rsidR="004018F5">
        <w:rPr>
          <w:rFonts w:ascii="Verdana" w:hAnsi="Verdana"/>
          <w:spacing w:val="-2"/>
          <w:sz w:val="18"/>
          <w:szCs w:val="18"/>
        </w:rPr>
        <w:t xml:space="preserve">for an </w:t>
      </w:r>
      <w:r w:rsidR="000C1C11" w:rsidRPr="000C1C11">
        <w:rPr>
          <w:rFonts w:ascii="Verdana" w:hAnsi="Verdana"/>
          <w:spacing w:val="-2"/>
          <w:sz w:val="18"/>
          <w:szCs w:val="18"/>
        </w:rPr>
        <w:t>internship.</w:t>
      </w:r>
    </w:p>
    <w:p w14:paraId="5EC4DA67" w14:textId="77777777" w:rsidR="00320774" w:rsidRDefault="00320774" w:rsidP="004D1836">
      <w:pPr>
        <w:tabs>
          <w:tab w:val="right" w:leader="dot" w:pos="2694"/>
        </w:tabs>
        <w:rPr>
          <w:rFonts w:ascii="Verdana" w:hAnsi="Verdana"/>
          <w:spacing w:val="-2"/>
          <w:sz w:val="18"/>
          <w:szCs w:val="18"/>
        </w:rPr>
      </w:pPr>
    </w:p>
    <w:p w14:paraId="552FFA58" w14:textId="0CB00A5D" w:rsidR="004D1836" w:rsidRDefault="004D1836" w:rsidP="006C3BF3">
      <w:pPr>
        <w:tabs>
          <w:tab w:val="right" w:leader="dot" w:pos="2694"/>
        </w:tabs>
        <w:spacing w:after="120"/>
        <w:rPr>
          <w:rFonts w:ascii="Verdana" w:hAnsi="Verdana"/>
          <w:b/>
          <w:spacing w:val="-2"/>
          <w:sz w:val="22"/>
          <w:szCs w:val="18"/>
        </w:rPr>
      </w:pPr>
      <w:r w:rsidRPr="00AF799A">
        <w:rPr>
          <w:rFonts w:ascii="Verdana" w:hAnsi="Verdana"/>
          <w:b/>
          <w:spacing w:val="-2"/>
          <w:sz w:val="22"/>
          <w:szCs w:val="18"/>
        </w:rPr>
        <w:t xml:space="preserve">Total Credits </w:t>
      </w:r>
    </w:p>
    <w:tbl>
      <w:tblPr>
        <w:tblW w:w="5000" w:type="pct"/>
        <w:tblBorders>
          <w:top w:val="single" w:sz="24" w:space="0" w:color="auto"/>
          <w:left w:val="single" w:sz="24" w:space="0" w:color="auto"/>
          <w:bottom w:val="single" w:sz="24" w:space="0" w:color="auto"/>
          <w:right w:val="single" w:sz="24" w:space="0" w:color="auto"/>
          <w:insideH w:val="single" w:sz="24" w:space="0" w:color="auto"/>
          <w:insideV w:val="single" w:sz="24" w:space="0" w:color="auto"/>
        </w:tblBorders>
        <w:tblCellMar>
          <w:left w:w="57" w:type="dxa"/>
          <w:right w:w="57" w:type="dxa"/>
        </w:tblCellMar>
        <w:tblLook w:val="01E0" w:firstRow="1" w:lastRow="1" w:firstColumn="1" w:lastColumn="1" w:noHBand="0" w:noVBand="0"/>
      </w:tblPr>
      <w:tblGrid>
        <w:gridCol w:w="7963"/>
        <w:gridCol w:w="1390"/>
      </w:tblGrid>
      <w:tr w:rsidR="0088750B" w:rsidRPr="004D1836" w14:paraId="4CB0D151" w14:textId="77777777" w:rsidTr="006C3BF3">
        <w:trPr>
          <w:trHeight w:val="567"/>
        </w:trPr>
        <w:tc>
          <w:tcPr>
            <w:tcW w:w="7963" w:type="dxa"/>
            <w:vAlign w:val="center"/>
          </w:tcPr>
          <w:p w14:paraId="2CA3E89F" w14:textId="77777777" w:rsidR="0088750B" w:rsidRPr="004D1836" w:rsidRDefault="0088750B" w:rsidP="000174F3">
            <w:pPr>
              <w:tabs>
                <w:tab w:val="left" w:pos="-8220"/>
                <w:tab w:val="left" w:pos="-7500"/>
                <w:tab w:val="left" w:pos="-6780"/>
                <w:tab w:val="left" w:pos="-6474"/>
                <w:tab w:val="left" w:pos="-4796"/>
                <w:tab w:val="left" w:pos="-1992"/>
                <w:tab w:val="left" w:pos="-1020"/>
                <w:tab w:val="left" w:pos="-300"/>
                <w:tab w:val="left" w:pos="420"/>
                <w:tab w:val="left" w:pos="1140"/>
                <w:tab w:val="left" w:pos="1860"/>
              </w:tabs>
              <w:rPr>
                <w:rFonts w:ascii="Verdana" w:hAnsi="Verdana"/>
                <w:b/>
                <w:bCs/>
                <w:spacing w:val="-2"/>
                <w:sz w:val="18"/>
                <w:szCs w:val="18"/>
              </w:rPr>
            </w:pPr>
            <w:r w:rsidRPr="004D1836">
              <w:rPr>
                <w:rFonts w:ascii="Verdana" w:hAnsi="Verdana"/>
                <w:b/>
                <w:bCs/>
                <w:spacing w:val="-2"/>
                <w:sz w:val="18"/>
                <w:szCs w:val="18"/>
              </w:rPr>
              <w:lastRenderedPageBreak/>
              <w:t>Tot</w:t>
            </w:r>
            <w:r w:rsidR="00AF799A">
              <w:rPr>
                <w:rFonts w:ascii="Verdana" w:hAnsi="Verdana"/>
                <w:b/>
                <w:bCs/>
                <w:spacing w:val="-2"/>
                <w:sz w:val="18"/>
                <w:szCs w:val="18"/>
              </w:rPr>
              <w:t>al credits (ECTS) for education,</w:t>
            </w:r>
            <w:r w:rsidRPr="004D1836">
              <w:rPr>
                <w:rFonts w:ascii="Verdana" w:hAnsi="Verdana"/>
                <w:b/>
                <w:bCs/>
                <w:spacing w:val="-2"/>
                <w:sz w:val="18"/>
                <w:szCs w:val="18"/>
              </w:rPr>
              <w:t xml:space="preserve"> training</w:t>
            </w:r>
            <w:r w:rsidR="00AF799A">
              <w:rPr>
                <w:rFonts w:ascii="Verdana" w:hAnsi="Verdana"/>
                <w:b/>
                <w:bCs/>
                <w:spacing w:val="-2"/>
                <w:sz w:val="18"/>
                <w:szCs w:val="18"/>
              </w:rPr>
              <w:t>,</w:t>
            </w:r>
            <w:r w:rsidRPr="004D1836">
              <w:rPr>
                <w:rFonts w:ascii="Verdana" w:hAnsi="Verdana"/>
                <w:b/>
                <w:bCs/>
                <w:spacing w:val="-2"/>
                <w:sz w:val="18"/>
                <w:szCs w:val="18"/>
              </w:rPr>
              <w:t xml:space="preserve"> and teaching activities</w:t>
            </w:r>
          </w:p>
          <w:p w14:paraId="271FEFC2" w14:textId="588A3FCA" w:rsidR="0088750B" w:rsidRPr="004D1836" w:rsidRDefault="0088750B" w:rsidP="000174F3">
            <w:pPr>
              <w:tabs>
                <w:tab w:val="left" w:pos="-8220"/>
                <w:tab w:val="left" w:pos="-7500"/>
                <w:tab w:val="left" w:pos="-6780"/>
                <w:tab w:val="left" w:pos="-6474"/>
                <w:tab w:val="left" w:pos="-4796"/>
                <w:tab w:val="left" w:pos="-1992"/>
                <w:tab w:val="left" w:pos="-1020"/>
                <w:tab w:val="left" w:pos="-300"/>
                <w:tab w:val="left" w:pos="420"/>
                <w:tab w:val="left" w:pos="1140"/>
                <w:tab w:val="left" w:pos="1860"/>
              </w:tabs>
              <w:rPr>
                <w:rFonts w:ascii="Verdana" w:hAnsi="Verdana"/>
                <w:b/>
                <w:bCs/>
                <w:spacing w:val="-2"/>
                <w:sz w:val="18"/>
                <w:szCs w:val="18"/>
              </w:rPr>
            </w:pPr>
            <w:r w:rsidRPr="004D1836">
              <w:rPr>
                <w:rFonts w:ascii="Verdana" w:hAnsi="Verdana"/>
                <w:b/>
                <w:bCs/>
                <w:spacing w:val="-2"/>
                <w:sz w:val="18"/>
                <w:szCs w:val="18"/>
              </w:rPr>
              <w:t>(</w:t>
            </w:r>
            <w:r w:rsidR="00D530A1" w:rsidRPr="004D1836">
              <w:rPr>
                <w:rFonts w:ascii="Verdana" w:hAnsi="Verdana"/>
                <w:b/>
                <w:bCs/>
                <w:spacing w:val="-2"/>
                <w:sz w:val="18"/>
                <w:szCs w:val="18"/>
              </w:rPr>
              <w:t>S</w:t>
            </w:r>
            <w:r w:rsidR="005D4D03">
              <w:rPr>
                <w:rFonts w:ascii="Verdana" w:hAnsi="Verdana"/>
                <w:b/>
                <w:bCs/>
                <w:spacing w:val="-2"/>
                <w:sz w:val="18"/>
                <w:szCs w:val="18"/>
              </w:rPr>
              <w:t>um of c</w:t>
            </w:r>
            <w:r w:rsidRPr="004D1836">
              <w:rPr>
                <w:rFonts w:ascii="Verdana" w:hAnsi="Verdana"/>
                <w:b/>
                <w:bCs/>
                <w:spacing w:val="-2"/>
                <w:sz w:val="18"/>
                <w:szCs w:val="18"/>
              </w:rPr>
              <w:t>ategory 1-4</w:t>
            </w:r>
            <w:r w:rsidR="00D530A1" w:rsidRPr="004D1836">
              <w:rPr>
                <w:rFonts w:ascii="Verdana" w:hAnsi="Verdana"/>
                <w:b/>
                <w:bCs/>
                <w:spacing w:val="-2"/>
                <w:sz w:val="18"/>
                <w:szCs w:val="18"/>
              </w:rPr>
              <w:t>. Minimum required = 3</w:t>
            </w:r>
            <w:r w:rsidR="00092454">
              <w:rPr>
                <w:rFonts w:ascii="Verdana" w:hAnsi="Verdana"/>
                <w:b/>
                <w:bCs/>
                <w:spacing w:val="-2"/>
                <w:sz w:val="18"/>
                <w:szCs w:val="18"/>
              </w:rPr>
              <w:t>0</w:t>
            </w:r>
            <w:r w:rsidR="00D530A1" w:rsidRPr="004D1836">
              <w:rPr>
                <w:rFonts w:ascii="Verdana" w:hAnsi="Verdana"/>
                <w:b/>
                <w:bCs/>
                <w:spacing w:val="-2"/>
                <w:sz w:val="18"/>
                <w:szCs w:val="18"/>
              </w:rPr>
              <w:t xml:space="preserve"> ECTS</w:t>
            </w:r>
            <w:r w:rsidRPr="004D1836">
              <w:rPr>
                <w:rFonts w:ascii="Verdana" w:hAnsi="Verdana"/>
                <w:b/>
                <w:bCs/>
                <w:spacing w:val="-2"/>
                <w:sz w:val="18"/>
                <w:szCs w:val="18"/>
              </w:rPr>
              <w:t>)</w:t>
            </w:r>
          </w:p>
        </w:tc>
        <w:tc>
          <w:tcPr>
            <w:tcW w:w="1390" w:type="dxa"/>
            <w:vAlign w:val="center"/>
          </w:tcPr>
          <w:p w14:paraId="0F3DB0B5" w14:textId="77777777" w:rsidR="0088750B" w:rsidRPr="004D1836" w:rsidRDefault="0088750B" w:rsidP="000174F3">
            <w:pPr>
              <w:tabs>
                <w:tab w:val="left" w:pos="-8220"/>
                <w:tab w:val="left" w:pos="-7500"/>
                <w:tab w:val="left" w:pos="-6780"/>
                <w:tab w:val="left" w:pos="-6474"/>
                <w:tab w:val="left" w:pos="-4796"/>
                <w:tab w:val="left" w:pos="-1992"/>
                <w:tab w:val="left" w:pos="-1020"/>
                <w:tab w:val="left" w:pos="-300"/>
                <w:tab w:val="left" w:pos="420"/>
                <w:tab w:val="left" w:pos="1140"/>
                <w:tab w:val="left" w:pos="1860"/>
              </w:tabs>
              <w:jc w:val="center"/>
              <w:rPr>
                <w:rFonts w:ascii="Verdana" w:hAnsi="Verdana"/>
                <w:bCs/>
                <w:spacing w:val="-2"/>
                <w:sz w:val="18"/>
                <w:szCs w:val="18"/>
              </w:rPr>
            </w:pPr>
          </w:p>
        </w:tc>
      </w:tr>
    </w:tbl>
    <w:p w14:paraId="365AE7CB" w14:textId="3B7769E6" w:rsidR="00F05833" w:rsidRPr="00AF799A" w:rsidRDefault="00D530A1" w:rsidP="001660FC">
      <w:pPr>
        <w:pBdr>
          <w:bottom w:val="single" w:sz="4" w:space="1" w:color="auto"/>
        </w:pBdr>
        <w:tabs>
          <w:tab w:val="left" w:pos="1372"/>
          <w:tab w:val="right" w:leader="dot" w:pos="2694"/>
        </w:tabs>
        <w:rPr>
          <w:rFonts w:ascii="Verdana" w:hAnsi="Verdana"/>
          <w:b/>
          <w:bCs/>
          <w:spacing w:val="-3"/>
          <w:sz w:val="22"/>
          <w:szCs w:val="18"/>
        </w:rPr>
      </w:pPr>
      <w:r w:rsidRPr="00AF799A">
        <w:rPr>
          <w:rFonts w:ascii="Verdana" w:hAnsi="Verdana"/>
          <w:b/>
          <w:bCs/>
          <w:spacing w:val="-3"/>
          <w:sz w:val="22"/>
          <w:szCs w:val="18"/>
        </w:rPr>
        <w:br w:type="page"/>
      </w:r>
      <w:r w:rsidR="002A1B07" w:rsidRPr="00AF799A">
        <w:rPr>
          <w:rFonts w:ascii="Verdana" w:hAnsi="Verdana"/>
          <w:b/>
          <w:bCs/>
          <w:spacing w:val="-3"/>
          <w:sz w:val="22"/>
          <w:szCs w:val="18"/>
        </w:rPr>
        <w:lastRenderedPageBreak/>
        <w:t>B</w:t>
      </w:r>
      <w:r w:rsidR="00EE5A91" w:rsidRPr="00AF799A">
        <w:rPr>
          <w:rFonts w:ascii="Verdana" w:hAnsi="Verdana"/>
          <w:b/>
          <w:bCs/>
          <w:spacing w:val="-3"/>
          <w:sz w:val="22"/>
          <w:szCs w:val="18"/>
        </w:rPr>
        <w:t>1</w:t>
      </w:r>
      <w:r w:rsidR="004825D8" w:rsidRPr="00AF799A">
        <w:rPr>
          <w:rFonts w:ascii="Verdana" w:hAnsi="Verdana"/>
          <w:b/>
          <w:bCs/>
          <w:spacing w:val="-3"/>
          <w:sz w:val="22"/>
          <w:szCs w:val="18"/>
        </w:rPr>
        <w:t>.</w:t>
      </w:r>
      <w:r w:rsidR="00F05833" w:rsidRPr="00AF799A">
        <w:rPr>
          <w:rFonts w:ascii="Verdana" w:hAnsi="Verdana"/>
          <w:b/>
          <w:bCs/>
          <w:spacing w:val="-3"/>
          <w:sz w:val="22"/>
          <w:szCs w:val="18"/>
        </w:rPr>
        <w:t xml:space="preserve"> SUPERVISION</w:t>
      </w:r>
      <w:r w:rsidR="00EE5A91" w:rsidRPr="00AF799A">
        <w:rPr>
          <w:rFonts w:ascii="Verdana" w:hAnsi="Verdana"/>
          <w:b/>
          <w:bCs/>
          <w:spacing w:val="-3"/>
          <w:sz w:val="22"/>
          <w:szCs w:val="18"/>
        </w:rPr>
        <w:t xml:space="preserve"> ARRANGEMENTS</w:t>
      </w:r>
    </w:p>
    <w:p w14:paraId="07D309E0" w14:textId="17378C71" w:rsidR="00424634" w:rsidRPr="001660FC" w:rsidRDefault="008159AC" w:rsidP="00570530">
      <w:pPr>
        <w:tabs>
          <w:tab w:val="left" w:pos="-7948"/>
          <w:tab w:val="left" w:pos="-7228"/>
          <w:tab w:val="left" w:pos="-7022"/>
          <w:tab w:val="left" w:pos="-3817"/>
          <w:tab w:val="left" w:pos="-964"/>
          <w:tab w:val="left" w:pos="0"/>
          <w:tab w:val="left" w:pos="284"/>
          <w:tab w:val="left" w:pos="1372"/>
          <w:tab w:val="left" w:pos="1890"/>
          <w:tab w:val="left" w:pos="7513"/>
        </w:tabs>
        <w:spacing w:after="120"/>
        <w:jc w:val="both"/>
        <w:rPr>
          <w:rFonts w:ascii="Verdana" w:hAnsi="Verdana"/>
          <w:i/>
          <w:iCs/>
          <w:sz w:val="16"/>
          <w:szCs w:val="18"/>
        </w:rPr>
      </w:pPr>
      <w:r w:rsidRPr="001660FC">
        <w:rPr>
          <w:rFonts w:ascii="Verdana" w:hAnsi="Verdana"/>
          <w:i/>
          <w:iCs/>
          <w:sz w:val="16"/>
          <w:szCs w:val="18"/>
        </w:rPr>
        <w:t>This section is not only meant for the supervisor</w:t>
      </w:r>
      <w:r>
        <w:rPr>
          <w:rFonts w:ascii="Verdana" w:hAnsi="Verdana"/>
          <w:i/>
          <w:iCs/>
          <w:sz w:val="16"/>
          <w:szCs w:val="18"/>
        </w:rPr>
        <w:t>s</w:t>
      </w:r>
      <w:r w:rsidRPr="001660FC">
        <w:rPr>
          <w:rFonts w:ascii="Verdana" w:hAnsi="Verdana"/>
          <w:i/>
          <w:iCs/>
          <w:sz w:val="16"/>
          <w:szCs w:val="18"/>
        </w:rPr>
        <w:t xml:space="preserve"> to say what </w:t>
      </w:r>
      <w:r>
        <w:rPr>
          <w:rFonts w:ascii="Verdana" w:hAnsi="Verdana"/>
          <w:i/>
          <w:iCs/>
          <w:sz w:val="16"/>
          <w:szCs w:val="18"/>
        </w:rPr>
        <w:t>t</w:t>
      </w:r>
      <w:r w:rsidRPr="001660FC">
        <w:rPr>
          <w:rFonts w:ascii="Verdana" w:hAnsi="Verdana"/>
          <w:i/>
          <w:iCs/>
          <w:sz w:val="16"/>
          <w:szCs w:val="18"/>
        </w:rPr>
        <w:t>he</w:t>
      </w:r>
      <w:r>
        <w:rPr>
          <w:rFonts w:ascii="Verdana" w:hAnsi="Verdana"/>
          <w:i/>
          <w:iCs/>
          <w:sz w:val="16"/>
          <w:szCs w:val="18"/>
        </w:rPr>
        <w:t>y</w:t>
      </w:r>
      <w:r w:rsidRPr="001660FC">
        <w:rPr>
          <w:rFonts w:ascii="Verdana" w:hAnsi="Verdana"/>
          <w:i/>
          <w:iCs/>
          <w:sz w:val="16"/>
          <w:szCs w:val="18"/>
        </w:rPr>
        <w:t xml:space="preserve"> want and think with respect to supervision but also what the PhD candidate wants. Therefore, the PhD candidate must discuss these issues in detail with the supervisor(s) before filling in the section. Involvement and tasks/responsibilities of supervisors can change during the PhD track, provided that they are discussed with the PhD candidate. </w:t>
      </w:r>
      <w:r>
        <w:rPr>
          <w:rFonts w:ascii="Verdana" w:hAnsi="Verdana"/>
          <w:i/>
          <w:iCs/>
          <w:sz w:val="16"/>
          <w:szCs w:val="18"/>
        </w:rPr>
        <w:t xml:space="preserve">More specifically, </w:t>
      </w:r>
      <w:r w:rsidR="00F05833" w:rsidRPr="001660FC">
        <w:rPr>
          <w:rFonts w:ascii="Verdana" w:hAnsi="Verdana"/>
          <w:i/>
          <w:iCs/>
          <w:sz w:val="16"/>
          <w:szCs w:val="18"/>
        </w:rPr>
        <w:t xml:space="preserve">the </w:t>
      </w:r>
      <w:r w:rsidR="00F05833" w:rsidRPr="00320774">
        <w:rPr>
          <w:rFonts w:ascii="Verdana" w:hAnsi="Verdana"/>
          <w:b/>
          <w:i/>
          <w:iCs/>
          <w:sz w:val="16"/>
          <w:szCs w:val="18"/>
        </w:rPr>
        <w:t>frequency</w:t>
      </w:r>
      <w:r w:rsidR="00F05833" w:rsidRPr="001660FC">
        <w:rPr>
          <w:rFonts w:ascii="Verdana" w:hAnsi="Verdana"/>
          <w:i/>
          <w:iCs/>
          <w:sz w:val="16"/>
          <w:szCs w:val="18"/>
        </w:rPr>
        <w:t xml:space="preserve"> (av</w:t>
      </w:r>
      <w:r w:rsidR="00F8786F" w:rsidRPr="001660FC">
        <w:rPr>
          <w:rFonts w:ascii="Verdana" w:hAnsi="Verdana"/>
          <w:i/>
          <w:iCs/>
          <w:sz w:val="16"/>
          <w:szCs w:val="18"/>
        </w:rPr>
        <w:t xml:space="preserve">g. </w:t>
      </w:r>
      <w:r w:rsidR="00F05833" w:rsidRPr="001660FC">
        <w:rPr>
          <w:rFonts w:ascii="Verdana" w:hAnsi="Verdana"/>
          <w:i/>
          <w:iCs/>
          <w:sz w:val="16"/>
          <w:szCs w:val="18"/>
        </w:rPr>
        <w:t xml:space="preserve">hours per week or days per month), </w:t>
      </w:r>
      <w:r w:rsidR="00F05833" w:rsidRPr="00320774">
        <w:rPr>
          <w:rFonts w:ascii="Verdana" w:hAnsi="Verdana"/>
          <w:b/>
          <w:i/>
          <w:iCs/>
          <w:sz w:val="16"/>
          <w:szCs w:val="18"/>
        </w:rPr>
        <w:t>format</w:t>
      </w:r>
      <w:r w:rsidR="00F05833" w:rsidRPr="001660FC">
        <w:rPr>
          <w:rFonts w:ascii="Verdana" w:hAnsi="Verdana"/>
          <w:i/>
          <w:iCs/>
          <w:sz w:val="16"/>
          <w:szCs w:val="18"/>
        </w:rPr>
        <w:t xml:space="preserve"> (i.e. weekly</w:t>
      </w:r>
      <w:r w:rsidR="00424634" w:rsidRPr="001660FC">
        <w:rPr>
          <w:rFonts w:ascii="Verdana" w:hAnsi="Verdana"/>
          <w:i/>
          <w:iCs/>
          <w:sz w:val="16"/>
          <w:szCs w:val="18"/>
        </w:rPr>
        <w:t>/</w:t>
      </w:r>
      <w:r w:rsidR="00F05833" w:rsidRPr="001660FC">
        <w:rPr>
          <w:rFonts w:ascii="Verdana" w:hAnsi="Verdana"/>
          <w:i/>
          <w:iCs/>
          <w:sz w:val="16"/>
          <w:szCs w:val="18"/>
        </w:rPr>
        <w:t>monthly meetings based on appointments or more on an ad hoc basis) and responsibilities of supervisors</w:t>
      </w:r>
      <w:r w:rsidR="00424634" w:rsidRPr="001660FC">
        <w:rPr>
          <w:rFonts w:ascii="Verdana" w:hAnsi="Verdana"/>
          <w:i/>
          <w:iCs/>
          <w:sz w:val="16"/>
          <w:szCs w:val="18"/>
        </w:rPr>
        <w:t xml:space="preserve"> (who does what)</w:t>
      </w:r>
      <w:r w:rsidR="00F05833" w:rsidRPr="001660FC">
        <w:rPr>
          <w:rFonts w:ascii="Verdana" w:hAnsi="Verdana"/>
          <w:i/>
          <w:iCs/>
          <w:sz w:val="16"/>
          <w:szCs w:val="18"/>
        </w:rPr>
        <w:t xml:space="preserve"> are described.</w:t>
      </w:r>
      <w:r w:rsidR="00424634" w:rsidRPr="001660FC">
        <w:rPr>
          <w:rFonts w:ascii="Verdana" w:hAnsi="Verdana"/>
          <w:i/>
          <w:iCs/>
          <w:sz w:val="16"/>
          <w:szCs w:val="18"/>
        </w:rPr>
        <w:t xml:space="preserve"> When research is (partly) conducted abroad please elaborate (under Additional) on supervision when abroad and if/how often </w:t>
      </w:r>
      <w:r>
        <w:rPr>
          <w:rFonts w:ascii="Verdana" w:hAnsi="Verdana"/>
          <w:i/>
          <w:iCs/>
          <w:sz w:val="16"/>
          <w:szCs w:val="18"/>
        </w:rPr>
        <w:t xml:space="preserve">the supervisor(s) from the Netherlands </w:t>
      </w:r>
      <w:r w:rsidR="00424634" w:rsidRPr="001660FC">
        <w:rPr>
          <w:rFonts w:ascii="Verdana" w:hAnsi="Verdana"/>
          <w:i/>
          <w:iCs/>
          <w:sz w:val="16"/>
          <w:szCs w:val="18"/>
        </w:rPr>
        <w:t>will visit the PhD</w:t>
      </w:r>
      <w:r w:rsidR="004018F5">
        <w:rPr>
          <w:rFonts w:ascii="Verdana" w:hAnsi="Verdana"/>
          <w:i/>
          <w:iCs/>
          <w:sz w:val="16"/>
          <w:szCs w:val="18"/>
        </w:rPr>
        <w:t xml:space="preserve"> candidate</w:t>
      </w:r>
      <w:r w:rsidR="00424634" w:rsidRPr="001660FC">
        <w:rPr>
          <w:rFonts w:ascii="Verdana" w:hAnsi="Verdana"/>
          <w:i/>
          <w:iCs/>
          <w:sz w:val="16"/>
          <w:szCs w:val="18"/>
        </w:rPr>
        <w:t>.</w:t>
      </w:r>
    </w:p>
    <w:p w14:paraId="462E983D" w14:textId="136C05FB" w:rsidR="00F05833" w:rsidRPr="004D1836" w:rsidRDefault="005D4D03" w:rsidP="00EE5A91">
      <w:pPr>
        <w:tabs>
          <w:tab w:val="left" w:pos="1372"/>
        </w:tabs>
        <w:spacing w:before="120"/>
        <w:rPr>
          <w:rFonts w:ascii="Verdana" w:hAnsi="Verdana"/>
          <w:b/>
          <w:i/>
          <w:spacing w:val="-2"/>
          <w:sz w:val="18"/>
          <w:szCs w:val="18"/>
        </w:rPr>
      </w:pPr>
      <w:r>
        <w:rPr>
          <w:rFonts w:ascii="Verdana" w:hAnsi="Verdana"/>
          <w:b/>
          <w:i/>
          <w:spacing w:val="-2"/>
          <w:sz w:val="18"/>
          <w:szCs w:val="18"/>
        </w:rPr>
        <w:t>Principal Supervisor/</w:t>
      </w:r>
      <w:r w:rsidR="00AF799A">
        <w:rPr>
          <w:rFonts w:ascii="Verdana" w:hAnsi="Verdana"/>
          <w:b/>
          <w:i/>
          <w:spacing w:val="-2"/>
          <w:sz w:val="18"/>
          <w:szCs w:val="18"/>
        </w:rPr>
        <w:t>Promotor</w:t>
      </w:r>
      <w:r w:rsidR="000458E2">
        <w:rPr>
          <w:rFonts w:ascii="Verdana" w:hAnsi="Verdana"/>
          <w:b/>
          <w:i/>
          <w:spacing w:val="-2"/>
          <w:sz w:val="18"/>
          <w:szCs w:val="18"/>
        </w:rPr>
        <w:t xml:space="preserve"> </w:t>
      </w:r>
      <w:r w:rsidR="00D101BD" w:rsidRPr="004D1836">
        <w:rPr>
          <w:rStyle w:val="FootnoteReference"/>
          <w:rFonts w:ascii="Verdana" w:hAnsi="Verdana"/>
          <w:b/>
          <w:i/>
          <w:spacing w:val="-2"/>
          <w:sz w:val="18"/>
          <w:szCs w:val="18"/>
        </w:rPr>
        <w:footnoteReference w:id="2"/>
      </w:r>
      <w:r w:rsidR="00F05833" w:rsidRPr="004D1836">
        <w:rPr>
          <w:rFonts w:ascii="Verdana" w:hAnsi="Verdana"/>
          <w:b/>
          <w:i/>
          <w:spacing w:val="-2"/>
          <w:sz w:val="18"/>
          <w:szCs w:val="18"/>
        </w:rPr>
        <w:t xml:space="preserve"> </w:t>
      </w:r>
    </w:p>
    <w:tbl>
      <w:tblPr>
        <w:tblW w:w="4942" w:type="pct"/>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1E0" w:firstRow="1" w:lastRow="1" w:firstColumn="1" w:lastColumn="1" w:noHBand="0" w:noVBand="0"/>
      </w:tblPr>
      <w:tblGrid>
        <w:gridCol w:w="4198"/>
        <w:gridCol w:w="5096"/>
      </w:tblGrid>
      <w:tr w:rsidR="00F05833" w:rsidRPr="004D1836" w14:paraId="60B263CA" w14:textId="77777777" w:rsidTr="00570530">
        <w:tc>
          <w:tcPr>
            <w:tcW w:w="4198" w:type="dxa"/>
            <w:tcMar>
              <w:top w:w="57" w:type="dxa"/>
              <w:left w:w="57" w:type="dxa"/>
              <w:bottom w:w="57" w:type="dxa"/>
              <w:right w:w="57" w:type="dxa"/>
            </w:tcMar>
          </w:tcPr>
          <w:p w14:paraId="0493290A" w14:textId="77777777" w:rsidR="00F05833" w:rsidRPr="004D1836" w:rsidRDefault="00F05833" w:rsidP="00EE5A91">
            <w:pPr>
              <w:tabs>
                <w:tab w:val="left" w:pos="-3260"/>
                <w:tab w:val="left" w:pos="1372"/>
                <w:tab w:val="right" w:leader="dot" w:pos="2694"/>
              </w:tabs>
              <w:rPr>
                <w:rFonts w:ascii="Verdana" w:hAnsi="Verdana"/>
                <w:spacing w:val="-2"/>
                <w:sz w:val="18"/>
                <w:szCs w:val="18"/>
              </w:rPr>
            </w:pPr>
            <w:r w:rsidRPr="004D1836">
              <w:rPr>
                <w:rFonts w:ascii="Verdana" w:hAnsi="Verdana"/>
                <w:spacing w:val="-2"/>
                <w:sz w:val="18"/>
                <w:szCs w:val="18"/>
              </w:rPr>
              <w:t>Name:</w:t>
            </w:r>
          </w:p>
        </w:tc>
        <w:tc>
          <w:tcPr>
            <w:tcW w:w="5096" w:type="dxa"/>
            <w:tcMar>
              <w:top w:w="57" w:type="dxa"/>
              <w:left w:w="57" w:type="dxa"/>
              <w:bottom w:w="57" w:type="dxa"/>
              <w:right w:w="57" w:type="dxa"/>
            </w:tcMar>
          </w:tcPr>
          <w:p w14:paraId="1C9A260C" w14:textId="092C9145" w:rsidR="00F05833" w:rsidRPr="004D1836" w:rsidRDefault="002E6A69" w:rsidP="00EE5A91">
            <w:pPr>
              <w:tabs>
                <w:tab w:val="left" w:pos="-3260"/>
                <w:tab w:val="left" w:pos="1372"/>
                <w:tab w:val="right" w:leader="dot" w:pos="2694"/>
              </w:tabs>
              <w:rPr>
                <w:rFonts w:ascii="Verdana" w:hAnsi="Verdana"/>
                <w:spacing w:val="-2"/>
                <w:sz w:val="18"/>
                <w:szCs w:val="18"/>
              </w:rPr>
            </w:pPr>
            <w:r>
              <w:rPr>
                <w:rFonts w:ascii="Verdana" w:hAnsi="Verdana"/>
                <w:spacing w:val="-2"/>
                <w:sz w:val="18"/>
                <w:szCs w:val="18"/>
              </w:rPr>
              <w:t>Niels Anten</w:t>
            </w:r>
          </w:p>
        </w:tc>
      </w:tr>
      <w:tr w:rsidR="00F05833" w:rsidRPr="004D1836" w14:paraId="7C31BC30" w14:textId="77777777" w:rsidTr="00570530">
        <w:tc>
          <w:tcPr>
            <w:tcW w:w="4198" w:type="dxa"/>
            <w:tcMar>
              <w:top w:w="57" w:type="dxa"/>
              <w:left w:w="57" w:type="dxa"/>
              <w:bottom w:w="57" w:type="dxa"/>
              <w:right w:w="57" w:type="dxa"/>
            </w:tcMar>
          </w:tcPr>
          <w:p w14:paraId="36AB1686" w14:textId="77777777" w:rsidR="00F05833" w:rsidRPr="004D1836" w:rsidRDefault="00F05833" w:rsidP="00EE5A91">
            <w:pPr>
              <w:tabs>
                <w:tab w:val="left" w:pos="-3260"/>
                <w:tab w:val="left" w:pos="1372"/>
                <w:tab w:val="right" w:leader="dot" w:pos="2694"/>
              </w:tabs>
              <w:rPr>
                <w:rFonts w:ascii="Verdana" w:hAnsi="Verdana"/>
                <w:spacing w:val="-2"/>
                <w:sz w:val="18"/>
                <w:szCs w:val="18"/>
              </w:rPr>
            </w:pPr>
            <w:r w:rsidRPr="004D1836">
              <w:rPr>
                <w:rFonts w:ascii="Verdana" w:hAnsi="Verdana"/>
                <w:spacing w:val="-2"/>
                <w:sz w:val="18"/>
                <w:szCs w:val="18"/>
              </w:rPr>
              <w:t>Frequency</w:t>
            </w:r>
          </w:p>
        </w:tc>
        <w:tc>
          <w:tcPr>
            <w:tcW w:w="5096" w:type="dxa"/>
            <w:tcMar>
              <w:top w:w="57" w:type="dxa"/>
              <w:left w:w="57" w:type="dxa"/>
              <w:bottom w:w="57" w:type="dxa"/>
              <w:right w:w="57" w:type="dxa"/>
            </w:tcMar>
          </w:tcPr>
          <w:p w14:paraId="5C8BD9DC" w14:textId="35C56B65" w:rsidR="00F05833" w:rsidRPr="004D1836" w:rsidRDefault="00C94690" w:rsidP="00EE5A91">
            <w:pPr>
              <w:tabs>
                <w:tab w:val="left" w:pos="-3260"/>
                <w:tab w:val="left" w:pos="1372"/>
                <w:tab w:val="right" w:leader="dot" w:pos="2694"/>
              </w:tabs>
              <w:rPr>
                <w:rFonts w:ascii="Verdana" w:hAnsi="Verdana"/>
                <w:spacing w:val="-2"/>
                <w:sz w:val="18"/>
                <w:szCs w:val="18"/>
              </w:rPr>
            </w:pPr>
            <w:r>
              <w:rPr>
                <w:rFonts w:ascii="Verdana" w:hAnsi="Verdana"/>
                <w:spacing w:val="-2"/>
                <w:sz w:val="18"/>
                <w:szCs w:val="18"/>
              </w:rPr>
              <w:t>one time per two weeks</w:t>
            </w:r>
          </w:p>
        </w:tc>
      </w:tr>
      <w:tr w:rsidR="00F05833" w:rsidRPr="004D1836" w14:paraId="53686F66" w14:textId="77777777" w:rsidTr="00570530">
        <w:tc>
          <w:tcPr>
            <w:tcW w:w="4198" w:type="dxa"/>
            <w:tcMar>
              <w:top w:w="57" w:type="dxa"/>
              <w:left w:w="57" w:type="dxa"/>
              <w:bottom w:w="57" w:type="dxa"/>
              <w:right w:w="57" w:type="dxa"/>
            </w:tcMar>
          </w:tcPr>
          <w:p w14:paraId="1B0D7387" w14:textId="77777777" w:rsidR="00F05833" w:rsidRPr="004D1836" w:rsidRDefault="00F05833" w:rsidP="00EE5A91">
            <w:pPr>
              <w:tabs>
                <w:tab w:val="left" w:pos="-3260"/>
                <w:tab w:val="left" w:pos="1372"/>
                <w:tab w:val="right" w:leader="dot" w:pos="2694"/>
              </w:tabs>
              <w:rPr>
                <w:rFonts w:ascii="Verdana" w:hAnsi="Verdana"/>
                <w:spacing w:val="-2"/>
                <w:sz w:val="18"/>
                <w:szCs w:val="18"/>
              </w:rPr>
            </w:pPr>
            <w:r w:rsidRPr="004D1836">
              <w:rPr>
                <w:rFonts w:ascii="Verdana" w:hAnsi="Verdana"/>
                <w:spacing w:val="-2"/>
                <w:sz w:val="18"/>
                <w:szCs w:val="18"/>
              </w:rPr>
              <w:t>Format</w:t>
            </w:r>
            <w:r w:rsidR="001660FC">
              <w:rPr>
                <w:rFonts w:ascii="Verdana" w:hAnsi="Verdana"/>
                <w:spacing w:val="-2"/>
                <w:sz w:val="18"/>
                <w:szCs w:val="18"/>
              </w:rPr>
              <w:t xml:space="preserve"> </w:t>
            </w:r>
            <w:r w:rsidRPr="004D1836">
              <w:rPr>
                <w:rFonts w:ascii="Verdana" w:hAnsi="Verdana"/>
                <w:spacing w:val="-2"/>
                <w:sz w:val="18"/>
                <w:szCs w:val="18"/>
              </w:rPr>
              <w:t>/ Type</w:t>
            </w:r>
          </w:p>
        </w:tc>
        <w:tc>
          <w:tcPr>
            <w:tcW w:w="5096" w:type="dxa"/>
            <w:tcMar>
              <w:top w:w="57" w:type="dxa"/>
              <w:left w:w="57" w:type="dxa"/>
              <w:bottom w:w="57" w:type="dxa"/>
              <w:right w:w="57" w:type="dxa"/>
            </w:tcMar>
          </w:tcPr>
          <w:p w14:paraId="6E15BFB5" w14:textId="1126304A" w:rsidR="00F05833" w:rsidRPr="004D1836" w:rsidRDefault="00C94690" w:rsidP="00EE5A91">
            <w:pPr>
              <w:tabs>
                <w:tab w:val="left" w:pos="-3260"/>
                <w:tab w:val="left" w:pos="1372"/>
                <w:tab w:val="right" w:leader="dot" w:pos="2694"/>
              </w:tabs>
              <w:rPr>
                <w:rFonts w:ascii="Verdana" w:hAnsi="Verdana"/>
                <w:spacing w:val="-2"/>
                <w:sz w:val="18"/>
                <w:szCs w:val="18"/>
              </w:rPr>
            </w:pPr>
            <w:r>
              <w:rPr>
                <w:rFonts w:ascii="Verdana" w:hAnsi="Verdana"/>
                <w:spacing w:val="-2"/>
                <w:sz w:val="18"/>
                <w:szCs w:val="18"/>
              </w:rPr>
              <w:t>Appointment ad hoc</w:t>
            </w:r>
          </w:p>
        </w:tc>
      </w:tr>
      <w:tr w:rsidR="00D101BD" w:rsidRPr="004D1836" w14:paraId="09354140" w14:textId="77777777" w:rsidTr="00570530">
        <w:tc>
          <w:tcPr>
            <w:tcW w:w="4198" w:type="dxa"/>
            <w:tcMar>
              <w:top w:w="57" w:type="dxa"/>
              <w:left w:w="57" w:type="dxa"/>
              <w:bottom w:w="57" w:type="dxa"/>
              <w:right w:w="57" w:type="dxa"/>
            </w:tcMar>
          </w:tcPr>
          <w:p w14:paraId="68868494" w14:textId="77777777" w:rsidR="00D101BD" w:rsidRPr="004D1836" w:rsidRDefault="00D101BD" w:rsidP="00EE5A91">
            <w:pPr>
              <w:tabs>
                <w:tab w:val="left" w:pos="-3260"/>
                <w:tab w:val="left" w:pos="1372"/>
                <w:tab w:val="right" w:leader="dot" w:pos="2694"/>
              </w:tabs>
              <w:rPr>
                <w:rFonts w:ascii="Verdana" w:hAnsi="Verdana"/>
                <w:spacing w:val="-2"/>
                <w:sz w:val="18"/>
                <w:szCs w:val="18"/>
              </w:rPr>
            </w:pPr>
            <w:r w:rsidRPr="004D1836">
              <w:rPr>
                <w:rFonts w:ascii="Verdana" w:hAnsi="Verdana"/>
                <w:spacing w:val="-2"/>
                <w:sz w:val="18"/>
                <w:szCs w:val="18"/>
              </w:rPr>
              <w:t>Field of expertise relevant for the project</w:t>
            </w:r>
          </w:p>
        </w:tc>
        <w:tc>
          <w:tcPr>
            <w:tcW w:w="5096" w:type="dxa"/>
            <w:tcMar>
              <w:top w:w="57" w:type="dxa"/>
              <w:left w:w="57" w:type="dxa"/>
              <w:bottom w:w="57" w:type="dxa"/>
              <w:right w:w="57" w:type="dxa"/>
            </w:tcMar>
          </w:tcPr>
          <w:p w14:paraId="0B990A85" w14:textId="487F55CA" w:rsidR="00D101BD" w:rsidRPr="004D1836" w:rsidRDefault="00C94690" w:rsidP="00EE5A91">
            <w:pPr>
              <w:tabs>
                <w:tab w:val="left" w:pos="-3260"/>
                <w:tab w:val="left" w:pos="1372"/>
                <w:tab w:val="right" w:leader="dot" w:pos="2694"/>
              </w:tabs>
              <w:rPr>
                <w:rFonts w:ascii="Verdana" w:hAnsi="Verdana"/>
                <w:spacing w:val="-2"/>
                <w:sz w:val="18"/>
                <w:szCs w:val="18"/>
              </w:rPr>
            </w:pPr>
            <w:r>
              <w:rPr>
                <w:rFonts w:ascii="Verdana" w:hAnsi="Verdana"/>
                <w:spacing w:val="-2"/>
                <w:sz w:val="18"/>
                <w:szCs w:val="18"/>
              </w:rPr>
              <w:t>Crop ecoph</w:t>
            </w:r>
            <w:r w:rsidR="003225BC">
              <w:rPr>
                <w:rFonts w:ascii="Verdana" w:hAnsi="Verdana"/>
                <w:spacing w:val="-2"/>
                <w:sz w:val="18"/>
                <w:szCs w:val="18"/>
              </w:rPr>
              <w:t>y</w:t>
            </w:r>
            <w:r>
              <w:rPr>
                <w:rFonts w:ascii="Verdana" w:hAnsi="Verdana"/>
                <w:spacing w:val="-2"/>
                <w:sz w:val="18"/>
                <w:szCs w:val="18"/>
              </w:rPr>
              <w:t>siology</w:t>
            </w:r>
          </w:p>
        </w:tc>
      </w:tr>
      <w:tr w:rsidR="00F05833" w:rsidRPr="004D1836" w14:paraId="155C7FAD" w14:textId="77777777" w:rsidTr="00570530">
        <w:tc>
          <w:tcPr>
            <w:tcW w:w="4198" w:type="dxa"/>
            <w:tcMar>
              <w:top w:w="57" w:type="dxa"/>
              <w:left w:w="57" w:type="dxa"/>
              <w:bottom w:w="57" w:type="dxa"/>
              <w:right w:w="57" w:type="dxa"/>
            </w:tcMar>
          </w:tcPr>
          <w:p w14:paraId="5B14D8D0" w14:textId="77777777" w:rsidR="00F05833" w:rsidRPr="004D1836" w:rsidRDefault="00F05833" w:rsidP="00EE5A91">
            <w:pPr>
              <w:tabs>
                <w:tab w:val="left" w:pos="-3260"/>
                <w:tab w:val="left" w:pos="1372"/>
                <w:tab w:val="right" w:leader="dot" w:pos="2694"/>
              </w:tabs>
              <w:rPr>
                <w:rFonts w:ascii="Verdana" w:hAnsi="Verdana"/>
                <w:spacing w:val="-2"/>
                <w:sz w:val="18"/>
                <w:szCs w:val="18"/>
              </w:rPr>
            </w:pPr>
            <w:r w:rsidRPr="004D1836">
              <w:rPr>
                <w:rFonts w:ascii="Verdana" w:hAnsi="Verdana"/>
                <w:spacing w:val="-2"/>
                <w:sz w:val="18"/>
                <w:szCs w:val="18"/>
              </w:rPr>
              <w:t>Additional:</w:t>
            </w:r>
          </w:p>
        </w:tc>
        <w:tc>
          <w:tcPr>
            <w:tcW w:w="5096" w:type="dxa"/>
            <w:tcMar>
              <w:top w:w="57" w:type="dxa"/>
              <w:left w:w="57" w:type="dxa"/>
              <w:bottom w:w="57" w:type="dxa"/>
              <w:right w:w="57" w:type="dxa"/>
            </w:tcMar>
          </w:tcPr>
          <w:p w14:paraId="49CE95FA" w14:textId="2F17EECB" w:rsidR="00F05833" w:rsidRPr="004D1836" w:rsidRDefault="00F05833" w:rsidP="00EE5A91">
            <w:pPr>
              <w:tabs>
                <w:tab w:val="left" w:pos="-3260"/>
                <w:tab w:val="left" w:pos="1372"/>
                <w:tab w:val="right" w:leader="dot" w:pos="2694"/>
              </w:tabs>
              <w:rPr>
                <w:rFonts w:ascii="Verdana" w:hAnsi="Verdana"/>
                <w:spacing w:val="-2"/>
                <w:sz w:val="18"/>
                <w:szCs w:val="18"/>
              </w:rPr>
            </w:pPr>
          </w:p>
        </w:tc>
      </w:tr>
    </w:tbl>
    <w:p w14:paraId="189AB9E3" w14:textId="77777777" w:rsidR="00F05833" w:rsidRPr="004D1836" w:rsidRDefault="00F05833" w:rsidP="00EE5A91">
      <w:pPr>
        <w:tabs>
          <w:tab w:val="left" w:pos="1372"/>
        </w:tabs>
        <w:spacing w:before="120"/>
        <w:rPr>
          <w:rFonts w:ascii="Verdana" w:hAnsi="Verdana"/>
          <w:b/>
          <w:i/>
          <w:spacing w:val="-2"/>
          <w:sz w:val="18"/>
          <w:szCs w:val="18"/>
        </w:rPr>
      </w:pPr>
      <w:r w:rsidRPr="004D1836">
        <w:rPr>
          <w:rFonts w:ascii="Verdana" w:hAnsi="Verdana"/>
          <w:b/>
          <w:i/>
          <w:spacing w:val="-2"/>
          <w:sz w:val="18"/>
          <w:szCs w:val="18"/>
        </w:rPr>
        <w:t>Supervisor 2</w:t>
      </w:r>
    </w:p>
    <w:tbl>
      <w:tblPr>
        <w:tblW w:w="4942" w:type="pct"/>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05"/>
        <w:gridCol w:w="5089"/>
      </w:tblGrid>
      <w:tr w:rsidR="00D101BD" w:rsidRPr="004D1836" w14:paraId="7BA56AAC" w14:textId="77777777" w:rsidTr="00570530">
        <w:tc>
          <w:tcPr>
            <w:tcW w:w="4205" w:type="dxa"/>
            <w:tcMar>
              <w:top w:w="57" w:type="dxa"/>
              <w:left w:w="57" w:type="dxa"/>
              <w:bottom w:w="57" w:type="dxa"/>
              <w:right w:w="57" w:type="dxa"/>
            </w:tcMar>
          </w:tcPr>
          <w:p w14:paraId="02D9E920" w14:textId="77777777" w:rsidR="00D101BD" w:rsidRPr="004D1836" w:rsidRDefault="00D101BD" w:rsidP="00EE5A91">
            <w:pPr>
              <w:tabs>
                <w:tab w:val="left" w:pos="-3260"/>
                <w:tab w:val="left" w:pos="1372"/>
                <w:tab w:val="right" w:leader="dot" w:pos="2694"/>
              </w:tabs>
              <w:rPr>
                <w:rFonts w:ascii="Verdana" w:hAnsi="Verdana"/>
                <w:spacing w:val="-2"/>
                <w:sz w:val="18"/>
                <w:szCs w:val="18"/>
              </w:rPr>
            </w:pPr>
            <w:r w:rsidRPr="004D1836">
              <w:rPr>
                <w:rFonts w:ascii="Verdana" w:hAnsi="Verdana"/>
                <w:spacing w:val="-2"/>
                <w:sz w:val="18"/>
                <w:szCs w:val="18"/>
              </w:rPr>
              <w:t>Name:</w:t>
            </w:r>
          </w:p>
        </w:tc>
        <w:tc>
          <w:tcPr>
            <w:tcW w:w="5089" w:type="dxa"/>
            <w:tcMar>
              <w:top w:w="57" w:type="dxa"/>
              <w:left w:w="57" w:type="dxa"/>
              <w:bottom w:w="57" w:type="dxa"/>
              <w:right w:w="57" w:type="dxa"/>
            </w:tcMar>
          </w:tcPr>
          <w:p w14:paraId="7CD111D1" w14:textId="27DB35D6" w:rsidR="00D101BD" w:rsidRPr="004D1836" w:rsidRDefault="002E6A69" w:rsidP="00EE5A91">
            <w:pPr>
              <w:tabs>
                <w:tab w:val="left" w:pos="-3260"/>
                <w:tab w:val="left" w:pos="1372"/>
                <w:tab w:val="right" w:leader="dot" w:pos="2694"/>
              </w:tabs>
              <w:rPr>
                <w:rFonts w:ascii="Verdana" w:hAnsi="Verdana"/>
                <w:spacing w:val="-2"/>
                <w:sz w:val="18"/>
                <w:szCs w:val="18"/>
              </w:rPr>
            </w:pPr>
            <w:r>
              <w:rPr>
                <w:rFonts w:ascii="Verdana" w:hAnsi="Verdana"/>
                <w:spacing w:val="-2"/>
                <w:sz w:val="18"/>
                <w:szCs w:val="18"/>
              </w:rPr>
              <w:t>Danae Rozendaal</w:t>
            </w:r>
          </w:p>
        </w:tc>
      </w:tr>
      <w:tr w:rsidR="00D101BD" w:rsidRPr="004D1836" w14:paraId="08463E17" w14:textId="77777777" w:rsidTr="00570530">
        <w:tc>
          <w:tcPr>
            <w:tcW w:w="4205" w:type="dxa"/>
            <w:tcMar>
              <w:top w:w="57" w:type="dxa"/>
              <w:left w:w="57" w:type="dxa"/>
              <w:bottom w:w="57" w:type="dxa"/>
              <w:right w:w="57" w:type="dxa"/>
            </w:tcMar>
          </w:tcPr>
          <w:p w14:paraId="13FA410C" w14:textId="5CEFD44D" w:rsidR="00D101BD" w:rsidRPr="001660FC" w:rsidRDefault="00D101BD" w:rsidP="00EE5A91">
            <w:pPr>
              <w:tabs>
                <w:tab w:val="left" w:pos="-3260"/>
                <w:tab w:val="left" w:pos="1372"/>
                <w:tab w:val="right" w:leader="dot" w:pos="2694"/>
              </w:tabs>
              <w:rPr>
                <w:rFonts w:ascii="Verdana" w:hAnsi="Verdana"/>
                <w:spacing w:val="-2"/>
                <w:sz w:val="18"/>
                <w:szCs w:val="18"/>
                <w:vertAlign w:val="superscript"/>
              </w:rPr>
            </w:pPr>
            <w:r w:rsidRPr="004D1836">
              <w:rPr>
                <w:rFonts w:ascii="Verdana" w:hAnsi="Verdana"/>
                <w:spacing w:val="-2"/>
                <w:sz w:val="18"/>
                <w:szCs w:val="18"/>
              </w:rPr>
              <w:t>Task</w:t>
            </w:r>
            <w:r w:rsidR="001660FC">
              <w:rPr>
                <w:rFonts w:ascii="Verdana" w:hAnsi="Verdana"/>
                <w:spacing w:val="-2"/>
                <w:sz w:val="18"/>
                <w:szCs w:val="18"/>
              </w:rPr>
              <w:t xml:space="preserve"> </w:t>
            </w:r>
            <w:r w:rsidRPr="004D1836">
              <w:rPr>
                <w:rFonts w:ascii="Verdana" w:hAnsi="Verdana"/>
                <w:spacing w:val="-2"/>
                <w:sz w:val="18"/>
                <w:szCs w:val="18"/>
              </w:rPr>
              <w:t>/ Position</w:t>
            </w:r>
            <w:r w:rsidR="001660FC">
              <w:rPr>
                <w:rFonts w:ascii="Verdana" w:hAnsi="Verdana"/>
                <w:spacing w:val="-2"/>
                <w:sz w:val="18"/>
                <w:szCs w:val="18"/>
              </w:rPr>
              <w:t xml:space="preserve"> </w:t>
            </w:r>
            <w:r w:rsidR="00DB0A98" w:rsidRPr="00DB0A98">
              <w:rPr>
                <w:rFonts w:ascii="Verdana" w:hAnsi="Verdana"/>
                <w:spacing w:val="-2"/>
                <w:sz w:val="18"/>
                <w:szCs w:val="18"/>
                <w:vertAlign w:val="superscript"/>
              </w:rPr>
              <w:t>1</w:t>
            </w:r>
          </w:p>
        </w:tc>
        <w:tc>
          <w:tcPr>
            <w:tcW w:w="5089" w:type="dxa"/>
            <w:tcMar>
              <w:top w:w="57" w:type="dxa"/>
              <w:left w:w="57" w:type="dxa"/>
              <w:bottom w:w="57" w:type="dxa"/>
              <w:right w:w="57" w:type="dxa"/>
            </w:tcMar>
          </w:tcPr>
          <w:p w14:paraId="029E26E1" w14:textId="3D4839B6" w:rsidR="00D101BD" w:rsidRPr="004D1836" w:rsidRDefault="00C94690" w:rsidP="00EE5A91">
            <w:pPr>
              <w:tabs>
                <w:tab w:val="left" w:pos="-3260"/>
                <w:tab w:val="left" w:pos="1372"/>
                <w:tab w:val="right" w:leader="dot" w:pos="2694"/>
              </w:tabs>
              <w:rPr>
                <w:rFonts w:ascii="Verdana" w:hAnsi="Verdana"/>
                <w:spacing w:val="-2"/>
                <w:sz w:val="18"/>
                <w:szCs w:val="18"/>
              </w:rPr>
            </w:pPr>
            <w:r>
              <w:rPr>
                <w:rFonts w:ascii="Verdana" w:hAnsi="Verdana"/>
                <w:spacing w:val="-2"/>
                <w:sz w:val="18"/>
                <w:szCs w:val="18"/>
              </w:rPr>
              <w:t>Daily supervisor</w:t>
            </w:r>
          </w:p>
        </w:tc>
      </w:tr>
      <w:tr w:rsidR="00D101BD" w:rsidRPr="004D1836" w14:paraId="7266CB2A" w14:textId="77777777" w:rsidTr="00570530">
        <w:tc>
          <w:tcPr>
            <w:tcW w:w="4205" w:type="dxa"/>
            <w:tcMar>
              <w:top w:w="57" w:type="dxa"/>
              <w:left w:w="57" w:type="dxa"/>
              <w:bottom w:w="57" w:type="dxa"/>
              <w:right w:w="57" w:type="dxa"/>
            </w:tcMar>
          </w:tcPr>
          <w:p w14:paraId="09C89C41" w14:textId="77777777" w:rsidR="00D101BD" w:rsidRPr="004D1836" w:rsidRDefault="00D101BD" w:rsidP="00EE5A91">
            <w:pPr>
              <w:tabs>
                <w:tab w:val="left" w:pos="-3260"/>
                <w:tab w:val="left" w:pos="1372"/>
                <w:tab w:val="right" w:leader="dot" w:pos="2694"/>
              </w:tabs>
              <w:rPr>
                <w:rFonts w:ascii="Verdana" w:hAnsi="Verdana"/>
                <w:spacing w:val="-2"/>
                <w:sz w:val="18"/>
                <w:szCs w:val="18"/>
              </w:rPr>
            </w:pPr>
            <w:r w:rsidRPr="004D1836">
              <w:rPr>
                <w:rFonts w:ascii="Verdana" w:hAnsi="Verdana"/>
                <w:spacing w:val="-2"/>
                <w:sz w:val="18"/>
                <w:szCs w:val="18"/>
              </w:rPr>
              <w:t>Frequency</w:t>
            </w:r>
          </w:p>
        </w:tc>
        <w:tc>
          <w:tcPr>
            <w:tcW w:w="5089" w:type="dxa"/>
            <w:tcMar>
              <w:top w:w="57" w:type="dxa"/>
              <w:left w:w="57" w:type="dxa"/>
              <w:bottom w:w="57" w:type="dxa"/>
              <w:right w:w="57" w:type="dxa"/>
            </w:tcMar>
          </w:tcPr>
          <w:p w14:paraId="701F0DF1" w14:textId="226D6ABD" w:rsidR="00D101BD" w:rsidRPr="004D1836" w:rsidRDefault="00C94690" w:rsidP="00EE5A91">
            <w:pPr>
              <w:tabs>
                <w:tab w:val="left" w:pos="-3260"/>
                <w:tab w:val="left" w:pos="1372"/>
                <w:tab w:val="right" w:leader="dot" w:pos="2694"/>
              </w:tabs>
              <w:rPr>
                <w:rFonts w:ascii="Verdana" w:hAnsi="Verdana"/>
                <w:spacing w:val="-2"/>
                <w:sz w:val="18"/>
                <w:szCs w:val="18"/>
              </w:rPr>
            </w:pPr>
            <w:r>
              <w:rPr>
                <w:rFonts w:ascii="Verdana" w:hAnsi="Verdana"/>
                <w:spacing w:val="-2"/>
                <w:sz w:val="18"/>
                <w:szCs w:val="18"/>
              </w:rPr>
              <w:t>One time per week</w:t>
            </w:r>
          </w:p>
        </w:tc>
      </w:tr>
      <w:tr w:rsidR="00D101BD" w:rsidRPr="004D1836" w14:paraId="65235B16" w14:textId="77777777" w:rsidTr="00570530">
        <w:tc>
          <w:tcPr>
            <w:tcW w:w="4205" w:type="dxa"/>
            <w:tcMar>
              <w:top w:w="57" w:type="dxa"/>
              <w:left w:w="57" w:type="dxa"/>
              <w:bottom w:w="57" w:type="dxa"/>
              <w:right w:w="57" w:type="dxa"/>
            </w:tcMar>
          </w:tcPr>
          <w:p w14:paraId="6C8D03DD" w14:textId="77777777" w:rsidR="00D101BD" w:rsidRPr="004D1836" w:rsidRDefault="00D101BD" w:rsidP="00EE5A91">
            <w:pPr>
              <w:tabs>
                <w:tab w:val="left" w:pos="-3260"/>
                <w:tab w:val="left" w:pos="1372"/>
                <w:tab w:val="right" w:leader="dot" w:pos="2694"/>
              </w:tabs>
              <w:rPr>
                <w:rFonts w:ascii="Verdana" w:hAnsi="Verdana"/>
                <w:spacing w:val="-2"/>
                <w:sz w:val="18"/>
                <w:szCs w:val="18"/>
              </w:rPr>
            </w:pPr>
            <w:r w:rsidRPr="004D1836">
              <w:rPr>
                <w:rFonts w:ascii="Verdana" w:hAnsi="Verdana"/>
                <w:spacing w:val="-2"/>
                <w:sz w:val="18"/>
                <w:szCs w:val="18"/>
              </w:rPr>
              <w:t>Format</w:t>
            </w:r>
            <w:r w:rsidR="001660FC">
              <w:rPr>
                <w:rFonts w:ascii="Verdana" w:hAnsi="Verdana"/>
                <w:spacing w:val="-2"/>
                <w:sz w:val="18"/>
                <w:szCs w:val="18"/>
              </w:rPr>
              <w:t xml:space="preserve"> </w:t>
            </w:r>
            <w:r w:rsidRPr="004D1836">
              <w:rPr>
                <w:rFonts w:ascii="Verdana" w:hAnsi="Verdana"/>
                <w:spacing w:val="-2"/>
                <w:sz w:val="18"/>
                <w:szCs w:val="18"/>
              </w:rPr>
              <w:t>/ Type</w:t>
            </w:r>
          </w:p>
        </w:tc>
        <w:tc>
          <w:tcPr>
            <w:tcW w:w="5089" w:type="dxa"/>
            <w:tcMar>
              <w:top w:w="57" w:type="dxa"/>
              <w:left w:w="57" w:type="dxa"/>
              <w:bottom w:w="57" w:type="dxa"/>
              <w:right w:w="57" w:type="dxa"/>
            </w:tcMar>
          </w:tcPr>
          <w:p w14:paraId="78DA2DFE" w14:textId="41D450EF" w:rsidR="00D101BD" w:rsidRPr="004D1836" w:rsidRDefault="00C94690" w:rsidP="00EE5A91">
            <w:pPr>
              <w:tabs>
                <w:tab w:val="left" w:pos="-3260"/>
                <w:tab w:val="left" w:pos="1372"/>
                <w:tab w:val="right" w:leader="dot" w:pos="2694"/>
              </w:tabs>
              <w:rPr>
                <w:rFonts w:ascii="Verdana" w:hAnsi="Verdana"/>
                <w:spacing w:val="-2"/>
                <w:sz w:val="18"/>
                <w:szCs w:val="18"/>
              </w:rPr>
            </w:pPr>
            <w:r>
              <w:rPr>
                <w:rFonts w:ascii="Verdana" w:hAnsi="Verdana"/>
                <w:spacing w:val="-2"/>
                <w:sz w:val="18"/>
                <w:szCs w:val="18"/>
              </w:rPr>
              <w:t>Appointment ad hoc</w:t>
            </w:r>
          </w:p>
        </w:tc>
      </w:tr>
      <w:tr w:rsidR="00D101BD" w:rsidRPr="004D1836" w14:paraId="16DDDDF2" w14:textId="77777777" w:rsidTr="00570530">
        <w:tc>
          <w:tcPr>
            <w:tcW w:w="4205" w:type="dxa"/>
            <w:tcMar>
              <w:top w:w="57" w:type="dxa"/>
              <w:left w:w="57" w:type="dxa"/>
              <w:bottom w:w="57" w:type="dxa"/>
              <w:right w:w="57" w:type="dxa"/>
            </w:tcMar>
          </w:tcPr>
          <w:p w14:paraId="186A57E6" w14:textId="77777777" w:rsidR="00D101BD" w:rsidRPr="004D1836" w:rsidRDefault="00D101BD" w:rsidP="00EE5A91">
            <w:pPr>
              <w:tabs>
                <w:tab w:val="left" w:pos="-3260"/>
                <w:tab w:val="left" w:pos="1372"/>
                <w:tab w:val="right" w:leader="dot" w:pos="2694"/>
              </w:tabs>
              <w:rPr>
                <w:rFonts w:ascii="Verdana" w:hAnsi="Verdana"/>
                <w:spacing w:val="-2"/>
                <w:sz w:val="18"/>
                <w:szCs w:val="18"/>
              </w:rPr>
            </w:pPr>
            <w:r w:rsidRPr="004D1836">
              <w:rPr>
                <w:rFonts w:ascii="Verdana" w:hAnsi="Verdana"/>
                <w:spacing w:val="-2"/>
                <w:sz w:val="18"/>
                <w:szCs w:val="18"/>
              </w:rPr>
              <w:t>Field of expertise relevant for the project</w:t>
            </w:r>
          </w:p>
        </w:tc>
        <w:tc>
          <w:tcPr>
            <w:tcW w:w="5089" w:type="dxa"/>
            <w:tcMar>
              <w:top w:w="57" w:type="dxa"/>
              <w:left w:w="57" w:type="dxa"/>
              <w:bottom w:w="57" w:type="dxa"/>
              <w:right w:w="57" w:type="dxa"/>
            </w:tcMar>
          </w:tcPr>
          <w:p w14:paraId="42BAE487" w14:textId="18E47734" w:rsidR="00D101BD" w:rsidRPr="004D1836" w:rsidRDefault="00C94690" w:rsidP="00EE5A91">
            <w:pPr>
              <w:tabs>
                <w:tab w:val="left" w:pos="-3260"/>
                <w:tab w:val="left" w:pos="1372"/>
                <w:tab w:val="right" w:leader="dot" w:pos="2694"/>
              </w:tabs>
              <w:rPr>
                <w:rFonts w:ascii="Verdana" w:hAnsi="Verdana"/>
                <w:spacing w:val="-2"/>
                <w:sz w:val="18"/>
                <w:szCs w:val="18"/>
              </w:rPr>
            </w:pPr>
            <w:r>
              <w:rPr>
                <w:rFonts w:ascii="Verdana" w:hAnsi="Verdana"/>
                <w:spacing w:val="-2"/>
                <w:sz w:val="18"/>
                <w:szCs w:val="18"/>
              </w:rPr>
              <w:t>Tropical ecology</w:t>
            </w:r>
          </w:p>
        </w:tc>
      </w:tr>
      <w:tr w:rsidR="00D101BD" w:rsidRPr="004D1836" w14:paraId="4F339A69" w14:textId="77777777" w:rsidTr="00570530">
        <w:tc>
          <w:tcPr>
            <w:tcW w:w="4205" w:type="dxa"/>
            <w:tcMar>
              <w:top w:w="57" w:type="dxa"/>
              <w:left w:w="57" w:type="dxa"/>
              <w:bottom w:w="57" w:type="dxa"/>
              <w:right w:w="57" w:type="dxa"/>
            </w:tcMar>
          </w:tcPr>
          <w:p w14:paraId="58984AA7" w14:textId="77777777" w:rsidR="00D101BD" w:rsidRPr="004D1836" w:rsidRDefault="00D101BD" w:rsidP="00EE5A91">
            <w:pPr>
              <w:tabs>
                <w:tab w:val="left" w:pos="-3260"/>
                <w:tab w:val="left" w:pos="1372"/>
                <w:tab w:val="right" w:leader="dot" w:pos="2694"/>
              </w:tabs>
              <w:rPr>
                <w:rFonts w:ascii="Verdana" w:hAnsi="Verdana"/>
                <w:spacing w:val="-2"/>
                <w:sz w:val="18"/>
                <w:szCs w:val="18"/>
              </w:rPr>
            </w:pPr>
            <w:r w:rsidRPr="004D1836">
              <w:rPr>
                <w:rFonts w:ascii="Verdana" w:hAnsi="Verdana"/>
                <w:spacing w:val="-2"/>
                <w:sz w:val="18"/>
                <w:szCs w:val="18"/>
              </w:rPr>
              <w:t>Additional:</w:t>
            </w:r>
          </w:p>
        </w:tc>
        <w:tc>
          <w:tcPr>
            <w:tcW w:w="5089" w:type="dxa"/>
            <w:tcMar>
              <w:top w:w="57" w:type="dxa"/>
              <w:left w:w="57" w:type="dxa"/>
              <w:bottom w:w="57" w:type="dxa"/>
              <w:right w:w="57" w:type="dxa"/>
            </w:tcMar>
          </w:tcPr>
          <w:p w14:paraId="6574DC48" w14:textId="77777777" w:rsidR="00D101BD" w:rsidRPr="004D1836" w:rsidRDefault="00D101BD" w:rsidP="00EE5A91">
            <w:pPr>
              <w:tabs>
                <w:tab w:val="left" w:pos="-3260"/>
                <w:tab w:val="left" w:pos="1372"/>
                <w:tab w:val="right" w:leader="dot" w:pos="2694"/>
              </w:tabs>
              <w:rPr>
                <w:rFonts w:ascii="Verdana" w:hAnsi="Verdana"/>
                <w:spacing w:val="-2"/>
                <w:sz w:val="18"/>
                <w:szCs w:val="18"/>
              </w:rPr>
            </w:pPr>
          </w:p>
        </w:tc>
      </w:tr>
    </w:tbl>
    <w:p w14:paraId="09B78956" w14:textId="77777777" w:rsidR="00F05833" w:rsidRPr="004D1836" w:rsidRDefault="00F05833" w:rsidP="00EE5A91">
      <w:pPr>
        <w:tabs>
          <w:tab w:val="left" w:pos="1372"/>
        </w:tabs>
        <w:spacing w:before="120"/>
        <w:rPr>
          <w:rFonts w:ascii="Verdana" w:hAnsi="Verdana"/>
          <w:b/>
          <w:i/>
          <w:spacing w:val="-2"/>
          <w:sz w:val="18"/>
          <w:szCs w:val="18"/>
        </w:rPr>
      </w:pPr>
      <w:r w:rsidRPr="004D1836">
        <w:rPr>
          <w:rFonts w:ascii="Verdana" w:hAnsi="Verdana"/>
          <w:b/>
          <w:i/>
          <w:spacing w:val="-2"/>
          <w:sz w:val="18"/>
          <w:szCs w:val="18"/>
        </w:rPr>
        <w:t>Supervisor 3</w:t>
      </w:r>
    </w:p>
    <w:tbl>
      <w:tblPr>
        <w:tblW w:w="4942" w:type="pct"/>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05"/>
        <w:gridCol w:w="5089"/>
      </w:tblGrid>
      <w:tr w:rsidR="00D101BD" w:rsidRPr="004D1836" w14:paraId="0911672D" w14:textId="77777777" w:rsidTr="00570530">
        <w:tc>
          <w:tcPr>
            <w:tcW w:w="4205" w:type="dxa"/>
            <w:tcMar>
              <w:top w:w="57" w:type="dxa"/>
              <w:left w:w="57" w:type="dxa"/>
              <w:bottom w:w="57" w:type="dxa"/>
              <w:right w:w="57" w:type="dxa"/>
            </w:tcMar>
          </w:tcPr>
          <w:p w14:paraId="611C5DE4" w14:textId="77777777" w:rsidR="00D101BD" w:rsidRPr="004D1836" w:rsidRDefault="00D101BD" w:rsidP="00EE5A91">
            <w:pPr>
              <w:tabs>
                <w:tab w:val="left" w:pos="-3260"/>
                <w:tab w:val="left" w:pos="1372"/>
                <w:tab w:val="right" w:leader="dot" w:pos="2694"/>
              </w:tabs>
              <w:rPr>
                <w:rFonts w:ascii="Verdana" w:hAnsi="Verdana"/>
                <w:spacing w:val="-2"/>
                <w:sz w:val="18"/>
                <w:szCs w:val="18"/>
              </w:rPr>
            </w:pPr>
            <w:r w:rsidRPr="004D1836">
              <w:rPr>
                <w:rFonts w:ascii="Verdana" w:hAnsi="Verdana"/>
                <w:spacing w:val="-2"/>
                <w:sz w:val="18"/>
                <w:szCs w:val="18"/>
              </w:rPr>
              <w:t>Name:</w:t>
            </w:r>
          </w:p>
        </w:tc>
        <w:tc>
          <w:tcPr>
            <w:tcW w:w="5089" w:type="dxa"/>
            <w:tcMar>
              <w:top w:w="57" w:type="dxa"/>
              <w:left w:w="57" w:type="dxa"/>
              <w:bottom w:w="57" w:type="dxa"/>
              <w:right w:w="57" w:type="dxa"/>
            </w:tcMar>
          </w:tcPr>
          <w:p w14:paraId="184ACFC5" w14:textId="77777777" w:rsidR="00D101BD" w:rsidRPr="004D1836" w:rsidRDefault="00D101BD" w:rsidP="00EE5A91">
            <w:pPr>
              <w:tabs>
                <w:tab w:val="left" w:pos="-3260"/>
                <w:tab w:val="left" w:pos="1372"/>
                <w:tab w:val="right" w:leader="dot" w:pos="2694"/>
              </w:tabs>
              <w:rPr>
                <w:rFonts w:ascii="Verdana" w:hAnsi="Verdana"/>
                <w:spacing w:val="-2"/>
                <w:sz w:val="18"/>
                <w:szCs w:val="18"/>
              </w:rPr>
            </w:pPr>
          </w:p>
        </w:tc>
      </w:tr>
      <w:tr w:rsidR="00D101BD" w:rsidRPr="004D1836" w14:paraId="5A9D92A2" w14:textId="77777777" w:rsidTr="00570530">
        <w:tc>
          <w:tcPr>
            <w:tcW w:w="4205" w:type="dxa"/>
            <w:tcMar>
              <w:top w:w="57" w:type="dxa"/>
              <w:left w:w="57" w:type="dxa"/>
              <w:bottom w:w="57" w:type="dxa"/>
              <w:right w:w="57" w:type="dxa"/>
            </w:tcMar>
          </w:tcPr>
          <w:p w14:paraId="7BAFDC12" w14:textId="47405494" w:rsidR="00D101BD" w:rsidRPr="004D1836" w:rsidRDefault="00D101BD" w:rsidP="000458E2">
            <w:pPr>
              <w:tabs>
                <w:tab w:val="left" w:pos="-3260"/>
                <w:tab w:val="left" w:pos="1372"/>
                <w:tab w:val="right" w:leader="dot" w:pos="2694"/>
              </w:tabs>
              <w:rPr>
                <w:rFonts w:ascii="Verdana" w:hAnsi="Verdana"/>
                <w:spacing w:val="-2"/>
                <w:sz w:val="18"/>
                <w:szCs w:val="18"/>
              </w:rPr>
            </w:pPr>
            <w:r w:rsidRPr="004D1836">
              <w:rPr>
                <w:rFonts w:ascii="Verdana" w:hAnsi="Verdana"/>
                <w:spacing w:val="-2"/>
                <w:sz w:val="18"/>
                <w:szCs w:val="18"/>
              </w:rPr>
              <w:t>Task</w:t>
            </w:r>
            <w:r w:rsidR="001660FC">
              <w:rPr>
                <w:rFonts w:ascii="Verdana" w:hAnsi="Verdana"/>
                <w:spacing w:val="-2"/>
                <w:sz w:val="18"/>
                <w:szCs w:val="18"/>
              </w:rPr>
              <w:t xml:space="preserve"> </w:t>
            </w:r>
            <w:r w:rsidRPr="004D1836">
              <w:rPr>
                <w:rFonts w:ascii="Verdana" w:hAnsi="Verdana"/>
                <w:spacing w:val="-2"/>
                <w:sz w:val="18"/>
                <w:szCs w:val="18"/>
              </w:rPr>
              <w:t>/ Position</w:t>
            </w:r>
            <w:r w:rsidR="001660FC">
              <w:rPr>
                <w:rFonts w:ascii="Verdana" w:hAnsi="Verdana"/>
                <w:spacing w:val="-2"/>
                <w:sz w:val="18"/>
                <w:szCs w:val="18"/>
              </w:rPr>
              <w:t xml:space="preserve"> </w:t>
            </w:r>
            <w:r w:rsidR="00DB0A98" w:rsidRPr="00DB0A98">
              <w:rPr>
                <w:rFonts w:ascii="Verdana" w:hAnsi="Verdana"/>
                <w:spacing w:val="-2"/>
                <w:sz w:val="18"/>
                <w:szCs w:val="18"/>
                <w:vertAlign w:val="superscript"/>
              </w:rPr>
              <w:t>1</w:t>
            </w:r>
          </w:p>
        </w:tc>
        <w:tc>
          <w:tcPr>
            <w:tcW w:w="5089" w:type="dxa"/>
            <w:tcMar>
              <w:top w:w="57" w:type="dxa"/>
              <w:left w:w="57" w:type="dxa"/>
              <w:bottom w:w="57" w:type="dxa"/>
              <w:right w:w="57" w:type="dxa"/>
            </w:tcMar>
          </w:tcPr>
          <w:p w14:paraId="249A9D9F" w14:textId="77777777" w:rsidR="00D101BD" w:rsidRPr="004D1836" w:rsidRDefault="00D101BD" w:rsidP="00EE5A91">
            <w:pPr>
              <w:tabs>
                <w:tab w:val="left" w:pos="-3260"/>
                <w:tab w:val="left" w:pos="1372"/>
                <w:tab w:val="right" w:leader="dot" w:pos="2694"/>
              </w:tabs>
              <w:rPr>
                <w:rFonts w:ascii="Verdana" w:hAnsi="Verdana"/>
                <w:spacing w:val="-2"/>
                <w:sz w:val="18"/>
                <w:szCs w:val="18"/>
              </w:rPr>
            </w:pPr>
          </w:p>
        </w:tc>
      </w:tr>
      <w:tr w:rsidR="00D101BD" w:rsidRPr="004D1836" w14:paraId="5BC1BB47" w14:textId="77777777" w:rsidTr="00570530">
        <w:tc>
          <w:tcPr>
            <w:tcW w:w="4205" w:type="dxa"/>
            <w:tcMar>
              <w:top w:w="57" w:type="dxa"/>
              <w:left w:w="57" w:type="dxa"/>
              <w:bottom w:w="57" w:type="dxa"/>
              <w:right w:w="57" w:type="dxa"/>
            </w:tcMar>
          </w:tcPr>
          <w:p w14:paraId="6A0F41B1" w14:textId="77777777" w:rsidR="00D101BD" w:rsidRPr="004D1836" w:rsidRDefault="00D101BD" w:rsidP="00EE5A91">
            <w:pPr>
              <w:tabs>
                <w:tab w:val="left" w:pos="-3260"/>
                <w:tab w:val="left" w:pos="1372"/>
                <w:tab w:val="right" w:leader="dot" w:pos="2694"/>
              </w:tabs>
              <w:rPr>
                <w:rFonts w:ascii="Verdana" w:hAnsi="Verdana"/>
                <w:spacing w:val="-2"/>
                <w:sz w:val="18"/>
                <w:szCs w:val="18"/>
              </w:rPr>
            </w:pPr>
            <w:r w:rsidRPr="004D1836">
              <w:rPr>
                <w:rFonts w:ascii="Verdana" w:hAnsi="Verdana"/>
                <w:spacing w:val="-2"/>
                <w:sz w:val="18"/>
                <w:szCs w:val="18"/>
              </w:rPr>
              <w:t>Frequency</w:t>
            </w:r>
          </w:p>
        </w:tc>
        <w:tc>
          <w:tcPr>
            <w:tcW w:w="5089" w:type="dxa"/>
            <w:tcMar>
              <w:top w:w="57" w:type="dxa"/>
              <w:left w:w="57" w:type="dxa"/>
              <w:bottom w:w="57" w:type="dxa"/>
              <w:right w:w="57" w:type="dxa"/>
            </w:tcMar>
          </w:tcPr>
          <w:p w14:paraId="66581244" w14:textId="77777777" w:rsidR="00D101BD" w:rsidRPr="004D1836" w:rsidRDefault="00D101BD" w:rsidP="00EE5A91">
            <w:pPr>
              <w:tabs>
                <w:tab w:val="left" w:pos="-3260"/>
                <w:tab w:val="left" w:pos="1372"/>
                <w:tab w:val="right" w:leader="dot" w:pos="2694"/>
              </w:tabs>
              <w:rPr>
                <w:rFonts w:ascii="Verdana" w:hAnsi="Verdana"/>
                <w:spacing w:val="-2"/>
                <w:sz w:val="18"/>
                <w:szCs w:val="18"/>
              </w:rPr>
            </w:pPr>
          </w:p>
        </w:tc>
      </w:tr>
      <w:tr w:rsidR="00D101BD" w:rsidRPr="004D1836" w14:paraId="78B0B324" w14:textId="77777777" w:rsidTr="00570530">
        <w:tc>
          <w:tcPr>
            <w:tcW w:w="4205" w:type="dxa"/>
            <w:tcMar>
              <w:top w:w="57" w:type="dxa"/>
              <w:left w:w="57" w:type="dxa"/>
              <w:bottom w:w="57" w:type="dxa"/>
              <w:right w:w="57" w:type="dxa"/>
            </w:tcMar>
          </w:tcPr>
          <w:p w14:paraId="323A874F" w14:textId="77777777" w:rsidR="00D101BD" w:rsidRPr="004D1836" w:rsidRDefault="00D101BD" w:rsidP="00EE5A91">
            <w:pPr>
              <w:tabs>
                <w:tab w:val="left" w:pos="-3260"/>
                <w:tab w:val="left" w:pos="1372"/>
                <w:tab w:val="right" w:leader="dot" w:pos="2694"/>
              </w:tabs>
              <w:rPr>
                <w:rFonts w:ascii="Verdana" w:hAnsi="Verdana"/>
                <w:spacing w:val="-2"/>
                <w:sz w:val="18"/>
                <w:szCs w:val="18"/>
              </w:rPr>
            </w:pPr>
            <w:r w:rsidRPr="004D1836">
              <w:rPr>
                <w:rFonts w:ascii="Verdana" w:hAnsi="Verdana"/>
                <w:spacing w:val="-2"/>
                <w:sz w:val="18"/>
                <w:szCs w:val="18"/>
              </w:rPr>
              <w:t>Format</w:t>
            </w:r>
            <w:r w:rsidR="001660FC">
              <w:rPr>
                <w:rFonts w:ascii="Verdana" w:hAnsi="Verdana"/>
                <w:spacing w:val="-2"/>
                <w:sz w:val="18"/>
                <w:szCs w:val="18"/>
              </w:rPr>
              <w:t xml:space="preserve"> </w:t>
            </w:r>
            <w:r w:rsidRPr="004D1836">
              <w:rPr>
                <w:rFonts w:ascii="Verdana" w:hAnsi="Verdana"/>
                <w:spacing w:val="-2"/>
                <w:sz w:val="18"/>
                <w:szCs w:val="18"/>
              </w:rPr>
              <w:t>/ Type</w:t>
            </w:r>
          </w:p>
        </w:tc>
        <w:tc>
          <w:tcPr>
            <w:tcW w:w="5089" w:type="dxa"/>
            <w:tcMar>
              <w:top w:w="57" w:type="dxa"/>
              <w:left w:w="57" w:type="dxa"/>
              <w:bottom w:w="57" w:type="dxa"/>
              <w:right w:w="57" w:type="dxa"/>
            </w:tcMar>
          </w:tcPr>
          <w:p w14:paraId="0A65A67D" w14:textId="77777777" w:rsidR="00D101BD" w:rsidRPr="004D1836" w:rsidRDefault="00D101BD" w:rsidP="00EE5A91">
            <w:pPr>
              <w:tabs>
                <w:tab w:val="left" w:pos="-3260"/>
                <w:tab w:val="left" w:pos="1372"/>
                <w:tab w:val="right" w:leader="dot" w:pos="2694"/>
              </w:tabs>
              <w:rPr>
                <w:rFonts w:ascii="Verdana" w:hAnsi="Verdana"/>
                <w:spacing w:val="-2"/>
                <w:sz w:val="18"/>
                <w:szCs w:val="18"/>
              </w:rPr>
            </w:pPr>
          </w:p>
        </w:tc>
      </w:tr>
      <w:tr w:rsidR="00D101BD" w:rsidRPr="004D1836" w14:paraId="6B8A89AC" w14:textId="77777777" w:rsidTr="00570530">
        <w:tc>
          <w:tcPr>
            <w:tcW w:w="4205" w:type="dxa"/>
            <w:tcMar>
              <w:top w:w="57" w:type="dxa"/>
              <w:left w:w="57" w:type="dxa"/>
              <w:bottom w:w="57" w:type="dxa"/>
              <w:right w:w="57" w:type="dxa"/>
            </w:tcMar>
          </w:tcPr>
          <w:p w14:paraId="2DD572F3" w14:textId="77777777" w:rsidR="00D101BD" w:rsidRPr="004D1836" w:rsidRDefault="00D101BD" w:rsidP="00EE5A91">
            <w:pPr>
              <w:tabs>
                <w:tab w:val="left" w:pos="-3260"/>
                <w:tab w:val="left" w:pos="1372"/>
                <w:tab w:val="right" w:leader="dot" w:pos="2694"/>
              </w:tabs>
              <w:rPr>
                <w:rFonts w:ascii="Verdana" w:hAnsi="Verdana"/>
                <w:spacing w:val="-2"/>
                <w:sz w:val="18"/>
                <w:szCs w:val="18"/>
              </w:rPr>
            </w:pPr>
            <w:r w:rsidRPr="004D1836">
              <w:rPr>
                <w:rFonts w:ascii="Verdana" w:hAnsi="Verdana"/>
                <w:spacing w:val="-2"/>
                <w:sz w:val="18"/>
                <w:szCs w:val="18"/>
              </w:rPr>
              <w:t>Field of expertise relevant for the project</w:t>
            </w:r>
          </w:p>
        </w:tc>
        <w:tc>
          <w:tcPr>
            <w:tcW w:w="5089" w:type="dxa"/>
            <w:tcMar>
              <w:top w:w="57" w:type="dxa"/>
              <w:left w:w="57" w:type="dxa"/>
              <w:bottom w:w="57" w:type="dxa"/>
              <w:right w:w="57" w:type="dxa"/>
            </w:tcMar>
          </w:tcPr>
          <w:p w14:paraId="70A7AC51" w14:textId="77777777" w:rsidR="00D101BD" w:rsidRPr="004D1836" w:rsidRDefault="00D101BD" w:rsidP="00EE5A91">
            <w:pPr>
              <w:tabs>
                <w:tab w:val="left" w:pos="-3260"/>
                <w:tab w:val="left" w:pos="1372"/>
                <w:tab w:val="right" w:leader="dot" w:pos="2694"/>
              </w:tabs>
              <w:rPr>
                <w:rFonts w:ascii="Verdana" w:hAnsi="Verdana"/>
                <w:spacing w:val="-2"/>
                <w:sz w:val="18"/>
                <w:szCs w:val="18"/>
              </w:rPr>
            </w:pPr>
          </w:p>
        </w:tc>
      </w:tr>
      <w:tr w:rsidR="00D101BD" w:rsidRPr="004D1836" w14:paraId="708309FC" w14:textId="77777777" w:rsidTr="00570530">
        <w:tc>
          <w:tcPr>
            <w:tcW w:w="4205" w:type="dxa"/>
            <w:tcMar>
              <w:top w:w="57" w:type="dxa"/>
              <w:left w:w="57" w:type="dxa"/>
              <w:bottom w:w="57" w:type="dxa"/>
              <w:right w:w="57" w:type="dxa"/>
            </w:tcMar>
          </w:tcPr>
          <w:p w14:paraId="3CD07B34" w14:textId="77777777" w:rsidR="00D101BD" w:rsidRPr="004D1836" w:rsidRDefault="00D101BD" w:rsidP="00EE5A91">
            <w:pPr>
              <w:tabs>
                <w:tab w:val="left" w:pos="-3260"/>
                <w:tab w:val="left" w:pos="1372"/>
                <w:tab w:val="right" w:leader="dot" w:pos="2694"/>
              </w:tabs>
              <w:rPr>
                <w:rFonts w:ascii="Verdana" w:hAnsi="Verdana"/>
                <w:spacing w:val="-2"/>
                <w:sz w:val="18"/>
                <w:szCs w:val="18"/>
              </w:rPr>
            </w:pPr>
            <w:r w:rsidRPr="004D1836">
              <w:rPr>
                <w:rFonts w:ascii="Verdana" w:hAnsi="Verdana"/>
                <w:spacing w:val="-2"/>
                <w:sz w:val="18"/>
                <w:szCs w:val="18"/>
              </w:rPr>
              <w:t>Additional:</w:t>
            </w:r>
          </w:p>
        </w:tc>
        <w:tc>
          <w:tcPr>
            <w:tcW w:w="5089" w:type="dxa"/>
            <w:tcMar>
              <w:top w:w="57" w:type="dxa"/>
              <w:left w:w="57" w:type="dxa"/>
              <w:bottom w:w="57" w:type="dxa"/>
              <w:right w:w="57" w:type="dxa"/>
            </w:tcMar>
          </w:tcPr>
          <w:p w14:paraId="25134D23" w14:textId="495F1840" w:rsidR="00D101BD" w:rsidRPr="004D1836" w:rsidRDefault="00D101BD" w:rsidP="00EE5A91">
            <w:pPr>
              <w:tabs>
                <w:tab w:val="left" w:pos="-3260"/>
                <w:tab w:val="left" w:pos="1372"/>
                <w:tab w:val="right" w:leader="dot" w:pos="2694"/>
              </w:tabs>
              <w:rPr>
                <w:rFonts w:ascii="Verdana" w:hAnsi="Verdana"/>
                <w:spacing w:val="-2"/>
                <w:sz w:val="18"/>
                <w:szCs w:val="18"/>
              </w:rPr>
            </w:pPr>
          </w:p>
        </w:tc>
      </w:tr>
    </w:tbl>
    <w:p w14:paraId="6E22F351" w14:textId="5B7F9506" w:rsidR="00F05833" w:rsidRPr="004D1836" w:rsidRDefault="00F05833" w:rsidP="00EE5A91">
      <w:pPr>
        <w:tabs>
          <w:tab w:val="left" w:pos="1372"/>
        </w:tabs>
        <w:spacing w:before="120"/>
        <w:rPr>
          <w:rFonts w:ascii="Verdana" w:hAnsi="Verdana"/>
          <w:b/>
          <w:i/>
          <w:spacing w:val="-2"/>
          <w:sz w:val="18"/>
          <w:szCs w:val="18"/>
        </w:rPr>
      </w:pPr>
      <w:r w:rsidRPr="004D1836">
        <w:rPr>
          <w:rFonts w:ascii="Verdana" w:hAnsi="Verdana"/>
          <w:b/>
          <w:i/>
          <w:spacing w:val="-2"/>
          <w:sz w:val="18"/>
          <w:szCs w:val="18"/>
        </w:rPr>
        <w:t>Supervisor 4</w:t>
      </w:r>
    </w:p>
    <w:tbl>
      <w:tblPr>
        <w:tblW w:w="4942" w:type="pct"/>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05"/>
        <w:gridCol w:w="5089"/>
      </w:tblGrid>
      <w:tr w:rsidR="00D101BD" w:rsidRPr="004D1836" w14:paraId="50FA171F" w14:textId="77777777" w:rsidTr="00570530">
        <w:tc>
          <w:tcPr>
            <w:tcW w:w="4205" w:type="dxa"/>
            <w:tcMar>
              <w:top w:w="57" w:type="dxa"/>
              <w:left w:w="57" w:type="dxa"/>
              <w:bottom w:w="57" w:type="dxa"/>
              <w:right w:w="57" w:type="dxa"/>
            </w:tcMar>
          </w:tcPr>
          <w:p w14:paraId="4DDD647C" w14:textId="77777777" w:rsidR="00D101BD" w:rsidRPr="004D1836" w:rsidRDefault="00D101BD" w:rsidP="00EE5A91">
            <w:pPr>
              <w:tabs>
                <w:tab w:val="left" w:pos="-3260"/>
                <w:tab w:val="left" w:pos="1372"/>
                <w:tab w:val="right" w:leader="dot" w:pos="2694"/>
              </w:tabs>
              <w:rPr>
                <w:rFonts w:ascii="Verdana" w:hAnsi="Verdana"/>
                <w:spacing w:val="-2"/>
                <w:sz w:val="18"/>
                <w:szCs w:val="18"/>
              </w:rPr>
            </w:pPr>
            <w:r w:rsidRPr="004D1836">
              <w:rPr>
                <w:rFonts w:ascii="Verdana" w:hAnsi="Verdana"/>
                <w:spacing w:val="-2"/>
                <w:sz w:val="18"/>
                <w:szCs w:val="18"/>
              </w:rPr>
              <w:t>Name:</w:t>
            </w:r>
          </w:p>
        </w:tc>
        <w:tc>
          <w:tcPr>
            <w:tcW w:w="5089" w:type="dxa"/>
            <w:tcMar>
              <w:top w:w="57" w:type="dxa"/>
              <w:left w:w="57" w:type="dxa"/>
              <w:bottom w:w="57" w:type="dxa"/>
              <w:right w:w="57" w:type="dxa"/>
            </w:tcMar>
          </w:tcPr>
          <w:p w14:paraId="4164BED7" w14:textId="77777777" w:rsidR="00D101BD" w:rsidRPr="004D1836" w:rsidRDefault="00D101BD" w:rsidP="00EE5A91">
            <w:pPr>
              <w:tabs>
                <w:tab w:val="left" w:pos="-3260"/>
                <w:tab w:val="left" w:pos="1372"/>
                <w:tab w:val="right" w:leader="dot" w:pos="2694"/>
              </w:tabs>
              <w:rPr>
                <w:rFonts w:ascii="Verdana" w:hAnsi="Verdana"/>
                <w:spacing w:val="-2"/>
                <w:sz w:val="18"/>
                <w:szCs w:val="18"/>
              </w:rPr>
            </w:pPr>
          </w:p>
        </w:tc>
      </w:tr>
      <w:tr w:rsidR="00D101BD" w:rsidRPr="004D1836" w14:paraId="3DF35119" w14:textId="77777777" w:rsidTr="00570530">
        <w:tc>
          <w:tcPr>
            <w:tcW w:w="4205" w:type="dxa"/>
            <w:tcMar>
              <w:top w:w="57" w:type="dxa"/>
              <w:left w:w="57" w:type="dxa"/>
              <w:bottom w:w="57" w:type="dxa"/>
              <w:right w:w="57" w:type="dxa"/>
            </w:tcMar>
          </w:tcPr>
          <w:p w14:paraId="2555D203" w14:textId="437F2139" w:rsidR="00D101BD" w:rsidRPr="004D1836" w:rsidRDefault="00D101BD" w:rsidP="000458E2">
            <w:pPr>
              <w:tabs>
                <w:tab w:val="left" w:pos="-3260"/>
                <w:tab w:val="left" w:pos="1372"/>
                <w:tab w:val="right" w:leader="dot" w:pos="2694"/>
              </w:tabs>
              <w:rPr>
                <w:rFonts w:ascii="Verdana" w:hAnsi="Verdana"/>
                <w:spacing w:val="-2"/>
                <w:sz w:val="18"/>
                <w:szCs w:val="18"/>
              </w:rPr>
            </w:pPr>
            <w:r w:rsidRPr="004D1836">
              <w:rPr>
                <w:rFonts w:ascii="Verdana" w:hAnsi="Verdana"/>
                <w:spacing w:val="-2"/>
                <w:sz w:val="18"/>
                <w:szCs w:val="18"/>
              </w:rPr>
              <w:t>Task</w:t>
            </w:r>
            <w:r w:rsidR="001660FC">
              <w:rPr>
                <w:rFonts w:ascii="Verdana" w:hAnsi="Verdana"/>
                <w:spacing w:val="-2"/>
                <w:sz w:val="18"/>
                <w:szCs w:val="18"/>
              </w:rPr>
              <w:t xml:space="preserve"> </w:t>
            </w:r>
            <w:r w:rsidRPr="004D1836">
              <w:rPr>
                <w:rFonts w:ascii="Verdana" w:hAnsi="Verdana"/>
                <w:spacing w:val="-2"/>
                <w:sz w:val="18"/>
                <w:szCs w:val="18"/>
              </w:rPr>
              <w:t>/ Position</w:t>
            </w:r>
            <w:r w:rsidR="001660FC">
              <w:rPr>
                <w:rFonts w:ascii="Verdana" w:hAnsi="Verdana"/>
                <w:spacing w:val="-2"/>
                <w:sz w:val="18"/>
                <w:szCs w:val="18"/>
              </w:rPr>
              <w:t xml:space="preserve"> </w:t>
            </w:r>
            <w:r w:rsidR="00DB0A98" w:rsidRPr="00DB0A98">
              <w:rPr>
                <w:rFonts w:ascii="Verdana" w:hAnsi="Verdana"/>
                <w:spacing w:val="-2"/>
                <w:sz w:val="18"/>
                <w:szCs w:val="18"/>
                <w:vertAlign w:val="superscript"/>
              </w:rPr>
              <w:t>1</w:t>
            </w:r>
          </w:p>
        </w:tc>
        <w:tc>
          <w:tcPr>
            <w:tcW w:w="5089" w:type="dxa"/>
            <w:tcMar>
              <w:top w:w="57" w:type="dxa"/>
              <w:left w:w="57" w:type="dxa"/>
              <w:bottom w:w="57" w:type="dxa"/>
              <w:right w:w="57" w:type="dxa"/>
            </w:tcMar>
          </w:tcPr>
          <w:p w14:paraId="68667715" w14:textId="77777777" w:rsidR="00D101BD" w:rsidRPr="004D1836" w:rsidRDefault="00D101BD" w:rsidP="00EE5A91">
            <w:pPr>
              <w:tabs>
                <w:tab w:val="left" w:pos="-3260"/>
                <w:tab w:val="left" w:pos="1372"/>
                <w:tab w:val="right" w:leader="dot" w:pos="2694"/>
              </w:tabs>
              <w:rPr>
                <w:rFonts w:ascii="Verdana" w:hAnsi="Verdana"/>
                <w:spacing w:val="-2"/>
                <w:sz w:val="18"/>
                <w:szCs w:val="18"/>
              </w:rPr>
            </w:pPr>
          </w:p>
        </w:tc>
      </w:tr>
      <w:tr w:rsidR="00D101BD" w:rsidRPr="004D1836" w14:paraId="4689BD2E" w14:textId="77777777" w:rsidTr="00570530">
        <w:tc>
          <w:tcPr>
            <w:tcW w:w="4205" w:type="dxa"/>
            <w:tcMar>
              <w:top w:w="57" w:type="dxa"/>
              <w:left w:w="57" w:type="dxa"/>
              <w:bottom w:w="57" w:type="dxa"/>
              <w:right w:w="57" w:type="dxa"/>
            </w:tcMar>
          </w:tcPr>
          <w:p w14:paraId="3A7AF836" w14:textId="77777777" w:rsidR="00D101BD" w:rsidRPr="004D1836" w:rsidRDefault="00D101BD" w:rsidP="00EE5A91">
            <w:pPr>
              <w:tabs>
                <w:tab w:val="left" w:pos="-3260"/>
                <w:tab w:val="left" w:pos="1372"/>
                <w:tab w:val="right" w:leader="dot" w:pos="2694"/>
              </w:tabs>
              <w:rPr>
                <w:rFonts w:ascii="Verdana" w:hAnsi="Verdana"/>
                <w:spacing w:val="-2"/>
                <w:sz w:val="18"/>
                <w:szCs w:val="18"/>
              </w:rPr>
            </w:pPr>
            <w:r w:rsidRPr="004D1836">
              <w:rPr>
                <w:rFonts w:ascii="Verdana" w:hAnsi="Verdana"/>
                <w:spacing w:val="-2"/>
                <w:sz w:val="18"/>
                <w:szCs w:val="18"/>
              </w:rPr>
              <w:t>Frequency</w:t>
            </w:r>
          </w:p>
        </w:tc>
        <w:tc>
          <w:tcPr>
            <w:tcW w:w="5089" w:type="dxa"/>
            <w:tcMar>
              <w:top w:w="57" w:type="dxa"/>
              <w:left w:w="57" w:type="dxa"/>
              <w:bottom w:w="57" w:type="dxa"/>
              <w:right w:w="57" w:type="dxa"/>
            </w:tcMar>
          </w:tcPr>
          <w:p w14:paraId="1A90F813" w14:textId="77777777" w:rsidR="00D101BD" w:rsidRPr="004D1836" w:rsidRDefault="00D101BD" w:rsidP="00EE5A91">
            <w:pPr>
              <w:tabs>
                <w:tab w:val="left" w:pos="-3260"/>
                <w:tab w:val="left" w:pos="1372"/>
                <w:tab w:val="right" w:leader="dot" w:pos="2694"/>
              </w:tabs>
              <w:rPr>
                <w:rFonts w:ascii="Verdana" w:hAnsi="Verdana"/>
                <w:spacing w:val="-2"/>
                <w:sz w:val="18"/>
                <w:szCs w:val="18"/>
              </w:rPr>
            </w:pPr>
          </w:p>
        </w:tc>
      </w:tr>
      <w:tr w:rsidR="00D101BD" w:rsidRPr="004D1836" w14:paraId="0AE7EC9D" w14:textId="77777777" w:rsidTr="00570530">
        <w:tc>
          <w:tcPr>
            <w:tcW w:w="4205" w:type="dxa"/>
            <w:tcMar>
              <w:top w:w="57" w:type="dxa"/>
              <w:left w:w="57" w:type="dxa"/>
              <w:bottom w:w="57" w:type="dxa"/>
              <w:right w:w="57" w:type="dxa"/>
            </w:tcMar>
          </w:tcPr>
          <w:p w14:paraId="2D2B641B" w14:textId="77777777" w:rsidR="00D101BD" w:rsidRPr="004D1836" w:rsidRDefault="00D101BD" w:rsidP="00EE5A91">
            <w:pPr>
              <w:tabs>
                <w:tab w:val="left" w:pos="-3260"/>
                <w:tab w:val="left" w:pos="1372"/>
                <w:tab w:val="right" w:leader="dot" w:pos="2694"/>
              </w:tabs>
              <w:rPr>
                <w:rFonts w:ascii="Verdana" w:hAnsi="Verdana"/>
                <w:spacing w:val="-2"/>
                <w:sz w:val="18"/>
                <w:szCs w:val="18"/>
              </w:rPr>
            </w:pPr>
            <w:r w:rsidRPr="004D1836">
              <w:rPr>
                <w:rFonts w:ascii="Verdana" w:hAnsi="Verdana"/>
                <w:spacing w:val="-2"/>
                <w:sz w:val="18"/>
                <w:szCs w:val="18"/>
              </w:rPr>
              <w:t>Format</w:t>
            </w:r>
            <w:r w:rsidR="001660FC">
              <w:rPr>
                <w:rFonts w:ascii="Verdana" w:hAnsi="Verdana"/>
                <w:spacing w:val="-2"/>
                <w:sz w:val="18"/>
                <w:szCs w:val="18"/>
              </w:rPr>
              <w:t xml:space="preserve"> </w:t>
            </w:r>
            <w:r w:rsidRPr="004D1836">
              <w:rPr>
                <w:rFonts w:ascii="Verdana" w:hAnsi="Verdana"/>
                <w:spacing w:val="-2"/>
                <w:sz w:val="18"/>
                <w:szCs w:val="18"/>
              </w:rPr>
              <w:t>/ Type</w:t>
            </w:r>
          </w:p>
        </w:tc>
        <w:tc>
          <w:tcPr>
            <w:tcW w:w="5089" w:type="dxa"/>
            <w:tcMar>
              <w:top w:w="57" w:type="dxa"/>
              <w:left w:w="57" w:type="dxa"/>
              <w:bottom w:w="57" w:type="dxa"/>
              <w:right w:w="57" w:type="dxa"/>
            </w:tcMar>
          </w:tcPr>
          <w:p w14:paraId="74AC23D7" w14:textId="77777777" w:rsidR="00D101BD" w:rsidRPr="004D1836" w:rsidRDefault="00D101BD" w:rsidP="00EE5A91">
            <w:pPr>
              <w:tabs>
                <w:tab w:val="left" w:pos="-3260"/>
                <w:tab w:val="left" w:pos="1372"/>
                <w:tab w:val="right" w:leader="dot" w:pos="2694"/>
              </w:tabs>
              <w:rPr>
                <w:rFonts w:ascii="Verdana" w:hAnsi="Verdana"/>
                <w:spacing w:val="-2"/>
                <w:sz w:val="18"/>
                <w:szCs w:val="18"/>
              </w:rPr>
            </w:pPr>
          </w:p>
        </w:tc>
      </w:tr>
      <w:tr w:rsidR="00D101BD" w:rsidRPr="00AF799A" w14:paraId="2952C2E3" w14:textId="77777777" w:rsidTr="00570530">
        <w:tc>
          <w:tcPr>
            <w:tcW w:w="4205" w:type="dxa"/>
            <w:tcMar>
              <w:top w:w="57" w:type="dxa"/>
              <w:left w:w="57" w:type="dxa"/>
              <w:bottom w:w="57" w:type="dxa"/>
              <w:right w:w="57" w:type="dxa"/>
            </w:tcMar>
          </w:tcPr>
          <w:p w14:paraId="7E6D0019" w14:textId="77777777" w:rsidR="00D101BD" w:rsidRPr="00AF799A" w:rsidRDefault="00D101BD" w:rsidP="00EE5A91">
            <w:pPr>
              <w:tabs>
                <w:tab w:val="left" w:pos="-3260"/>
                <w:tab w:val="left" w:pos="1372"/>
                <w:tab w:val="right" w:leader="dot" w:pos="2694"/>
              </w:tabs>
              <w:rPr>
                <w:rFonts w:ascii="Verdana" w:hAnsi="Verdana"/>
                <w:spacing w:val="-2"/>
                <w:sz w:val="18"/>
                <w:szCs w:val="18"/>
              </w:rPr>
            </w:pPr>
            <w:r w:rsidRPr="00AF799A">
              <w:rPr>
                <w:rFonts w:ascii="Verdana" w:hAnsi="Verdana"/>
                <w:spacing w:val="-2"/>
                <w:sz w:val="18"/>
                <w:szCs w:val="18"/>
              </w:rPr>
              <w:t>Field of expertise relevant for the project</w:t>
            </w:r>
          </w:p>
        </w:tc>
        <w:tc>
          <w:tcPr>
            <w:tcW w:w="5089" w:type="dxa"/>
            <w:tcMar>
              <w:top w:w="57" w:type="dxa"/>
              <w:left w:w="57" w:type="dxa"/>
              <w:bottom w:w="57" w:type="dxa"/>
              <w:right w:w="57" w:type="dxa"/>
            </w:tcMar>
          </w:tcPr>
          <w:p w14:paraId="36A9C0B5" w14:textId="77777777" w:rsidR="00D101BD" w:rsidRPr="00AF799A" w:rsidRDefault="00D101BD" w:rsidP="00EE5A91">
            <w:pPr>
              <w:tabs>
                <w:tab w:val="left" w:pos="-3260"/>
                <w:tab w:val="left" w:pos="1372"/>
                <w:tab w:val="right" w:leader="dot" w:pos="2694"/>
              </w:tabs>
              <w:rPr>
                <w:rFonts w:ascii="Verdana" w:hAnsi="Verdana"/>
                <w:spacing w:val="-2"/>
                <w:sz w:val="18"/>
                <w:szCs w:val="18"/>
              </w:rPr>
            </w:pPr>
          </w:p>
        </w:tc>
      </w:tr>
      <w:tr w:rsidR="00D101BD" w:rsidRPr="00AF799A" w14:paraId="770874B5" w14:textId="77777777" w:rsidTr="00570530">
        <w:tc>
          <w:tcPr>
            <w:tcW w:w="4205" w:type="dxa"/>
            <w:tcMar>
              <w:top w:w="57" w:type="dxa"/>
              <w:left w:w="57" w:type="dxa"/>
              <w:bottom w:w="57" w:type="dxa"/>
              <w:right w:w="57" w:type="dxa"/>
            </w:tcMar>
          </w:tcPr>
          <w:p w14:paraId="670B3DDA" w14:textId="77777777" w:rsidR="00D101BD" w:rsidRPr="00AF799A" w:rsidRDefault="00D101BD" w:rsidP="00AF799A">
            <w:pPr>
              <w:tabs>
                <w:tab w:val="left" w:pos="-3260"/>
                <w:tab w:val="left" w:pos="1372"/>
                <w:tab w:val="right" w:leader="dot" w:pos="2694"/>
              </w:tabs>
              <w:rPr>
                <w:rFonts w:ascii="Verdana" w:hAnsi="Verdana"/>
                <w:spacing w:val="-2"/>
                <w:sz w:val="18"/>
                <w:szCs w:val="18"/>
              </w:rPr>
            </w:pPr>
            <w:r w:rsidRPr="00AF799A">
              <w:rPr>
                <w:rFonts w:ascii="Verdana" w:hAnsi="Verdana"/>
                <w:spacing w:val="-2"/>
                <w:sz w:val="18"/>
                <w:szCs w:val="18"/>
              </w:rPr>
              <w:t>Additional:</w:t>
            </w:r>
          </w:p>
        </w:tc>
        <w:tc>
          <w:tcPr>
            <w:tcW w:w="5089" w:type="dxa"/>
            <w:tcMar>
              <w:top w:w="57" w:type="dxa"/>
              <w:left w:w="57" w:type="dxa"/>
              <w:bottom w:w="57" w:type="dxa"/>
              <w:right w:w="57" w:type="dxa"/>
            </w:tcMar>
          </w:tcPr>
          <w:p w14:paraId="3550C7A9" w14:textId="77777777" w:rsidR="00D101BD" w:rsidRPr="00AF799A" w:rsidRDefault="00D101BD" w:rsidP="00EE5A91">
            <w:pPr>
              <w:tabs>
                <w:tab w:val="left" w:pos="-3260"/>
                <w:tab w:val="left" w:pos="1372"/>
                <w:tab w:val="right" w:leader="dot" w:pos="2694"/>
              </w:tabs>
              <w:rPr>
                <w:rFonts w:ascii="Verdana" w:hAnsi="Verdana"/>
                <w:spacing w:val="-2"/>
                <w:sz w:val="18"/>
                <w:szCs w:val="18"/>
              </w:rPr>
            </w:pPr>
          </w:p>
        </w:tc>
      </w:tr>
    </w:tbl>
    <w:p w14:paraId="1A724D8D" w14:textId="3D4CA6FC" w:rsidR="00EE5A91" w:rsidRPr="008159AC" w:rsidRDefault="00A521D8" w:rsidP="001660FC">
      <w:pPr>
        <w:tabs>
          <w:tab w:val="left" w:pos="1372"/>
        </w:tabs>
        <w:spacing w:before="120"/>
        <w:rPr>
          <w:rFonts w:ascii="Verdana" w:hAnsi="Verdana"/>
          <w:b/>
          <w:spacing w:val="-2"/>
          <w:sz w:val="20"/>
          <w:szCs w:val="18"/>
        </w:rPr>
      </w:pPr>
      <w:r w:rsidRPr="008159AC">
        <w:rPr>
          <w:rFonts w:ascii="Verdana" w:hAnsi="Verdana"/>
          <w:b/>
          <w:spacing w:val="-2"/>
          <w:sz w:val="20"/>
          <w:szCs w:val="18"/>
        </w:rPr>
        <w:t>Evaluation of progr</w:t>
      </w:r>
      <w:r w:rsidR="00EE5A91" w:rsidRPr="008159AC">
        <w:rPr>
          <w:rFonts w:ascii="Verdana" w:hAnsi="Verdana"/>
          <w:b/>
          <w:spacing w:val="-2"/>
          <w:sz w:val="20"/>
          <w:szCs w:val="18"/>
        </w:rPr>
        <w:t xml:space="preserve">ess </w:t>
      </w:r>
      <w:r w:rsidR="00AF799A" w:rsidRPr="008159AC">
        <w:rPr>
          <w:rFonts w:ascii="Verdana" w:hAnsi="Verdana"/>
          <w:b/>
          <w:spacing w:val="-2"/>
          <w:sz w:val="20"/>
          <w:szCs w:val="18"/>
        </w:rPr>
        <w:t xml:space="preserve">and </w:t>
      </w:r>
      <w:r w:rsidRPr="008159AC">
        <w:rPr>
          <w:rFonts w:ascii="Verdana" w:hAnsi="Verdana"/>
          <w:b/>
          <w:spacing w:val="-2"/>
          <w:sz w:val="20"/>
          <w:szCs w:val="18"/>
        </w:rPr>
        <w:t>process, and the Go/No-Go</w:t>
      </w:r>
    </w:p>
    <w:tbl>
      <w:tblPr>
        <w:tblW w:w="4942" w:type="pct"/>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1E0" w:firstRow="1" w:lastRow="1" w:firstColumn="1" w:lastColumn="1" w:noHBand="0" w:noVBand="0"/>
      </w:tblPr>
      <w:tblGrid>
        <w:gridCol w:w="7451"/>
        <w:gridCol w:w="1843"/>
      </w:tblGrid>
      <w:tr w:rsidR="00EE5A91" w:rsidRPr="008159AC" w14:paraId="32DD7B3B" w14:textId="77777777" w:rsidTr="00570530">
        <w:tc>
          <w:tcPr>
            <w:tcW w:w="7451" w:type="dxa"/>
            <w:noWrap/>
            <w:tcMar>
              <w:top w:w="57" w:type="dxa"/>
              <w:left w:w="57" w:type="dxa"/>
              <w:bottom w:w="57" w:type="dxa"/>
              <w:right w:w="57" w:type="dxa"/>
            </w:tcMar>
          </w:tcPr>
          <w:p w14:paraId="2E15CF33" w14:textId="09E4FE12" w:rsidR="00EE5A91" w:rsidRPr="008159AC" w:rsidRDefault="00EE5A91" w:rsidP="00A521D8">
            <w:pPr>
              <w:tabs>
                <w:tab w:val="left" w:pos="-3260"/>
                <w:tab w:val="left" w:pos="1372"/>
                <w:tab w:val="right" w:leader="dot" w:pos="2694"/>
              </w:tabs>
              <w:rPr>
                <w:rFonts w:ascii="Verdana" w:hAnsi="Verdana"/>
                <w:spacing w:val="-2"/>
                <w:sz w:val="18"/>
                <w:szCs w:val="18"/>
              </w:rPr>
            </w:pPr>
            <w:r w:rsidRPr="008159AC">
              <w:rPr>
                <w:rFonts w:ascii="Verdana" w:hAnsi="Verdana"/>
                <w:spacing w:val="-2"/>
                <w:sz w:val="18"/>
                <w:szCs w:val="18"/>
              </w:rPr>
              <w:t xml:space="preserve">How often will the </w:t>
            </w:r>
            <w:r w:rsidR="00392A0D" w:rsidRPr="008159AC">
              <w:rPr>
                <w:rFonts w:ascii="Verdana" w:hAnsi="Verdana"/>
                <w:spacing w:val="-2"/>
                <w:sz w:val="18"/>
                <w:szCs w:val="18"/>
              </w:rPr>
              <w:t>entire</w:t>
            </w:r>
            <w:r w:rsidR="00F8786F" w:rsidRPr="008159AC">
              <w:rPr>
                <w:rFonts w:ascii="Verdana" w:hAnsi="Verdana"/>
                <w:spacing w:val="-2"/>
                <w:sz w:val="18"/>
                <w:szCs w:val="18"/>
              </w:rPr>
              <w:t xml:space="preserve"> </w:t>
            </w:r>
            <w:r w:rsidR="00290BEA" w:rsidRPr="008159AC">
              <w:rPr>
                <w:rFonts w:ascii="Verdana" w:hAnsi="Verdana"/>
                <w:spacing w:val="-2"/>
                <w:sz w:val="18"/>
                <w:szCs w:val="18"/>
              </w:rPr>
              <w:t xml:space="preserve">project </w:t>
            </w:r>
            <w:r w:rsidRPr="008159AC">
              <w:rPr>
                <w:rFonts w:ascii="Verdana" w:hAnsi="Verdana"/>
                <w:spacing w:val="-2"/>
                <w:sz w:val="18"/>
                <w:szCs w:val="18"/>
              </w:rPr>
              <w:t xml:space="preserve">team </w:t>
            </w:r>
            <w:r w:rsidR="00AF799A" w:rsidRPr="008159AC">
              <w:rPr>
                <w:rFonts w:ascii="Verdana" w:hAnsi="Verdana"/>
                <w:spacing w:val="-2"/>
                <w:sz w:val="18"/>
                <w:szCs w:val="18"/>
              </w:rPr>
              <w:t>meet</w:t>
            </w:r>
            <w:r w:rsidRPr="008159AC">
              <w:rPr>
                <w:rFonts w:ascii="Verdana" w:hAnsi="Verdana"/>
                <w:spacing w:val="-2"/>
                <w:sz w:val="18"/>
                <w:szCs w:val="18"/>
              </w:rPr>
              <w:t xml:space="preserve"> for a </w:t>
            </w:r>
            <w:r w:rsidR="00DD4CF5">
              <w:rPr>
                <w:rFonts w:ascii="Verdana" w:hAnsi="Verdana"/>
                <w:spacing w:val="-2"/>
                <w:sz w:val="18"/>
                <w:szCs w:val="18"/>
              </w:rPr>
              <w:t xml:space="preserve">general </w:t>
            </w:r>
            <w:r w:rsidR="00A521D8" w:rsidRPr="008159AC">
              <w:rPr>
                <w:rFonts w:ascii="Verdana" w:hAnsi="Verdana"/>
                <w:spacing w:val="-2"/>
                <w:sz w:val="18"/>
                <w:szCs w:val="18"/>
              </w:rPr>
              <w:t>progress and process evaluation</w:t>
            </w:r>
            <w:r w:rsidR="00DD4CF5">
              <w:rPr>
                <w:rFonts w:ascii="Verdana" w:hAnsi="Verdana"/>
                <w:spacing w:val="-2"/>
                <w:sz w:val="18"/>
                <w:szCs w:val="18"/>
              </w:rPr>
              <w:t xml:space="preserve"> (we advise to do this at least once every 3-6 months)</w:t>
            </w:r>
            <w:r w:rsidR="00F8786F" w:rsidRPr="008159AC">
              <w:rPr>
                <w:rFonts w:ascii="Verdana" w:hAnsi="Verdana"/>
                <w:spacing w:val="-2"/>
                <w:sz w:val="18"/>
                <w:szCs w:val="18"/>
              </w:rPr>
              <w:t>?</w:t>
            </w:r>
          </w:p>
        </w:tc>
        <w:tc>
          <w:tcPr>
            <w:tcW w:w="1843" w:type="dxa"/>
            <w:tcMar>
              <w:left w:w="57" w:type="dxa"/>
              <w:right w:w="57" w:type="dxa"/>
            </w:tcMar>
          </w:tcPr>
          <w:p w14:paraId="15BA9B1E" w14:textId="2CE4CDD0" w:rsidR="00EE5A91" w:rsidRPr="008159AC" w:rsidRDefault="00C94690" w:rsidP="00AF799A">
            <w:pPr>
              <w:tabs>
                <w:tab w:val="left" w:pos="-3260"/>
                <w:tab w:val="left" w:pos="420"/>
                <w:tab w:val="left" w:pos="1140"/>
                <w:tab w:val="left" w:pos="1372"/>
                <w:tab w:val="left" w:pos="1860"/>
                <w:tab w:val="right" w:leader="dot" w:pos="2694"/>
              </w:tabs>
              <w:rPr>
                <w:rFonts w:ascii="Verdana" w:hAnsi="Verdana"/>
                <w:spacing w:val="-2"/>
                <w:sz w:val="18"/>
                <w:szCs w:val="18"/>
              </w:rPr>
            </w:pPr>
            <w:r>
              <w:rPr>
                <w:rFonts w:ascii="Verdana" w:hAnsi="Verdana"/>
                <w:spacing w:val="-2"/>
                <w:sz w:val="18"/>
                <w:szCs w:val="18"/>
              </w:rPr>
              <w:t>Every four weeks</w:t>
            </w:r>
          </w:p>
        </w:tc>
      </w:tr>
      <w:tr w:rsidR="001660FC" w:rsidRPr="00AF799A" w14:paraId="02B671B1" w14:textId="77777777" w:rsidTr="00570530">
        <w:trPr>
          <w:trHeight w:val="454"/>
        </w:trPr>
        <w:tc>
          <w:tcPr>
            <w:tcW w:w="7451" w:type="dxa"/>
            <w:tcBorders>
              <w:top w:val="single" w:sz="4" w:space="0" w:color="auto"/>
              <w:left w:val="single" w:sz="4" w:space="0" w:color="auto"/>
              <w:bottom w:val="single" w:sz="4" w:space="0" w:color="auto"/>
              <w:right w:val="single" w:sz="4" w:space="0" w:color="auto"/>
            </w:tcBorders>
            <w:noWrap/>
            <w:tcMar>
              <w:top w:w="57" w:type="dxa"/>
              <w:left w:w="57" w:type="dxa"/>
              <w:bottom w:w="57" w:type="dxa"/>
              <w:right w:w="57" w:type="dxa"/>
            </w:tcMar>
          </w:tcPr>
          <w:p w14:paraId="75CD5C26" w14:textId="322E37EA" w:rsidR="00392A0D" w:rsidRPr="008159AC" w:rsidRDefault="001660FC" w:rsidP="001660FC">
            <w:pPr>
              <w:tabs>
                <w:tab w:val="left" w:pos="-3260"/>
                <w:tab w:val="left" w:pos="1372"/>
                <w:tab w:val="right" w:leader="dot" w:pos="2694"/>
              </w:tabs>
              <w:rPr>
                <w:rFonts w:ascii="Verdana" w:hAnsi="Verdana"/>
                <w:spacing w:val="-2"/>
                <w:sz w:val="18"/>
                <w:szCs w:val="18"/>
              </w:rPr>
            </w:pPr>
            <w:r w:rsidRPr="008159AC">
              <w:rPr>
                <w:rFonts w:ascii="Verdana" w:hAnsi="Verdana"/>
                <w:spacing w:val="-2"/>
                <w:sz w:val="18"/>
                <w:szCs w:val="18"/>
              </w:rPr>
              <w:t>The Go/No-</w:t>
            </w:r>
            <w:r w:rsidR="00A521D8" w:rsidRPr="008159AC">
              <w:rPr>
                <w:rFonts w:ascii="Verdana" w:hAnsi="Verdana"/>
                <w:spacing w:val="-2"/>
                <w:sz w:val="18"/>
                <w:szCs w:val="18"/>
              </w:rPr>
              <w:t>G</w:t>
            </w:r>
            <w:r w:rsidRPr="008159AC">
              <w:rPr>
                <w:rFonts w:ascii="Verdana" w:hAnsi="Verdana"/>
                <w:spacing w:val="-2"/>
                <w:sz w:val="18"/>
                <w:szCs w:val="18"/>
              </w:rPr>
              <w:t xml:space="preserve">o evaluation </w:t>
            </w:r>
            <w:r w:rsidR="00F14613">
              <w:rPr>
                <w:rFonts w:ascii="Verdana" w:hAnsi="Verdana"/>
                <w:spacing w:val="-2"/>
                <w:sz w:val="18"/>
                <w:szCs w:val="18"/>
              </w:rPr>
              <w:t xml:space="preserve">(approx. 12 months after start) </w:t>
            </w:r>
            <w:r w:rsidRPr="008159AC">
              <w:rPr>
                <w:rFonts w:ascii="Verdana" w:hAnsi="Verdana"/>
                <w:spacing w:val="-2"/>
                <w:sz w:val="18"/>
                <w:szCs w:val="18"/>
              </w:rPr>
              <w:t xml:space="preserve">is </w:t>
            </w:r>
            <w:r w:rsidR="00F14613">
              <w:rPr>
                <w:rFonts w:ascii="Verdana" w:hAnsi="Verdana"/>
                <w:spacing w:val="-2"/>
                <w:sz w:val="18"/>
                <w:szCs w:val="18"/>
              </w:rPr>
              <w:t>mandatory</w:t>
            </w:r>
            <w:r w:rsidRPr="008159AC">
              <w:rPr>
                <w:rFonts w:ascii="Verdana" w:hAnsi="Verdana"/>
                <w:spacing w:val="-2"/>
                <w:sz w:val="18"/>
                <w:szCs w:val="18"/>
              </w:rPr>
              <w:t xml:space="preserve"> for PhDs of various PE&amp;RC partner universities. </w:t>
            </w:r>
            <w:r w:rsidR="00392A0D" w:rsidRPr="008159AC">
              <w:rPr>
                <w:rFonts w:ascii="Verdana" w:hAnsi="Verdana"/>
                <w:spacing w:val="-2"/>
                <w:sz w:val="18"/>
                <w:szCs w:val="18"/>
              </w:rPr>
              <w:t>More details regarding the Go/No-</w:t>
            </w:r>
            <w:r w:rsidR="00A521D8" w:rsidRPr="008159AC">
              <w:rPr>
                <w:rFonts w:ascii="Verdana" w:hAnsi="Verdana"/>
                <w:spacing w:val="-2"/>
                <w:sz w:val="18"/>
                <w:szCs w:val="18"/>
              </w:rPr>
              <w:t>G</w:t>
            </w:r>
            <w:r w:rsidR="00392A0D" w:rsidRPr="008159AC">
              <w:rPr>
                <w:rFonts w:ascii="Verdana" w:hAnsi="Verdana"/>
                <w:spacing w:val="-2"/>
                <w:sz w:val="18"/>
                <w:szCs w:val="18"/>
              </w:rPr>
              <w:t xml:space="preserve">o evaluation can be found at: </w:t>
            </w:r>
            <w:hyperlink r:id="rId17" w:history="1">
              <w:r w:rsidR="00392A0D" w:rsidRPr="008159AC">
                <w:rPr>
                  <w:rStyle w:val="Hyperlink"/>
                  <w:rFonts w:ascii="Verdana" w:hAnsi="Verdana"/>
                  <w:spacing w:val="-2"/>
                  <w:sz w:val="18"/>
                  <w:szCs w:val="18"/>
                </w:rPr>
                <w:t>www.pe-rc.nl/go-no-go</w:t>
              </w:r>
            </w:hyperlink>
            <w:r w:rsidR="00392A0D" w:rsidRPr="008159AC">
              <w:rPr>
                <w:rFonts w:ascii="Verdana" w:hAnsi="Verdana"/>
                <w:spacing w:val="-2"/>
                <w:sz w:val="18"/>
                <w:szCs w:val="18"/>
              </w:rPr>
              <w:t xml:space="preserve">. </w:t>
            </w:r>
          </w:p>
          <w:p w14:paraId="62551636" w14:textId="2AD81038" w:rsidR="001660FC" w:rsidRPr="008159AC" w:rsidRDefault="00392A0D" w:rsidP="00A521D8">
            <w:pPr>
              <w:tabs>
                <w:tab w:val="left" w:pos="-3260"/>
                <w:tab w:val="left" w:pos="1372"/>
                <w:tab w:val="right" w:leader="dot" w:pos="2694"/>
              </w:tabs>
              <w:rPr>
                <w:rFonts w:ascii="Verdana" w:hAnsi="Verdana"/>
                <w:b/>
                <w:spacing w:val="-2"/>
                <w:sz w:val="18"/>
                <w:szCs w:val="18"/>
              </w:rPr>
            </w:pPr>
            <w:r w:rsidRPr="008159AC">
              <w:rPr>
                <w:rFonts w:ascii="Verdana" w:hAnsi="Verdana"/>
                <w:b/>
                <w:spacing w:val="-2"/>
                <w:sz w:val="18"/>
                <w:szCs w:val="18"/>
              </w:rPr>
              <w:t>Ha</w:t>
            </w:r>
            <w:r w:rsidR="00570530">
              <w:rPr>
                <w:rFonts w:ascii="Verdana" w:hAnsi="Verdana"/>
                <w:b/>
                <w:spacing w:val="-2"/>
                <w:sz w:val="18"/>
                <w:szCs w:val="18"/>
              </w:rPr>
              <w:t>ve</w:t>
            </w:r>
            <w:r w:rsidRPr="008159AC">
              <w:rPr>
                <w:rFonts w:ascii="Verdana" w:hAnsi="Verdana"/>
                <w:b/>
                <w:spacing w:val="-2"/>
                <w:sz w:val="18"/>
                <w:szCs w:val="18"/>
              </w:rPr>
              <w:t xml:space="preserve"> th</w:t>
            </w:r>
            <w:r w:rsidR="00A521D8" w:rsidRPr="008159AC">
              <w:rPr>
                <w:rFonts w:ascii="Verdana" w:hAnsi="Verdana"/>
                <w:b/>
                <w:spacing w:val="-2"/>
                <w:sz w:val="18"/>
                <w:szCs w:val="18"/>
              </w:rPr>
              <w:t>e Go/</w:t>
            </w:r>
            <w:r w:rsidRPr="008159AC">
              <w:rPr>
                <w:rFonts w:ascii="Verdana" w:hAnsi="Verdana"/>
                <w:b/>
                <w:spacing w:val="-2"/>
                <w:sz w:val="18"/>
                <w:szCs w:val="18"/>
              </w:rPr>
              <w:t>No-</w:t>
            </w:r>
            <w:r w:rsidR="00A521D8" w:rsidRPr="008159AC">
              <w:rPr>
                <w:rFonts w:ascii="Verdana" w:hAnsi="Verdana"/>
                <w:b/>
                <w:spacing w:val="-2"/>
                <w:sz w:val="18"/>
                <w:szCs w:val="18"/>
              </w:rPr>
              <w:t>G</w:t>
            </w:r>
            <w:r w:rsidRPr="008159AC">
              <w:rPr>
                <w:rFonts w:ascii="Verdana" w:hAnsi="Verdana"/>
                <w:b/>
                <w:spacing w:val="-2"/>
                <w:sz w:val="18"/>
                <w:szCs w:val="18"/>
              </w:rPr>
              <w:t>o procedure, the evaluation criteria, the timeline, and th</w:t>
            </w:r>
            <w:r w:rsidR="00A521D8" w:rsidRPr="008159AC">
              <w:rPr>
                <w:rFonts w:ascii="Verdana" w:hAnsi="Verdana"/>
                <w:b/>
                <w:spacing w:val="-2"/>
                <w:sz w:val="18"/>
                <w:szCs w:val="18"/>
              </w:rPr>
              <w:t>e consequences of a Go or a No-G</w:t>
            </w:r>
            <w:r w:rsidRPr="008159AC">
              <w:rPr>
                <w:rFonts w:ascii="Verdana" w:hAnsi="Verdana"/>
                <w:b/>
                <w:spacing w:val="-2"/>
                <w:sz w:val="18"/>
                <w:szCs w:val="18"/>
              </w:rPr>
              <w:t>o been discussed for this project?</w:t>
            </w:r>
          </w:p>
        </w:tc>
        <w:tc>
          <w:tcPr>
            <w:tcW w:w="1843" w:type="dxa"/>
            <w:tcBorders>
              <w:top w:val="single" w:sz="4" w:space="0" w:color="auto"/>
              <w:left w:val="single" w:sz="4" w:space="0" w:color="auto"/>
              <w:bottom w:val="single" w:sz="4" w:space="0" w:color="auto"/>
              <w:right w:val="single" w:sz="4" w:space="0" w:color="auto"/>
            </w:tcBorders>
            <w:tcMar>
              <w:left w:w="57" w:type="dxa"/>
              <w:right w:w="57" w:type="dxa"/>
            </w:tcMar>
            <w:vAlign w:val="center"/>
          </w:tcPr>
          <w:p w14:paraId="754211EC" w14:textId="77777777" w:rsidR="001660FC" w:rsidRPr="00392A0D" w:rsidRDefault="00392A0D" w:rsidP="00392A0D">
            <w:pPr>
              <w:tabs>
                <w:tab w:val="left" w:pos="-3260"/>
                <w:tab w:val="left" w:pos="420"/>
                <w:tab w:val="left" w:pos="1140"/>
                <w:tab w:val="left" w:pos="1372"/>
                <w:tab w:val="left" w:pos="1860"/>
                <w:tab w:val="right" w:leader="dot" w:pos="2694"/>
              </w:tabs>
              <w:jc w:val="center"/>
              <w:rPr>
                <w:rFonts w:ascii="Verdana" w:hAnsi="Verdana"/>
                <w:b/>
                <w:spacing w:val="-2"/>
                <w:sz w:val="20"/>
                <w:szCs w:val="18"/>
              </w:rPr>
            </w:pPr>
            <w:r w:rsidRPr="003225BC">
              <w:rPr>
                <w:rFonts w:ascii="Verdana" w:hAnsi="Verdana"/>
                <w:b/>
                <w:spacing w:val="-2"/>
                <w:sz w:val="20"/>
                <w:szCs w:val="18"/>
                <w:u w:val="single"/>
              </w:rPr>
              <w:t xml:space="preserve">YES </w:t>
            </w:r>
            <w:r w:rsidRPr="008159AC">
              <w:rPr>
                <w:rFonts w:ascii="Verdana" w:hAnsi="Verdana"/>
                <w:b/>
                <w:spacing w:val="-2"/>
                <w:sz w:val="20"/>
                <w:szCs w:val="18"/>
              </w:rPr>
              <w:t xml:space="preserve"> /  NO</w:t>
            </w:r>
          </w:p>
        </w:tc>
      </w:tr>
    </w:tbl>
    <w:p w14:paraId="2C343698" w14:textId="77777777" w:rsidR="00EE5A91" w:rsidRPr="00242F94" w:rsidRDefault="00EE5A91" w:rsidP="005841A1">
      <w:pPr>
        <w:pBdr>
          <w:bottom w:val="single" w:sz="4" w:space="1" w:color="auto"/>
        </w:pBdr>
        <w:tabs>
          <w:tab w:val="left" w:pos="1372"/>
          <w:tab w:val="right" w:leader="dot" w:pos="2694"/>
        </w:tabs>
        <w:rPr>
          <w:rFonts w:ascii="Verdana" w:hAnsi="Verdana"/>
          <w:b/>
          <w:bCs/>
          <w:spacing w:val="-3"/>
          <w:sz w:val="22"/>
          <w:szCs w:val="18"/>
        </w:rPr>
      </w:pPr>
      <w:r w:rsidRPr="00AF799A">
        <w:rPr>
          <w:rFonts w:ascii="Verdana" w:hAnsi="Verdana"/>
          <w:b/>
          <w:bCs/>
          <w:spacing w:val="-3"/>
          <w:sz w:val="22"/>
          <w:szCs w:val="18"/>
        </w:rPr>
        <w:br w:type="page"/>
      </w:r>
      <w:r w:rsidRPr="00242F94">
        <w:rPr>
          <w:rFonts w:ascii="Verdana" w:hAnsi="Verdana"/>
          <w:b/>
          <w:bCs/>
          <w:spacing w:val="-3"/>
          <w:sz w:val="22"/>
          <w:szCs w:val="18"/>
        </w:rPr>
        <w:lastRenderedPageBreak/>
        <w:t xml:space="preserve">B2. </w:t>
      </w:r>
      <w:r w:rsidR="00285524" w:rsidRPr="00242F94">
        <w:rPr>
          <w:rFonts w:ascii="Verdana" w:hAnsi="Verdana"/>
          <w:b/>
          <w:bCs/>
          <w:spacing w:val="-3"/>
          <w:sz w:val="22"/>
          <w:szCs w:val="18"/>
        </w:rPr>
        <w:t>AGREEMENT ON (CO-)</w:t>
      </w:r>
      <w:r w:rsidRPr="00242F94">
        <w:rPr>
          <w:rFonts w:ascii="Verdana" w:hAnsi="Verdana"/>
          <w:b/>
          <w:bCs/>
          <w:spacing w:val="-3"/>
          <w:sz w:val="22"/>
          <w:szCs w:val="18"/>
        </w:rPr>
        <w:t xml:space="preserve"> </w:t>
      </w:r>
      <w:r w:rsidR="00AF799A" w:rsidRPr="00242F94">
        <w:rPr>
          <w:rFonts w:ascii="Verdana" w:hAnsi="Verdana"/>
          <w:b/>
          <w:bCs/>
          <w:spacing w:val="-3"/>
          <w:sz w:val="22"/>
          <w:szCs w:val="18"/>
        </w:rPr>
        <w:t xml:space="preserve">AUTHORSHIP </w:t>
      </w:r>
    </w:p>
    <w:p w14:paraId="6A1F2DE6" w14:textId="77777777" w:rsidR="00EE5A91" w:rsidRPr="00242F94" w:rsidRDefault="00EE5A91" w:rsidP="00EE5A91">
      <w:pPr>
        <w:spacing w:after="120"/>
        <w:jc w:val="both"/>
        <w:rPr>
          <w:rFonts w:ascii="Verdana" w:hAnsi="Verdana"/>
          <w:i/>
          <w:iCs/>
          <w:sz w:val="16"/>
          <w:szCs w:val="18"/>
        </w:rPr>
      </w:pPr>
      <w:r w:rsidRPr="00242F94">
        <w:rPr>
          <w:rFonts w:ascii="Verdana" w:hAnsi="Verdana"/>
          <w:i/>
          <w:iCs/>
          <w:sz w:val="16"/>
          <w:szCs w:val="18"/>
        </w:rPr>
        <w:t xml:space="preserve">Doing a PhD involves writing scientific publications. As part of this process, the PhD candidate and </w:t>
      </w:r>
      <w:r w:rsidR="00F8786F">
        <w:rPr>
          <w:rFonts w:ascii="Verdana" w:hAnsi="Verdana"/>
          <w:i/>
          <w:iCs/>
          <w:sz w:val="16"/>
          <w:szCs w:val="18"/>
        </w:rPr>
        <w:t>the</w:t>
      </w:r>
      <w:r w:rsidRPr="00242F94">
        <w:rPr>
          <w:rFonts w:ascii="Verdana" w:hAnsi="Verdana"/>
          <w:i/>
          <w:iCs/>
          <w:sz w:val="16"/>
          <w:szCs w:val="18"/>
        </w:rPr>
        <w:t xml:space="preserve"> supervisory team will need to discuss who qualifies for co-authorship, and based on which criteria, but also on the ranking of the author list. To aid this process and to provide a general guideline</w:t>
      </w:r>
      <w:r w:rsidR="00F87C09">
        <w:rPr>
          <w:rFonts w:ascii="Verdana" w:hAnsi="Verdana"/>
          <w:i/>
          <w:iCs/>
          <w:sz w:val="16"/>
          <w:szCs w:val="18"/>
        </w:rPr>
        <w:t xml:space="preserve"> (co)authorship guidelines are given below.</w:t>
      </w:r>
      <w:r w:rsidRPr="00242F94">
        <w:rPr>
          <w:rFonts w:ascii="Verdana" w:hAnsi="Verdana"/>
          <w:i/>
          <w:iCs/>
          <w:sz w:val="16"/>
          <w:szCs w:val="18"/>
        </w:rPr>
        <w:t xml:space="preserve"> </w:t>
      </w:r>
      <w:r w:rsidRPr="00242F94">
        <w:rPr>
          <w:rFonts w:ascii="Verdana" w:hAnsi="Verdana"/>
          <w:b/>
          <w:i/>
          <w:iCs/>
          <w:sz w:val="16"/>
          <w:szCs w:val="18"/>
        </w:rPr>
        <w:t>PE&amp;RC specifically asks the project team to take note of the</w:t>
      </w:r>
      <w:r w:rsidR="00290BEA">
        <w:rPr>
          <w:rFonts w:ascii="Verdana" w:hAnsi="Verdana"/>
          <w:b/>
          <w:i/>
          <w:iCs/>
          <w:sz w:val="16"/>
          <w:szCs w:val="18"/>
        </w:rPr>
        <w:t xml:space="preserve"> following</w:t>
      </w:r>
      <w:r w:rsidRPr="00242F94">
        <w:rPr>
          <w:rFonts w:ascii="Verdana" w:hAnsi="Verdana"/>
          <w:b/>
          <w:i/>
          <w:iCs/>
          <w:sz w:val="16"/>
          <w:szCs w:val="18"/>
        </w:rPr>
        <w:t xml:space="preserve"> guidelines </w:t>
      </w:r>
      <w:r w:rsidRPr="00242F94">
        <w:rPr>
          <w:rFonts w:ascii="Verdana" w:hAnsi="Verdana"/>
          <w:i/>
          <w:iCs/>
          <w:sz w:val="16"/>
          <w:szCs w:val="18"/>
        </w:rPr>
        <w:t xml:space="preserve">and to indicate whether </w:t>
      </w:r>
      <w:r w:rsidR="00AF799A" w:rsidRPr="00242F94">
        <w:rPr>
          <w:rFonts w:ascii="Verdana" w:hAnsi="Verdana"/>
          <w:i/>
          <w:iCs/>
          <w:sz w:val="16"/>
          <w:szCs w:val="18"/>
        </w:rPr>
        <w:t>the team plans to deviate from</w:t>
      </w:r>
      <w:r w:rsidRPr="00242F94">
        <w:rPr>
          <w:rFonts w:ascii="Verdana" w:hAnsi="Verdana"/>
          <w:i/>
          <w:iCs/>
          <w:sz w:val="16"/>
          <w:szCs w:val="18"/>
        </w:rPr>
        <w:t xml:space="preserve"> these guidelines.</w:t>
      </w:r>
    </w:p>
    <w:p w14:paraId="4930C8BD" w14:textId="77777777" w:rsidR="00EE5A91" w:rsidRPr="00242F94" w:rsidRDefault="00EE5A91" w:rsidP="00EE5A91">
      <w:pPr>
        <w:spacing w:before="120"/>
        <w:jc w:val="both"/>
        <w:rPr>
          <w:rFonts w:ascii="Verdana" w:hAnsi="Verdana"/>
          <w:b/>
          <w:iCs/>
          <w:sz w:val="18"/>
          <w:szCs w:val="18"/>
        </w:rPr>
      </w:pPr>
      <w:r w:rsidRPr="00242F94">
        <w:rPr>
          <w:rFonts w:ascii="Verdana" w:hAnsi="Verdana"/>
          <w:b/>
          <w:iCs/>
          <w:sz w:val="18"/>
          <w:szCs w:val="18"/>
        </w:rPr>
        <w:t>General advice regarding the publication process</w:t>
      </w:r>
    </w:p>
    <w:p w14:paraId="6F91E1FC" w14:textId="77777777" w:rsidR="00EE5A91" w:rsidRPr="00242F94" w:rsidRDefault="00EE5A91" w:rsidP="00EE5A91">
      <w:pPr>
        <w:numPr>
          <w:ilvl w:val="0"/>
          <w:numId w:val="25"/>
        </w:numPr>
        <w:tabs>
          <w:tab w:val="num" w:pos="720"/>
        </w:tabs>
        <w:jc w:val="both"/>
        <w:rPr>
          <w:rFonts w:ascii="Verdana" w:hAnsi="Verdana"/>
          <w:iCs/>
          <w:sz w:val="18"/>
          <w:szCs w:val="18"/>
        </w:rPr>
      </w:pPr>
      <w:r w:rsidRPr="00242F94">
        <w:rPr>
          <w:rFonts w:ascii="Verdana" w:hAnsi="Verdana"/>
          <w:iCs/>
          <w:sz w:val="18"/>
          <w:szCs w:val="18"/>
        </w:rPr>
        <w:t>Make a</w:t>
      </w:r>
      <w:r w:rsidR="00290BEA">
        <w:rPr>
          <w:rFonts w:ascii="Verdana" w:hAnsi="Verdana"/>
          <w:iCs/>
          <w:sz w:val="18"/>
          <w:szCs w:val="18"/>
        </w:rPr>
        <w:t>n</w:t>
      </w:r>
      <w:r w:rsidRPr="00242F94">
        <w:rPr>
          <w:rFonts w:ascii="Verdana" w:hAnsi="Verdana"/>
          <w:iCs/>
          <w:sz w:val="18"/>
          <w:szCs w:val="18"/>
        </w:rPr>
        <w:t xml:space="preserve"> agreement about the criteria for first authorship and the ranking of co-authors very early in the research process and also about the required tasks and activities to meet the criteria for author- and co-authorship.</w:t>
      </w:r>
    </w:p>
    <w:p w14:paraId="4A976CE5" w14:textId="77777777" w:rsidR="00EE5A91" w:rsidRPr="00242F94" w:rsidRDefault="00EE5A91" w:rsidP="00EE5A91">
      <w:pPr>
        <w:numPr>
          <w:ilvl w:val="0"/>
          <w:numId w:val="25"/>
        </w:numPr>
        <w:tabs>
          <w:tab w:val="num" w:pos="720"/>
        </w:tabs>
        <w:jc w:val="both"/>
        <w:rPr>
          <w:rFonts w:ascii="Verdana" w:hAnsi="Verdana"/>
          <w:iCs/>
          <w:sz w:val="18"/>
          <w:szCs w:val="18"/>
        </w:rPr>
      </w:pPr>
      <w:r w:rsidRPr="00242F94">
        <w:rPr>
          <w:rFonts w:ascii="Verdana" w:hAnsi="Verdana"/>
          <w:iCs/>
          <w:sz w:val="18"/>
          <w:szCs w:val="18"/>
        </w:rPr>
        <w:t>Decide on authorship and the ranking of the co-authors collectively.</w:t>
      </w:r>
    </w:p>
    <w:p w14:paraId="2E3959D8" w14:textId="77777777" w:rsidR="00EE5A91" w:rsidRPr="00242F94" w:rsidRDefault="00EE5A91" w:rsidP="00EE5A91">
      <w:pPr>
        <w:numPr>
          <w:ilvl w:val="0"/>
          <w:numId w:val="25"/>
        </w:numPr>
        <w:tabs>
          <w:tab w:val="num" w:pos="720"/>
        </w:tabs>
        <w:spacing w:after="120"/>
        <w:ind w:left="357" w:hanging="357"/>
        <w:jc w:val="both"/>
        <w:rPr>
          <w:rFonts w:ascii="Verdana" w:hAnsi="Verdana"/>
          <w:iCs/>
          <w:sz w:val="18"/>
          <w:szCs w:val="18"/>
        </w:rPr>
      </w:pPr>
      <w:r w:rsidRPr="00242F94">
        <w:rPr>
          <w:rFonts w:ascii="Verdana" w:hAnsi="Verdana"/>
          <w:iCs/>
          <w:sz w:val="18"/>
          <w:szCs w:val="18"/>
        </w:rPr>
        <w:t xml:space="preserve">In case of disagreement or </w:t>
      </w:r>
      <w:r w:rsidR="00AF799A" w:rsidRPr="00242F94">
        <w:rPr>
          <w:rFonts w:ascii="Verdana" w:hAnsi="Verdana"/>
          <w:iCs/>
          <w:sz w:val="18"/>
          <w:szCs w:val="18"/>
        </w:rPr>
        <w:t>doubts</w:t>
      </w:r>
      <w:r w:rsidRPr="00242F94">
        <w:rPr>
          <w:rFonts w:ascii="Verdana" w:hAnsi="Verdana"/>
          <w:iCs/>
          <w:sz w:val="18"/>
          <w:szCs w:val="18"/>
        </w:rPr>
        <w:t xml:space="preserve"> about authorship or ranking of authors, feel free to consult the PhD Programme Coordinators of PE&amp;RC.</w:t>
      </w:r>
    </w:p>
    <w:p w14:paraId="69388656" w14:textId="77777777" w:rsidR="00EE5A91" w:rsidRPr="00242F94" w:rsidRDefault="00EE5A91" w:rsidP="00EE5A91">
      <w:pPr>
        <w:spacing w:before="120"/>
        <w:jc w:val="both"/>
        <w:rPr>
          <w:rFonts w:ascii="Verdana" w:hAnsi="Verdana"/>
          <w:b/>
          <w:iCs/>
          <w:sz w:val="18"/>
          <w:szCs w:val="18"/>
        </w:rPr>
      </w:pPr>
      <w:r w:rsidRPr="00242F94">
        <w:rPr>
          <w:rFonts w:ascii="Verdana" w:hAnsi="Verdana"/>
          <w:b/>
          <w:iCs/>
          <w:sz w:val="18"/>
          <w:szCs w:val="18"/>
        </w:rPr>
        <w:t>Authorship and co-authorship</w:t>
      </w:r>
    </w:p>
    <w:p w14:paraId="38868D66" w14:textId="77777777" w:rsidR="00AF799A" w:rsidRPr="00242F94" w:rsidRDefault="00AF799A" w:rsidP="00AF799A">
      <w:pPr>
        <w:tabs>
          <w:tab w:val="num" w:pos="360"/>
        </w:tabs>
        <w:spacing w:after="120"/>
        <w:jc w:val="both"/>
        <w:rPr>
          <w:rFonts w:ascii="Verdana" w:hAnsi="Verdana"/>
          <w:iCs/>
          <w:sz w:val="18"/>
          <w:szCs w:val="18"/>
          <w:lang w:val="en-US"/>
        </w:rPr>
      </w:pPr>
      <w:r w:rsidRPr="00242F94">
        <w:rPr>
          <w:rFonts w:ascii="Verdana" w:hAnsi="Verdana"/>
          <w:iCs/>
          <w:sz w:val="18"/>
          <w:szCs w:val="18"/>
          <w:lang w:val="en-US"/>
        </w:rPr>
        <w:t xml:space="preserve">Starting point should be that all authors of a paper have contributed </w:t>
      </w:r>
      <w:r w:rsidRPr="00242F94">
        <w:rPr>
          <w:rFonts w:ascii="Verdana" w:hAnsi="Verdana"/>
          <w:i/>
          <w:iCs/>
          <w:sz w:val="18"/>
          <w:szCs w:val="18"/>
          <w:lang w:val="en-US"/>
        </w:rPr>
        <w:t>substantially</w:t>
      </w:r>
      <w:r w:rsidRPr="00242F94">
        <w:rPr>
          <w:rFonts w:ascii="Verdana" w:hAnsi="Verdana"/>
          <w:iCs/>
          <w:sz w:val="18"/>
          <w:szCs w:val="18"/>
          <w:lang w:val="en-US"/>
        </w:rPr>
        <w:t xml:space="preserve"> to the paper, have reviewed the final version of the manuscript, approve it for publication, and take public responsibility for the content of the paper.</w:t>
      </w:r>
    </w:p>
    <w:p w14:paraId="1CEB5B12" w14:textId="77777777" w:rsidR="00AF799A" w:rsidRPr="00242F94" w:rsidRDefault="00AF799A" w:rsidP="00AF799A">
      <w:pPr>
        <w:jc w:val="both"/>
        <w:rPr>
          <w:rFonts w:ascii="Verdana" w:hAnsi="Verdana"/>
          <w:iCs/>
          <w:sz w:val="18"/>
          <w:szCs w:val="18"/>
        </w:rPr>
      </w:pPr>
      <w:r w:rsidRPr="00242F94">
        <w:rPr>
          <w:rFonts w:ascii="Verdana" w:hAnsi="Verdana"/>
          <w:iCs/>
          <w:sz w:val="18"/>
          <w:szCs w:val="18"/>
        </w:rPr>
        <w:t>Someone’s contribution is substantial if he/she contributed to at least two of the following four aspects:</w:t>
      </w:r>
    </w:p>
    <w:p w14:paraId="0C11934A" w14:textId="77777777" w:rsidR="00AF799A" w:rsidRPr="00242F94" w:rsidRDefault="00AF799A" w:rsidP="00AF799A">
      <w:pPr>
        <w:numPr>
          <w:ilvl w:val="0"/>
          <w:numId w:val="25"/>
        </w:numPr>
        <w:tabs>
          <w:tab w:val="num" w:pos="720"/>
        </w:tabs>
        <w:jc w:val="both"/>
        <w:rPr>
          <w:rFonts w:ascii="Verdana" w:hAnsi="Verdana"/>
          <w:iCs/>
          <w:sz w:val="18"/>
          <w:szCs w:val="18"/>
        </w:rPr>
      </w:pPr>
      <w:r w:rsidRPr="00242F94">
        <w:rPr>
          <w:rFonts w:ascii="Verdana" w:hAnsi="Verdana"/>
          <w:iCs/>
          <w:sz w:val="18"/>
          <w:szCs w:val="18"/>
        </w:rPr>
        <w:t>Problem definition, design of the experiment or research project, planning. This may include acquisition of the project, writing of the project or research proposal, designing the experimental setup.</w:t>
      </w:r>
    </w:p>
    <w:p w14:paraId="194C37E1" w14:textId="77777777" w:rsidR="00AF799A" w:rsidRPr="00242F94" w:rsidRDefault="00AF799A" w:rsidP="00AF799A">
      <w:pPr>
        <w:numPr>
          <w:ilvl w:val="0"/>
          <w:numId w:val="25"/>
        </w:numPr>
        <w:tabs>
          <w:tab w:val="num" w:pos="720"/>
        </w:tabs>
        <w:jc w:val="both"/>
        <w:rPr>
          <w:rFonts w:ascii="Verdana" w:hAnsi="Verdana"/>
          <w:iCs/>
          <w:sz w:val="18"/>
          <w:szCs w:val="18"/>
        </w:rPr>
      </w:pPr>
      <w:r w:rsidRPr="00242F94">
        <w:rPr>
          <w:rFonts w:ascii="Verdana" w:hAnsi="Verdana"/>
          <w:iCs/>
          <w:sz w:val="18"/>
          <w:szCs w:val="18"/>
        </w:rPr>
        <w:t>Practical execution of the lab or field work. Production of data.</w:t>
      </w:r>
    </w:p>
    <w:p w14:paraId="1C087CD8" w14:textId="77777777" w:rsidR="00AF799A" w:rsidRPr="00242F94" w:rsidRDefault="00AF799A" w:rsidP="00AF799A">
      <w:pPr>
        <w:numPr>
          <w:ilvl w:val="0"/>
          <w:numId w:val="25"/>
        </w:numPr>
        <w:tabs>
          <w:tab w:val="num" w:pos="720"/>
        </w:tabs>
        <w:jc w:val="both"/>
        <w:rPr>
          <w:rFonts w:ascii="Verdana" w:hAnsi="Verdana"/>
          <w:iCs/>
          <w:sz w:val="18"/>
          <w:szCs w:val="18"/>
        </w:rPr>
      </w:pPr>
      <w:r w:rsidRPr="00242F94">
        <w:rPr>
          <w:rFonts w:ascii="Verdana" w:hAnsi="Verdana"/>
          <w:iCs/>
          <w:sz w:val="18"/>
          <w:szCs w:val="18"/>
        </w:rPr>
        <w:t>Analyses and interpretation of the results.</w:t>
      </w:r>
    </w:p>
    <w:p w14:paraId="0CAA3699" w14:textId="77777777" w:rsidR="00AF799A" w:rsidRPr="00242F94" w:rsidRDefault="00AF799A" w:rsidP="00AF799A">
      <w:pPr>
        <w:numPr>
          <w:ilvl w:val="0"/>
          <w:numId w:val="25"/>
        </w:numPr>
        <w:tabs>
          <w:tab w:val="num" w:pos="720"/>
        </w:tabs>
        <w:jc w:val="both"/>
        <w:rPr>
          <w:rFonts w:ascii="Verdana" w:hAnsi="Verdana"/>
          <w:iCs/>
          <w:sz w:val="18"/>
          <w:szCs w:val="18"/>
        </w:rPr>
      </w:pPr>
      <w:r w:rsidRPr="00242F94">
        <w:rPr>
          <w:rFonts w:ascii="Verdana" w:hAnsi="Verdana"/>
          <w:iCs/>
          <w:sz w:val="18"/>
          <w:szCs w:val="18"/>
        </w:rPr>
        <w:t>Writing of the manuscript.</w:t>
      </w:r>
    </w:p>
    <w:p w14:paraId="78FD5409" w14:textId="77777777" w:rsidR="00AF799A" w:rsidRPr="00242F94" w:rsidRDefault="00AF799A" w:rsidP="00AF799A">
      <w:pPr>
        <w:spacing w:after="120"/>
        <w:jc w:val="both"/>
        <w:rPr>
          <w:rFonts w:ascii="Verdana" w:hAnsi="Verdana"/>
          <w:iCs/>
          <w:sz w:val="18"/>
          <w:szCs w:val="18"/>
          <w:lang w:val="en-US"/>
        </w:rPr>
      </w:pPr>
      <w:r w:rsidRPr="00242F94">
        <w:rPr>
          <w:rFonts w:ascii="Verdana" w:hAnsi="Verdana"/>
          <w:iCs/>
          <w:sz w:val="18"/>
          <w:szCs w:val="18"/>
          <w:lang w:val="en-US"/>
        </w:rPr>
        <w:t>The contribution to two of these four aspects must really have made a difference. This does not necessarily mean that the contribution took much time. Consequently, someone who supplies data can only be a coauthor if he/she also contributes to one of the other three aspects.</w:t>
      </w:r>
      <w:r w:rsidRPr="00242F94">
        <w:rPr>
          <w:rFonts w:ascii="Verdana" w:hAnsi="Verdana"/>
          <w:iCs/>
          <w:sz w:val="18"/>
          <w:szCs w:val="18"/>
        </w:rPr>
        <w:t xml:space="preserve"> </w:t>
      </w:r>
      <w:r w:rsidRPr="00242F94">
        <w:rPr>
          <w:rFonts w:ascii="Verdana" w:hAnsi="Verdana"/>
          <w:iCs/>
          <w:sz w:val="18"/>
          <w:szCs w:val="18"/>
          <w:lang w:val="en-US"/>
        </w:rPr>
        <w:t>It may help to be clear about this in an early stage, for instance when you ask someone for data.</w:t>
      </w:r>
    </w:p>
    <w:p w14:paraId="298DCFE9" w14:textId="77777777" w:rsidR="00EE5A91" w:rsidRPr="00242F94" w:rsidRDefault="00AF799A" w:rsidP="00EE5A91">
      <w:pPr>
        <w:spacing w:after="120"/>
        <w:jc w:val="both"/>
        <w:rPr>
          <w:rFonts w:ascii="Verdana" w:hAnsi="Verdana"/>
          <w:iCs/>
          <w:sz w:val="18"/>
          <w:szCs w:val="18"/>
          <w:lang w:val="en-US"/>
        </w:rPr>
      </w:pPr>
      <w:r w:rsidRPr="00242F94">
        <w:rPr>
          <w:rFonts w:ascii="Verdana" w:hAnsi="Verdana"/>
          <w:iCs/>
          <w:sz w:val="18"/>
          <w:szCs w:val="18"/>
          <w:lang w:val="en-US"/>
        </w:rPr>
        <w:t>People who contributed to a paper, but whose contribution does not meet the above-mentioned criteria for a co-author should be mentioned in the acknowledgements of a paper. Finally, t</w:t>
      </w:r>
      <w:r w:rsidR="00EE5A91" w:rsidRPr="00242F94">
        <w:rPr>
          <w:rFonts w:ascii="Verdana" w:hAnsi="Verdana"/>
          <w:iCs/>
          <w:sz w:val="18"/>
          <w:szCs w:val="18"/>
        </w:rPr>
        <w:t xml:space="preserve">he author who submits a manuscript for publication accepts the responsibility of having included as co-authors all persons appropriate and none inappropriate. The submitting author should have sent each living co-author a copy of the manuscript and have obtained the co-author’s assent to </w:t>
      </w:r>
      <w:r w:rsidRPr="00242F94">
        <w:rPr>
          <w:rFonts w:ascii="Verdana" w:hAnsi="Verdana"/>
          <w:iCs/>
          <w:sz w:val="18"/>
          <w:szCs w:val="18"/>
        </w:rPr>
        <w:t>submit it as such</w:t>
      </w:r>
      <w:r w:rsidR="00EE5A91" w:rsidRPr="00242F94">
        <w:rPr>
          <w:rFonts w:ascii="Verdana" w:hAnsi="Verdana"/>
          <w:iCs/>
          <w:sz w:val="18"/>
          <w:szCs w:val="18"/>
        </w:rPr>
        <w:t>.</w:t>
      </w:r>
    </w:p>
    <w:p w14:paraId="406DF430" w14:textId="77777777" w:rsidR="00EE5A91" w:rsidRPr="00242F94" w:rsidRDefault="00EE5A91" w:rsidP="00EE5A91">
      <w:pPr>
        <w:spacing w:before="120"/>
        <w:jc w:val="both"/>
        <w:rPr>
          <w:rFonts w:ascii="Verdana" w:hAnsi="Verdana"/>
          <w:b/>
          <w:iCs/>
          <w:sz w:val="18"/>
          <w:szCs w:val="18"/>
        </w:rPr>
      </w:pPr>
      <w:r w:rsidRPr="00242F94">
        <w:rPr>
          <w:rFonts w:ascii="Verdana" w:hAnsi="Verdana"/>
          <w:b/>
          <w:iCs/>
          <w:sz w:val="18"/>
          <w:szCs w:val="18"/>
        </w:rPr>
        <w:t>Author Ranking</w:t>
      </w:r>
    </w:p>
    <w:p w14:paraId="553DA768" w14:textId="77777777" w:rsidR="00EE5A91" w:rsidRPr="00242F94" w:rsidRDefault="00EE5A91" w:rsidP="006B3462">
      <w:pPr>
        <w:numPr>
          <w:ilvl w:val="0"/>
          <w:numId w:val="24"/>
        </w:numPr>
        <w:tabs>
          <w:tab w:val="clear" w:pos="360"/>
        </w:tabs>
        <w:ind w:left="284" w:hanging="284"/>
        <w:jc w:val="both"/>
        <w:rPr>
          <w:rFonts w:ascii="Verdana" w:hAnsi="Verdana"/>
          <w:iCs/>
          <w:sz w:val="18"/>
          <w:szCs w:val="18"/>
        </w:rPr>
      </w:pPr>
      <w:r w:rsidRPr="00242F94">
        <w:rPr>
          <w:rFonts w:ascii="Verdana" w:hAnsi="Verdana"/>
          <w:iCs/>
          <w:sz w:val="18"/>
          <w:szCs w:val="18"/>
        </w:rPr>
        <w:t>The ‘first author’ is always the person who has made the most important integrating contribution.</w:t>
      </w:r>
    </w:p>
    <w:p w14:paraId="394C360B" w14:textId="77777777" w:rsidR="00EE5A91" w:rsidRPr="00242F94" w:rsidRDefault="00EE5A91" w:rsidP="00EE5A91">
      <w:pPr>
        <w:numPr>
          <w:ilvl w:val="0"/>
          <w:numId w:val="24"/>
        </w:numPr>
        <w:tabs>
          <w:tab w:val="clear" w:pos="360"/>
        </w:tabs>
        <w:ind w:left="284" w:hanging="284"/>
        <w:jc w:val="both"/>
        <w:rPr>
          <w:rFonts w:ascii="Verdana" w:hAnsi="Verdana"/>
          <w:iCs/>
          <w:sz w:val="18"/>
          <w:szCs w:val="18"/>
        </w:rPr>
      </w:pPr>
      <w:r w:rsidRPr="00242F94">
        <w:rPr>
          <w:rFonts w:ascii="Verdana" w:hAnsi="Verdana"/>
          <w:iCs/>
          <w:sz w:val="18"/>
          <w:szCs w:val="18"/>
        </w:rPr>
        <w:t>All other authors are ranked in accordance with the general rules or customs of the specific discipline. Authors may be ranked in order of decreasing importance of their integrating contribution, or a special position may be assigned to the 2</w:t>
      </w:r>
      <w:r w:rsidRPr="00242F94">
        <w:rPr>
          <w:rFonts w:ascii="Verdana" w:hAnsi="Verdana"/>
          <w:iCs/>
          <w:sz w:val="18"/>
          <w:szCs w:val="18"/>
          <w:vertAlign w:val="superscript"/>
        </w:rPr>
        <w:t>nd</w:t>
      </w:r>
      <w:r w:rsidR="00AF799A" w:rsidRPr="00242F94">
        <w:rPr>
          <w:rFonts w:ascii="Verdana" w:hAnsi="Verdana"/>
          <w:iCs/>
          <w:sz w:val="18"/>
          <w:szCs w:val="18"/>
        </w:rPr>
        <w:t xml:space="preserve"> author and last author</w:t>
      </w:r>
      <w:r w:rsidRPr="00242F94">
        <w:rPr>
          <w:rFonts w:ascii="Verdana" w:hAnsi="Verdana"/>
          <w:iCs/>
          <w:sz w:val="18"/>
          <w:szCs w:val="18"/>
        </w:rPr>
        <w:t>, unless the editorial board of a scientific journal has determined other rules</w:t>
      </w:r>
      <w:r w:rsidR="00AF799A" w:rsidRPr="00242F94">
        <w:rPr>
          <w:rFonts w:ascii="Verdana" w:hAnsi="Verdana"/>
          <w:iCs/>
          <w:sz w:val="18"/>
          <w:szCs w:val="18"/>
        </w:rPr>
        <w:t xml:space="preserve"> for author ranking explicitly.</w:t>
      </w:r>
    </w:p>
    <w:p w14:paraId="3BC2281A" w14:textId="77777777" w:rsidR="00EE5A91" w:rsidRPr="00242F94" w:rsidRDefault="00EE5A91" w:rsidP="00EE5A91">
      <w:pPr>
        <w:numPr>
          <w:ilvl w:val="0"/>
          <w:numId w:val="24"/>
        </w:numPr>
        <w:tabs>
          <w:tab w:val="clear" w:pos="360"/>
        </w:tabs>
        <w:spacing w:after="120"/>
        <w:ind w:left="284" w:hanging="284"/>
        <w:jc w:val="both"/>
        <w:rPr>
          <w:rFonts w:ascii="Verdana" w:hAnsi="Verdana"/>
          <w:iCs/>
          <w:sz w:val="18"/>
          <w:szCs w:val="18"/>
        </w:rPr>
      </w:pPr>
      <w:r w:rsidRPr="00242F94">
        <w:rPr>
          <w:rFonts w:ascii="Verdana" w:hAnsi="Verdana"/>
          <w:iCs/>
          <w:sz w:val="18"/>
          <w:szCs w:val="18"/>
        </w:rPr>
        <w:t>Keep in mind the tasks and competences of the author in order to balance the importance of their “substantial individual contributions”.</w:t>
      </w:r>
    </w:p>
    <w:p w14:paraId="22893AB3" w14:textId="77777777" w:rsidR="00EE5A91" w:rsidRPr="00242F94" w:rsidRDefault="00EE5A91" w:rsidP="00EE5A91">
      <w:pPr>
        <w:spacing w:after="120"/>
        <w:jc w:val="both"/>
        <w:rPr>
          <w:rFonts w:ascii="Verdana" w:hAnsi="Verdana"/>
          <w:b/>
          <w:iCs/>
          <w:sz w:val="18"/>
          <w:szCs w:val="18"/>
        </w:rPr>
      </w:pPr>
    </w:p>
    <w:p w14:paraId="059DA2EC" w14:textId="77777777" w:rsidR="00EE5A91" w:rsidRPr="00242F94" w:rsidRDefault="00AF799A" w:rsidP="00EE5A91">
      <w:pPr>
        <w:spacing w:after="120"/>
        <w:jc w:val="both"/>
        <w:rPr>
          <w:rFonts w:ascii="Verdana" w:hAnsi="Verdana"/>
          <w:b/>
          <w:iCs/>
          <w:sz w:val="18"/>
          <w:szCs w:val="18"/>
        </w:rPr>
      </w:pPr>
      <w:r w:rsidRPr="00242F94">
        <w:rPr>
          <w:rFonts w:ascii="Verdana" w:hAnsi="Verdana"/>
          <w:b/>
          <w:iCs/>
          <w:sz w:val="18"/>
          <w:szCs w:val="18"/>
        </w:rPr>
        <w:t>T</w:t>
      </w:r>
      <w:r w:rsidR="00EE5A91" w:rsidRPr="00242F94">
        <w:rPr>
          <w:rFonts w:ascii="Verdana" w:hAnsi="Verdana"/>
          <w:b/>
          <w:iCs/>
          <w:sz w:val="18"/>
          <w:szCs w:val="18"/>
        </w:rPr>
        <w:t>eam statement on authorship arrangements:</w:t>
      </w:r>
    </w:p>
    <w:tbl>
      <w:tblPr>
        <w:tblW w:w="4867"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825"/>
        <w:gridCol w:w="1328"/>
      </w:tblGrid>
      <w:tr w:rsidR="00EE5A91" w:rsidRPr="00242F94" w14:paraId="1A288A4F" w14:textId="77777777" w:rsidTr="00392A0D">
        <w:trPr>
          <w:trHeight w:val="567"/>
        </w:trPr>
        <w:tc>
          <w:tcPr>
            <w:tcW w:w="7825" w:type="dxa"/>
            <w:noWrap/>
            <w:vAlign w:val="center"/>
          </w:tcPr>
          <w:p w14:paraId="0B7FEC90" w14:textId="77777777" w:rsidR="00EE5A91" w:rsidRPr="00242F94" w:rsidRDefault="00AF799A" w:rsidP="00AF799A">
            <w:pPr>
              <w:tabs>
                <w:tab w:val="left" w:pos="-8220"/>
                <w:tab w:val="left" w:pos="-7500"/>
                <w:tab w:val="left" w:pos="-6780"/>
                <w:tab w:val="left" w:pos="-6474"/>
                <w:tab w:val="left" w:pos="-4796"/>
                <w:tab w:val="left" w:pos="-1992"/>
                <w:tab w:val="left" w:pos="-1020"/>
                <w:tab w:val="left" w:pos="-300"/>
                <w:tab w:val="left" w:pos="420"/>
                <w:tab w:val="left" w:pos="1140"/>
                <w:tab w:val="left" w:pos="1860"/>
              </w:tabs>
              <w:rPr>
                <w:rFonts w:ascii="Verdana" w:hAnsi="Verdana"/>
                <w:b/>
                <w:spacing w:val="-2"/>
                <w:sz w:val="18"/>
                <w:szCs w:val="18"/>
              </w:rPr>
            </w:pPr>
            <w:r w:rsidRPr="00242F94">
              <w:rPr>
                <w:rFonts w:ascii="Verdana" w:hAnsi="Verdana"/>
                <w:b/>
                <w:spacing w:val="-2"/>
                <w:sz w:val="18"/>
                <w:szCs w:val="18"/>
              </w:rPr>
              <w:t>Is the project team planning to adhere to the PE&amp;RC authorship guidelines?</w:t>
            </w:r>
          </w:p>
        </w:tc>
        <w:tc>
          <w:tcPr>
            <w:tcW w:w="1328" w:type="dxa"/>
            <w:vAlign w:val="center"/>
          </w:tcPr>
          <w:p w14:paraId="45A305F6" w14:textId="77777777" w:rsidR="00EE5A91" w:rsidRPr="00392A0D" w:rsidRDefault="00EE5A91" w:rsidP="00392A0D">
            <w:pPr>
              <w:tabs>
                <w:tab w:val="left" w:pos="-8220"/>
                <w:tab w:val="left" w:pos="-7500"/>
                <w:tab w:val="left" w:pos="-6780"/>
                <w:tab w:val="left" w:pos="-6474"/>
                <w:tab w:val="left" w:pos="-4796"/>
                <w:tab w:val="left" w:pos="-1992"/>
                <w:tab w:val="left" w:pos="-1020"/>
                <w:tab w:val="left" w:pos="-300"/>
                <w:tab w:val="left" w:pos="420"/>
                <w:tab w:val="left" w:pos="1140"/>
                <w:tab w:val="left" w:pos="1860"/>
              </w:tabs>
              <w:jc w:val="center"/>
              <w:rPr>
                <w:rFonts w:ascii="Verdana" w:hAnsi="Verdana"/>
                <w:b/>
                <w:spacing w:val="-2"/>
                <w:sz w:val="20"/>
                <w:szCs w:val="18"/>
              </w:rPr>
            </w:pPr>
            <w:r w:rsidRPr="003225BC">
              <w:rPr>
                <w:rFonts w:ascii="Verdana" w:hAnsi="Verdana"/>
                <w:b/>
                <w:spacing w:val="-2"/>
                <w:sz w:val="20"/>
                <w:szCs w:val="18"/>
                <w:u w:val="single"/>
              </w:rPr>
              <w:t>YES</w:t>
            </w:r>
            <w:r w:rsidR="00392A0D" w:rsidRPr="00392A0D">
              <w:rPr>
                <w:rFonts w:ascii="Verdana" w:hAnsi="Verdana"/>
                <w:b/>
                <w:spacing w:val="-2"/>
                <w:sz w:val="20"/>
                <w:szCs w:val="18"/>
              </w:rPr>
              <w:t xml:space="preserve"> </w:t>
            </w:r>
            <w:r w:rsidRPr="00392A0D">
              <w:rPr>
                <w:rFonts w:ascii="Verdana" w:hAnsi="Verdana"/>
                <w:b/>
                <w:spacing w:val="-2"/>
                <w:sz w:val="20"/>
                <w:szCs w:val="18"/>
              </w:rPr>
              <w:t>/</w:t>
            </w:r>
            <w:r w:rsidR="00392A0D" w:rsidRPr="00392A0D">
              <w:rPr>
                <w:rFonts w:ascii="Verdana" w:hAnsi="Verdana"/>
                <w:b/>
                <w:spacing w:val="-2"/>
                <w:sz w:val="20"/>
                <w:szCs w:val="18"/>
              </w:rPr>
              <w:t xml:space="preserve"> </w:t>
            </w:r>
            <w:r w:rsidRPr="00392A0D">
              <w:rPr>
                <w:rFonts w:ascii="Verdana" w:hAnsi="Verdana"/>
                <w:b/>
                <w:spacing w:val="-2"/>
                <w:sz w:val="20"/>
                <w:szCs w:val="18"/>
              </w:rPr>
              <w:t>NO</w:t>
            </w:r>
          </w:p>
        </w:tc>
      </w:tr>
      <w:tr w:rsidR="00EE5A91" w:rsidRPr="004D1836" w14:paraId="1CF0634D" w14:textId="77777777" w:rsidTr="00392A0D">
        <w:trPr>
          <w:trHeight w:val="2494"/>
        </w:trPr>
        <w:tc>
          <w:tcPr>
            <w:tcW w:w="9153" w:type="dxa"/>
            <w:gridSpan w:val="2"/>
          </w:tcPr>
          <w:p w14:paraId="204EA74F" w14:textId="77777777" w:rsidR="00EE5A91" w:rsidRPr="00AF799A" w:rsidRDefault="00AF799A" w:rsidP="00EE5A91">
            <w:pPr>
              <w:tabs>
                <w:tab w:val="left" w:pos="-8220"/>
                <w:tab w:val="left" w:pos="-7500"/>
                <w:tab w:val="left" w:pos="-6780"/>
                <w:tab w:val="left" w:pos="-6474"/>
                <w:tab w:val="left" w:pos="-4796"/>
                <w:tab w:val="left" w:pos="-1992"/>
                <w:tab w:val="left" w:pos="-1020"/>
                <w:tab w:val="left" w:pos="-300"/>
                <w:tab w:val="left" w:pos="420"/>
                <w:tab w:val="left" w:pos="1140"/>
                <w:tab w:val="left" w:pos="1860"/>
              </w:tabs>
              <w:spacing w:before="60"/>
              <w:rPr>
                <w:rFonts w:ascii="Verdana" w:hAnsi="Verdana"/>
                <w:i/>
                <w:spacing w:val="-2"/>
                <w:sz w:val="18"/>
                <w:szCs w:val="18"/>
              </w:rPr>
            </w:pPr>
            <w:r w:rsidRPr="00242F94">
              <w:rPr>
                <w:rFonts w:ascii="Verdana" w:hAnsi="Verdana"/>
                <w:i/>
                <w:spacing w:val="-2"/>
                <w:sz w:val="18"/>
                <w:szCs w:val="18"/>
              </w:rPr>
              <w:t>If no, on which aspects is the team planning to deviate from the above-mentioned guidelines?</w:t>
            </w:r>
          </w:p>
          <w:p w14:paraId="0475346E" w14:textId="77777777" w:rsidR="00EE5A91" w:rsidRDefault="00EE5A91" w:rsidP="00D466F9">
            <w:pPr>
              <w:tabs>
                <w:tab w:val="left" w:pos="-8220"/>
                <w:tab w:val="left" w:pos="-7500"/>
                <w:tab w:val="left" w:pos="-6780"/>
                <w:tab w:val="left" w:pos="-6474"/>
                <w:tab w:val="left" w:pos="-4796"/>
                <w:tab w:val="left" w:pos="-1992"/>
                <w:tab w:val="left" w:pos="-1020"/>
                <w:tab w:val="left" w:pos="-300"/>
                <w:tab w:val="left" w:pos="420"/>
                <w:tab w:val="left" w:pos="1140"/>
                <w:tab w:val="left" w:pos="1860"/>
              </w:tabs>
              <w:rPr>
                <w:rFonts w:ascii="Verdana" w:hAnsi="Verdana"/>
                <w:spacing w:val="-2"/>
                <w:sz w:val="18"/>
                <w:szCs w:val="18"/>
              </w:rPr>
            </w:pPr>
          </w:p>
          <w:p w14:paraId="1F691251" w14:textId="77777777" w:rsidR="00EE5A91" w:rsidRPr="004D1836" w:rsidRDefault="00EE5A91" w:rsidP="00D466F9">
            <w:pPr>
              <w:tabs>
                <w:tab w:val="left" w:pos="-8220"/>
                <w:tab w:val="left" w:pos="-7500"/>
                <w:tab w:val="left" w:pos="-6780"/>
                <w:tab w:val="left" w:pos="-6474"/>
                <w:tab w:val="left" w:pos="-4796"/>
                <w:tab w:val="left" w:pos="-1992"/>
                <w:tab w:val="left" w:pos="-1020"/>
                <w:tab w:val="left" w:pos="-300"/>
                <w:tab w:val="left" w:pos="420"/>
                <w:tab w:val="left" w:pos="1140"/>
                <w:tab w:val="left" w:pos="1860"/>
              </w:tabs>
              <w:rPr>
                <w:rFonts w:ascii="Verdana" w:hAnsi="Verdana"/>
                <w:spacing w:val="-2"/>
                <w:sz w:val="18"/>
                <w:szCs w:val="18"/>
              </w:rPr>
            </w:pPr>
          </w:p>
        </w:tc>
      </w:tr>
    </w:tbl>
    <w:p w14:paraId="4D1E4B73" w14:textId="4D619B9D" w:rsidR="00F05833" w:rsidRPr="00AF799A" w:rsidRDefault="00F315D2" w:rsidP="005841A1">
      <w:pPr>
        <w:pBdr>
          <w:bottom w:val="single" w:sz="4" w:space="1" w:color="auto"/>
        </w:pBdr>
        <w:tabs>
          <w:tab w:val="left" w:pos="-8220"/>
          <w:tab w:val="left" w:pos="-7500"/>
          <w:tab w:val="left" w:pos="-6780"/>
          <w:tab w:val="left" w:pos="-2813"/>
          <w:tab w:val="left" w:pos="-1740"/>
          <w:tab w:val="left" w:pos="-1020"/>
          <w:tab w:val="left" w:pos="-300"/>
          <w:tab w:val="left" w:pos="420"/>
          <w:tab w:val="left" w:pos="1140"/>
          <w:tab w:val="left" w:pos="1860"/>
        </w:tabs>
        <w:ind w:left="420" w:hanging="420"/>
        <w:rPr>
          <w:rFonts w:ascii="Verdana" w:hAnsi="Verdana"/>
          <w:spacing w:val="-3"/>
          <w:sz w:val="22"/>
          <w:szCs w:val="18"/>
        </w:rPr>
      </w:pPr>
      <w:r w:rsidRPr="00AF799A">
        <w:rPr>
          <w:rFonts w:ascii="Verdana" w:hAnsi="Verdana"/>
          <w:b/>
          <w:bCs/>
          <w:spacing w:val="-3"/>
          <w:sz w:val="22"/>
          <w:szCs w:val="18"/>
        </w:rPr>
        <w:br w:type="page"/>
      </w:r>
      <w:r w:rsidR="002A1B07" w:rsidRPr="00AF799A">
        <w:rPr>
          <w:rFonts w:ascii="Verdana" w:hAnsi="Verdana"/>
          <w:b/>
          <w:bCs/>
          <w:spacing w:val="-3"/>
          <w:sz w:val="22"/>
          <w:szCs w:val="18"/>
        </w:rPr>
        <w:lastRenderedPageBreak/>
        <w:t>C</w:t>
      </w:r>
      <w:r w:rsidR="004825D8" w:rsidRPr="00AF799A">
        <w:rPr>
          <w:rFonts w:ascii="Verdana" w:hAnsi="Verdana"/>
          <w:b/>
          <w:bCs/>
          <w:spacing w:val="-3"/>
          <w:sz w:val="22"/>
          <w:szCs w:val="18"/>
        </w:rPr>
        <w:t>.</w:t>
      </w:r>
      <w:r w:rsidR="00F05833" w:rsidRPr="00AF799A">
        <w:rPr>
          <w:rFonts w:ascii="Verdana" w:hAnsi="Verdana"/>
          <w:b/>
          <w:bCs/>
          <w:spacing w:val="-3"/>
          <w:sz w:val="22"/>
          <w:szCs w:val="18"/>
        </w:rPr>
        <w:t xml:space="preserve"> APPROVAL / SIGNATURES </w:t>
      </w:r>
    </w:p>
    <w:p w14:paraId="1E4169C0" w14:textId="05EA632B" w:rsidR="00F05833" w:rsidRDefault="00F05833" w:rsidP="004D1836">
      <w:pPr>
        <w:tabs>
          <w:tab w:val="left" w:pos="-1440"/>
          <w:tab w:val="left" w:pos="0"/>
          <w:tab w:val="left" w:pos="360"/>
          <w:tab w:val="left" w:pos="600"/>
          <w:tab w:val="left" w:pos="1440"/>
        </w:tabs>
        <w:rPr>
          <w:rFonts w:ascii="Verdana" w:hAnsi="Verdana"/>
          <w:sz w:val="18"/>
          <w:szCs w:val="18"/>
        </w:rPr>
      </w:pPr>
      <w:r w:rsidRPr="004D1836">
        <w:rPr>
          <w:rFonts w:ascii="Verdana" w:hAnsi="Verdana"/>
          <w:sz w:val="18"/>
          <w:szCs w:val="18"/>
        </w:rPr>
        <w:t xml:space="preserve">Adjustments </w:t>
      </w:r>
      <w:r w:rsidR="007C7CC4" w:rsidRPr="004D1836">
        <w:rPr>
          <w:rFonts w:ascii="Verdana" w:hAnsi="Verdana"/>
          <w:sz w:val="18"/>
          <w:szCs w:val="18"/>
        </w:rPr>
        <w:t xml:space="preserve">with respect to supervision </w:t>
      </w:r>
      <w:r w:rsidRPr="004D1836">
        <w:rPr>
          <w:rFonts w:ascii="Verdana" w:hAnsi="Verdana"/>
          <w:sz w:val="18"/>
          <w:szCs w:val="18"/>
        </w:rPr>
        <w:t xml:space="preserve">are possible, as it is almost impossible to foresee every development that occurs during the four-year appointment. The agreed plan however, is an essential part of the </w:t>
      </w:r>
      <w:r w:rsidR="000F6A9E" w:rsidRPr="004D1836">
        <w:rPr>
          <w:rFonts w:ascii="Verdana" w:hAnsi="Verdana"/>
          <w:sz w:val="18"/>
          <w:szCs w:val="18"/>
        </w:rPr>
        <w:t xml:space="preserve">file </w:t>
      </w:r>
      <w:r w:rsidRPr="004D1836">
        <w:rPr>
          <w:rFonts w:ascii="Verdana" w:hAnsi="Verdana"/>
          <w:sz w:val="18"/>
          <w:szCs w:val="18"/>
        </w:rPr>
        <w:t xml:space="preserve">of every PhD </w:t>
      </w:r>
      <w:r w:rsidR="00574947" w:rsidRPr="004D1836">
        <w:rPr>
          <w:rFonts w:ascii="Verdana" w:hAnsi="Verdana"/>
          <w:sz w:val="18"/>
          <w:szCs w:val="18"/>
        </w:rPr>
        <w:t>candidate</w:t>
      </w:r>
      <w:r w:rsidRPr="004D1836">
        <w:rPr>
          <w:rFonts w:ascii="Verdana" w:hAnsi="Verdana"/>
          <w:sz w:val="18"/>
          <w:szCs w:val="18"/>
        </w:rPr>
        <w:t xml:space="preserve">. Both </w:t>
      </w:r>
      <w:r w:rsidR="004018F5">
        <w:rPr>
          <w:rFonts w:ascii="Verdana" w:hAnsi="Verdana"/>
          <w:sz w:val="18"/>
          <w:szCs w:val="18"/>
        </w:rPr>
        <w:t>the PhD candidate and the supervisors</w:t>
      </w:r>
      <w:r w:rsidRPr="004D1836">
        <w:rPr>
          <w:rFonts w:ascii="Verdana" w:hAnsi="Verdana"/>
          <w:sz w:val="18"/>
          <w:szCs w:val="18"/>
        </w:rPr>
        <w:t xml:space="preserve"> </w:t>
      </w:r>
      <w:r w:rsidR="000F6A9E" w:rsidRPr="004D1836">
        <w:rPr>
          <w:rFonts w:ascii="Verdana" w:hAnsi="Verdana"/>
          <w:sz w:val="18"/>
          <w:szCs w:val="18"/>
        </w:rPr>
        <w:t xml:space="preserve">derive </w:t>
      </w:r>
      <w:r w:rsidRPr="004D1836">
        <w:rPr>
          <w:rFonts w:ascii="Verdana" w:hAnsi="Verdana"/>
          <w:sz w:val="18"/>
          <w:szCs w:val="18"/>
        </w:rPr>
        <w:t xml:space="preserve">rights and obligations </w:t>
      </w:r>
      <w:r w:rsidR="000F6A9E" w:rsidRPr="004D1836">
        <w:rPr>
          <w:rFonts w:ascii="Verdana" w:hAnsi="Verdana"/>
          <w:sz w:val="18"/>
          <w:szCs w:val="18"/>
        </w:rPr>
        <w:t xml:space="preserve">from </w:t>
      </w:r>
      <w:r w:rsidRPr="004D1836">
        <w:rPr>
          <w:rFonts w:ascii="Verdana" w:hAnsi="Verdana"/>
          <w:sz w:val="18"/>
          <w:szCs w:val="18"/>
        </w:rPr>
        <w:t>it. Therefore, it is necessary to hand i</w:t>
      </w:r>
      <w:r w:rsidR="007C7CC4" w:rsidRPr="004D1836">
        <w:rPr>
          <w:rFonts w:ascii="Verdana" w:hAnsi="Verdana"/>
          <w:sz w:val="18"/>
          <w:szCs w:val="18"/>
        </w:rPr>
        <w:t>n the form as soon as possible.</w:t>
      </w:r>
    </w:p>
    <w:p w14:paraId="4E829E9A" w14:textId="77777777" w:rsidR="000D0414" w:rsidRDefault="000D0414" w:rsidP="004D1836">
      <w:pPr>
        <w:tabs>
          <w:tab w:val="left" w:pos="-1440"/>
          <w:tab w:val="left" w:pos="0"/>
          <w:tab w:val="left" w:pos="360"/>
          <w:tab w:val="left" w:pos="600"/>
          <w:tab w:val="left" w:pos="1440"/>
        </w:tabs>
        <w:rPr>
          <w:rFonts w:ascii="Verdana" w:hAnsi="Verdana"/>
          <w:sz w:val="18"/>
          <w:szCs w:val="18"/>
        </w:rPr>
      </w:pPr>
    </w:p>
    <w:p w14:paraId="040B4819" w14:textId="02AB3F1D" w:rsidR="000D0414" w:rsidRPr="000D0414" w:rsidRDefault="000D0414" w:rsidP="004D1836">
      <w:pPr>
        <w:tabs>
          <w:tab w:val="left" w:pos="-1440"/>
          <w:tab w:val="left" w:pos="0"/>
          <w:tab w:val="left" w:pos="360"/>
          <w:tab w:val="left" w:pos="600"/>
          <w:tab w:val="left" w:pos="1440"/>
        </w:tabs>
        <w:rPr>
          <w:rFonts w:ascii="Verdana" w:hAnsi="Verdana"/>
          <w:b/>
          <w:sz w:val="18"/>
          <w:szCs w:val="18"/>
        </w:rPr>
      </w:pPr>
      <w:r w:rsidRPr="000D0414">
        <w:rPr>
          <w:rFonts w:ascii="Verdana" w:hAnsi="Verdana"/>
          <w:b/>
          <w:sz w:val="18"/>
          <w:szCs w:val="18"/>
        </w:rPr>
        <w:t xml:space="preserve">By signing this Training and Supervision Plan, the </w:t>
      </w:r>
      <w:r>
        <w:rPr>
          <w:rFonts w:ascii="Verdana" w:hAnsi="Verdana"/>
          <w:b/>
          <w:sz w:val="18"/>
          <w:szCs w:val="18"/>
        </w:rPr>
        <w:t xml:space="preserve">promotor </w:t>
      </w:r>
      <w:r w:rsidRPr="000D0414">
        <w:rPr>
          <w:rFonts w:ascii="Verdana" w:hAnsi="Verdana"/>
          <w:b/>
          <w:sz w:val="18"/>
          <w:szCs w:val="18"/>
        </w:rPr>
        <w:t xml:space="preserve">declares that a budget </w:t>
      </w:r>
      <w:r>
        <w:rPr>
          <w:rFonts w:ascii="Verdana" w:hAnsi="Verdana"/>
          <w:b/>
          <w:sz w:val="18"/>
          <w:szCs w:val="18"/>
        </w:rPr>
        <w:t xml:space="preserve">of at least € </w:t>
      </w:r>
      <w:r w:rsidR="00DD4CF5">
        <w:rPr>
          <w:rFonts w:ascii="Verdana" w:hAnsi="Verdana"/>
          <w:b/>
          <w:sz w:val="18"/>
          <w:szCs w:val="18"/>
        </w:rPr>
        <w:t>3</w:t>
      </w:r>
      <w:r>
        <w:rPr>
          <w:rFonts w:ascii="Verdana" w:hAnsi="Verdana"/>
          <w:b/>
          <w:sz w:val="18"/>
          <w:szCs w:val="18"/>
        </w:rPr>
        <w:t xml:space="preserve">.500,- (for the 4-year period) </w:t>
      </w:r>
      <w:r w:rsidRPr="000D0414">
        <w:rPr>
          <w:rFonts w:ascii="Verdana" w:hAnsi="Verdana"/>
          <w:b/>
          <w:sz w:val="18"/>
          <w:szCs w:val="18"/>
        </w:rPr>
        <w:t>is available to support the tr</w:t>
      </w:r>
      <w:r>
        <w:rPr>
          <w:rFonts w:ascii="Verdana" w:hAnsi="Verdana"/>
          <w:b/>
          <w:sz w:val="18"/>
          <w:szCs w:val="18"/>
        </w:rPr>
        <w:t>aining and education activities of the PhD candidate.</w:t>
      </w:r>
    </w:p>
    <w:p w14:paraId="3FD9ABDE" w14:textId="33F3D0DA" w:rsidR="00F05833" w:rsidRPr="004D1836" w:rsidRDefault="00F05833" w:rsidP="004D1836">
      <w:pPr>
        <w:tabs>
          <w:tab w:val="left" w:pos="-8220"/>
          <w:tab w:val="left" w:pos="-7500"/>
          <w:tab w:val="left" w:pos="-6780"/>
          <w:tab w:val="left" w:pos="-6474"/>
          <w:tab w:val="left" w:pos="-4796"/>
          <w:tab w:val="left" w:pos="-1992"/>
          <w:tab w:val="left" w:pos="-1020"/>
          <w:tab w:val="left" w:pos="-300"/>
          <w:tab w:val="left" w:pos="420"/>
          <w:tab w:val="left" w:pos="1140"/>
          <w:tab w:val="left" w:pos="1860"/>
          <w:tab w:val="left" w:pos="3261"/>
          <w:tab w:val="left" w:pos="6237"/>
        </w:tabs>
        <w:rPr>
          <w:rFonts w:ascii="Verdana" w:hAnsi="Verdana"/>
          <w:spacing w:val="-2"/>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98"/>
        <w:gridCol w:w="3428"/>
        <w:gridCol w:w="3027"/>
      </w:tblGrid>
      <w:tr w:rsidR="00F05833" w:rsidRPr="004D1836" w14:paraId="4AAD5CAE" w14:textId="77777777" w:rsidTr="00AF799A">
        <w:tc>
          <w:tcPr>
            <w:tcW w:w="3227" w:type="dxa"/>
            <w:tcBorders>
              <w:top w:val="single" w:sz="24" w:space="0" w:color="auto"/>
              <w:left w:val="single" w:sz="24" w:space="0" w:color="auto"/>
              <w:right w:val="single" w:sz="24" w:space="0" w:color="auto"/>
            </w:tcBorders>
          </w:tcPr>
          <w:p w14:paraId="1CA333C0" w14:textId="77777777" w:rsidR="00F05833" w:rsidRPr="004D1836" w:rsidRDefault="00F05833" w:rsidP="004D1836">
            <w:pPr>
              <w:tabs>
                <w:tab w:val="left" w:pos="-8220"/>
                <w:tab w:val="left" w:pos="-7500"/>
                <w:tab w:val="left" w:pos="-6780"/>
                <w:tab w:val="left" w:pos="-6474"/>
                <w:tab w:val="left" w:pos="-4796"/>
                <w:tab w:val="left" w:pos="-1992"/>
                <w:tab w:val="left" w:pos="-1020"/>
                <w:tab w:val="left" w:pos="-300"/>
                <w:tab w:val="left" w:pos="420"/>
                <w:tab w:val="left" w:pos="1140"/>
                <w:tab w:val="left" w:pos="1860"/>
                <w:tab w:val="left" w:pos="3261"/>
                <w:tab w:val="left" w:pos="6237"/>
              </w:tabs>
              <w:rPr>
                <w:rFonts w:ascii="Verdana" w:hAnsi="Verdana"/>
                <w:spacing w:val="-2"/>
                <w:sz w:val="18"/>
                <w:szCs w:val="18"/>
              </w:rPr>
            </w:pPr>
            <w:r w:rsidRPr="004D1836">
              <w:rPr>
                <w:rFonts w:ascii="Verdana" w:hAnsi="Verdana"/>
                <w:spacing w:val="-2"/>
                <w:sz w:val="18"/>
                <w:szCs w:val="18"/>
              </w:rPr>
              <w:t xml:space="preserve">PhD </w:t>
            </w:r>
            <w:r w:rsidR="00574947" w:rsidRPr="004D1836">
              <w:rPr>
                <w:rFonts w:ascii="Verdana" w:hAnsi="Verdana"/>
                <w:spacing w:val="-2"/>
                <w:sz w:val="18"/>
                <w:szCs w:val="18"/>
              </w:rPr>
              <w:t>candidate</w:t>
            </w:r>
          </w:p>
        </w:tc>
        <w:tc>
          <w:tcPr>
            <w:tcW w:w="3260" w:type="dxa"/>
            <w:tcBorders>
              <w:top w:val="single" w:sz="24" w:space="0" w:color="auto"/>
              <w:left w:val="single" w:sz="24" w:space="0" w:color="auto"/>
              <w:right w:val="single" w:sz="24" w:space="0" w:color="auto"/>
            </w:tcBorders>
          </w:tcPr>
          <w:p w14:paraId="3C0506E5" w14:textId="1FCCBD44" w:rsidR="00F05833" w:rsidRPr="004D1836" w:rsidRDefault="00AF799A" w:rsidP="004D1836">
            <w:pPr>
              <w:tabs>
                <w:tab w:val="left" w:pos="-8220"/>
                <w:tab w:val="left" w:pos="-7500"/>
                <w:tab w:val="left" w:pos="-6780"/>
                <w:tab w:val="left" w:pos="-6474"/>
                <w:tab w:val="left" w:pos="-4796"/>
                <w:tab w:val="left" w:pos="-1992"/>
                <w:tab w:val="left" w:pos="-1020"/>
                <w:tab w:val="left" w:pos="-300"/>
                <w:tab w:val="left" w:pos="420"/>
                <w:tab w:val="left" w:pos="1140"/>
                <w:tab w:val="left" w:pos="1860"/>
                <w:tab w:val="left" w:pos="3261"/>
                <w:tab w:val="left" w:pos="6237"/>
              </w:tabs>
              <w:rPr>
                <w:rFonts w:ascii="Verdana" w:hAnsi="Verdana"/>
                <w:spacing w:val="-2"/>
                <w:sz w:val="18"/>
                <w:szCs w:val="18"/>
              </w:rPr>
            </w:pPr>
            <w:r>
              <w:rPr>
                <w:rFonts w:ascii="Verdana" w:hAnsi="Verdana"/>
                <w:spacing w:val="-2"/>
                <w:sz w:val="18"/>
                <w:szCs w:val="18"/>
              </w:rPr>
              <w:t>Principal Supervisor / Promotor</w:t>
            </w:r>
          </w:p>
        </w:tc>
        <w:tc>
          <w:tcPr>
            <w:tcW w:w="3142" w:type="dxa"/>
            <w:tcBorders>
              <w:top w:val="single" w:sz="24" w:space="0" w:color="auto"/>
              <w:left w:val="single" w:sz="24" w:space="0" w:color="auto"/>
              <w:right w:val="single" w:sz="24" w:space="0" w:color="auto"/>
            </w:tcBorders>
          </w:tcPr>
          <w:p w14:paraId="27E6573C" w14:textId="77777777" w:rsidR="00F05833" w:rsidRPr="004D1836" w:rsidRDefault="00F05833" w:rsidP="004D1836">
            <w:pPr>
              <w:tabs>
                <w:tab w:val="left" w:pos="-8220"/>
                <w:tab w:val="left" w:pos="-7500"/>
                <w:tab w:val="left" w:pos="-6780"/>
                <w:tab w:val="left" w:pos="-6474"/>
                <w:tab w:val="left" w:pos="-4796"/>
                <w:tab w:val="left" w:pos="-1992"/>
                <w:tab w:val="left" w:pos="-1020"/>
                <w:tab w:val="left" w:pos="-300"/>
                <w:tab w:val="left" w:pos="420"/>
                <w:tab w:val="left" w:pos="1140"/>
                <w:tab w:val="left" w:pos="1860"/>
                <w:tab w:val="left" w:pos="3261"/>
                <w:tab w:val="left" w:pos="6237"/>
              </w:tabs>
              <w:rPr>
                <w:rFonts w:ascii="Verdana" w:hAnsi="Verdana"/>
                <w:spacing w:val="-2"/>
                <w:sz w:val="18"/>
                <w:szCs w:val="18"/>
              </w:rPr>
            </w:pPr>
            <w:r w:rsidRPr="004D1836">
              <w:rPr>
                <w:rFonts w:ascii="Verdana" w:hAnsi="Verdana"/>
                <w:spacing w:val="-2"/>
                <w:sz w:val="18"/>
                <w:szCs w:val="18"/>
              </w:rPr>
              <w:t>Supervisor 2</w:t>
            </w:r>
          </w:p>
        </w:tc>
      </w:tr>
      <w:tr w:rsidR="00F05833" w:rsidRPr="004D1836" w14:paraId="38D7FBA8" w14:textId="77777777" w:rsidTr="00AF799A">
        <w:tc>
          <w:tcPr>
            <w:tcW w:w="3227" w:type="dxa"/>
            <w:tcBorders>
              <w:left w:val="single" w:sz="24" w:space="0" w:color="auto"/>
              <w:right w:val="single" w:sz="24" w:space="0" w:color="auto"/>
            </w:tcBorders>
          </w:tcPr>
          <w:p w14:paraId="77C96EC7" w14:textId="557FC335" w:rsidR="00F05833" w:rsidRPr="004D1836" w:rsidRDefault="00F05833" w:rsidP="004D1836">
            <w:pPr>
              <w:tabs>
                <w:tab w:val="left" w:pos="-8220"/>
                <w:tab w:val="left" w:pos="-7500"/>
                <w:tab w:val="left" w:pos="-6780"/>
                <w:tab w:val="left" w:pos="-6474"/>
                <w:tab w:val="left" w:pos="-4796"/>
                <w:tab w:val="left" w:pos="-1992"/>
                <w:tab w:val="left" w:pos="-1020"/>
                <w:tab w:val="left" w:pos="-300"/>
                <w:tab w:val="left" w:pos="420"/>
                <w:tab w:val="left" w:pos="1140"/>
                <w:tab w:val="left" w:pos="1860"/>
                <w:tab w:val="left" w:pos="3261"/>
                <w:tab w:val="left" w:pos="6237"/>
              </w:tabs>
              <w:rPr>
                <w:rFonts w:ascii="Verdana" w:hAnsi="Verdana"/>
                <w:spacing w:val="-2"/>
                <w:sz w:val="18"/>
                <w:szCs w:val="18"/>
              </w:rPr>
            </w:pPr>
            <w:r w:rsidRPr="004D1836">
              <w:rPr>
                <w:rFonts w:ascii="Verdana" w:hAnsi="Verdana"/>
                <w:spacing w:val="-2"/>
                <w:sz w:val="18"/>
                <w:szCs w:val="18"/>
              </w:rPr>
              <w:t>Name:</w:t>
            </w:r>
            <w:r w:rsidR="002E6A69">
              <w:rPr>
                <w:rFonts w:ascii="Verdana" w:hAnsi="Verdana"/>
                <w:spacing w:val="-2"/>
                <w:sz w:val="18"/>
                <w:szCs w:val="18"/>
              </w:rPr>
              <w:t xml:space="preserve"> Leonel Alvarado Huaman</w:t>
            </w:r>
          </w:p>
        </w:tc>
        <w:tc>
          <w:tcPr>
            <w:tcW w:w="3260" w:type="dxa"/>
            <w:tcBorders>
              <w:left w:val="single" w:sz="24" w:space="0" w:color="auto"/>
              <w:right w:val="single" w:sz="24" w:space="0" w:color="auto"/>
            </w:tcBorders>
          </w:tcPr>
          <w:p w14:paraId="05ABB3E5" w14:textId="2BB92B4B" w:rsidR="00F05833" w:rsidRPr="004D1836" w:rsidRDefault="00F05833" w:rsidP="004D1836">
            <w:pPr>
              <w:tabs>
                <w:tab w:val="left" w:pos="-8220"/>
                <w:tab w:val="left" w:pos="-7500"/>
                <w:tab w:val="left" w:pos="-6780"/>
                <w:tab w:val="left" w:pos="-6474"/>
                <w:tab w:val="left" w:pos="-4796"/>
                <w:tab w:val="left" w:pos="-1992"/>
                <w:tab w:val="left" w:pos="-1020"/>
                <w:tab w:val="left" w:pos="-300"/>
                <w:tab w:val="left" w:pos="420"/>
                <w:tab w:val="left" w:pos="1140"/>
                <w:tab w:val="left" w:pos="1860"/>
                <w:tab w:val="left" w:pos="3261"/>
                <w:tab w:val="left" w:pos="6237"/>
              </w:tabs>
              <w:rPr>
                <w:rFonts w:ascii="Verdana" w:hAnsi="Verdana"/>
                <w:spacing w:val="-2"/>
                <w:sz w:val="18"/>
                <w:szCs w:val="18"/>
              </w:rPr>
            </w:pPr>
            <w:r w:rsidRPr="004D1836">
              <w:rPr>
                <w:rFonts w:ascii="Verdana" w:hAnsi="Verdana"/>
                <w:spacing w:val="-2"/>
                <w:sz w:val="18"/>
                <w:szCs w:val="18"/>
              </w:rPr>
              <w:t>Name:</w:t>
            </w:r>
            <w:r w:rsidR="003225BC">
              <w:rPr>
                <w:rFonts w:ascii="Verdana" w:hAnsi="Verdana"/>
                <w:spacing w:val="-2"/>
                <w:sz w:val="18"/>
                <w:szCs w:val="18"/>
              </w:rPr>
              <w:t xml:space="preserve"> Niels Anten</w:t>
            </w:r>
          </w:p>
        </w:tc>
        <w:tc>
          <w:tcPr>
            <w:tcW w:w="3142" w:type="dxa"/>
            <w:tcBorders>
              <w:left w:val="single" w:sz="24" w:space="0" w:color="auto"/>
              <w:right w:val="single" w:sz="24" w:space="0" w:color="auto"/>
            </w:tcBorders>
          </w:tcPr>
          <w:p w14:paraId="27210560" w14:textId="4DEEE271" w:rsidR="00F05833" w:rsidRPr="004D1836" w:rsidRDefault="00F05833" w:rsidP="004D1836">
            <w:pPr>
              <w:tabs>
                <w:tab w:val="left" w:pos="-8220"/>
                <w:tab w:val="left" w:pos="-7500"/>
                <w:tab w:val="left" w:pos="-6780"/>
                <w:tab w:val="left" w:pos="-6474"/>
                <w:tab w:val="left" w:pos="-4796"/>
                <w:tab w:val="left" w:pos="-1992"/>
                <w:tab w:val="left" w:pos="-1020"/>
                <w:tab w:val="left" w:pos="-300"/>
                <w:tab w:val="left" w:pos="420"/>
                <w:tab w:val="left" w:pos="1140"/>
                <w:tab w:val="left" w:pos="1860"/>
                <w:tab w:val="left" w:pos="3261"/>
                <w:tab w:val="left" w:pos="6237"/>
              </w:tabs>
              <w:rPr>
                <w:rFonts w:ascii="Verdana" w:hAnsi="Verdana"/>
                <w:spacing w:val="-2"/>
                <w:sz w:val="18"/>
                <w:szCs w:val="18"/>
              </w:rPr>
            </w:pPr>
            <w:r w:rsidRPr="004D1836">
              <w:rPr>
                <w:rFonts w:ascii="Verdana" w:hAnsi="Verdana"/>
                <w:spacing w:val="-2"/>
                <w:sz w:val="18"/>
                <w:szCs w:val="18"/>
              </w:rPr>
              <w:t>Name:</w:t>
            </w:r>
            <w:r w:rsidR="003225BC">
              <w:rPr>
                <w:rFonts w:ascii="Verdana" w:hAnsi="Verdana"/>
                <w:spacing w:val="-2"/>
                <w:sz w:val="18"/>
                <w:szCs w:val="18"/>
              </w:rPr>
              <w:t xml:space="preserve"> Danae Rozendaal</w:t>
            </w:r>
          </w:p>
        </w:tc>
      </w:tr>
      <w:tr w:rsidR="00F05833" w:rsidRPr="004D1836" w14:paraId="7331623F" w14:textId="77777777" w:rsidTr="00AF799A">
        <w:tc>
          <w:tcPr>
            <w:tcW w:w="3227" w:type="dxa"/>
            <w:tcBorders>
              <w:left w:val="single" w:sz="24" w:space="0" w:color="auto"/>
              <w:right w:val="single" w:sz="24" w:space="0" w:color="auto"/>
            </w:tcBorders>
          </w:tcPr>
          <w:p w14:paraId="50DE3652" w14:textId="3A781029" w:rsidR="00F05833" w:rsidRPr="004D1836" w:rsidRDefault="00F05833" w:rsidP="004D1836">
            <w:pPr>
              <w:tabs>
                <w:tab w:val="left" w:pos="-8220"/>
                <w:tab w:val="left" w:pos="-7500"/>
                <w:tab w:val="left" w:pos="-6780"/>
                <w:tab w:val="left" w:pos="-6474"/>
                <w:tab w:val="left" w:pos="-4796"/>
                <w:tab w:val="left" w:pos="-1992"/>
                <w:tab w:val="left" w:pos="-1020"/>
                <w:tab w:val="left" w:pos="-300"/>
                <w:tab w:val="left" w:pos="420"/>
                <w:tab w:val="left" w:pos="1140"/>
                <w:tab w:val="left" w:pos="1860"/>
                <w:tab w:val="left" w:pos="3261"/>
                <w:tab w:val="left" w:pos="6237"/>
              </w:tabs>
              <w:rPr>
                <w:rFonts w:ascii="Verdana" w:hAnsi="Verdana"/>
                <w:spacing w:val="-2"/>
                <w:sz w:val="18"/>
                <w:szCs w:val="18"/>
              </w:rPr>
            </w:pPr>
            <w:r w:rsidRPr="004D1836">
              <w:rPr>
                <w:rFonts w:ascii="Verdana" w:hAnsi="Verdana"/>
                <w:spacing w:val="-2"/>
                <w:sz w:val="18"/>
                <w:szCs w:val="18"/>
              </w:rPr>
              <w:t>Date:</w:t>
            </w:r>
            <w:r w:rsidR="003225BC">
              <w:rPr>
                <w:rFonts w:ascii="Verdana" w:hAnsi="Verdana"/>
                <w:spacing w:val="-2"/>
                <w:sz w:val="18"/>
                <w:szCs w:val="18"/>
              </w:rPr>
              <w:t xml:space="preserve"> 15/09/2023</w:t>
            </w:r>
          </w:p>
        </w:tc>
        <w:tc>
          <w:tcPr>
            <w:tcW w:w="3260" w:type="dxa"/>
            <w:tcBorders>
              <w:left w:val="single" w:sz="24" w:space="0" w:color="auto"/>
              <w:right w:val="single" w:sz="24" w:space="0" w:color="auto"/>
            </w:tcBorders>
          </w:tcPr>
          <w:p w14:paraId="77D6BCE8" w14:textId="29D7301D" w:rsidR="00F05833" w:rsidRPr="004D1836" w:rsidRDefault="00F05833" w:rsidP="004D1836">
            <w:pPr>
              <w:tabs>
                <w:tab w:val="left" w:pos="-8220"/>
                <w:tab w:val="left" w:pos="-7500"/>
                <w:tab w:val="left" w:pos="-6780"/>
                <w:tab w:val="left" w:pos="-6474"/>
                <w:tab w:val="left" w:pos="-4796"/>
                <w:tab w:val="left" w:pos="-1992"/>
                <w:tab w:val="left" w:pos="-1020"/>
                <w:tab w:val="left" w:pos="-300"/>
                <w:tab w:val="left" w:pos="420"/>
                <w:tab w:val="left" w:pos="1140"/>
                <w:tab w:val="left" w:pos="1860"/>
                <w:tab w:val="left" w:pos="3261"/>
                <w:tab w:val="left" w:pos="6237"/>
              </w:tabs>
              <w:rPr>
                <w:rFonts w:ascii="Verdana" w:hAnsi="Verdana"/>
                <w:spacing w:val="-2"/>
                <w:sz w:val="18"/>
                <w:szCs w:val="18"/>
              </w:rPr>
            </w:pPr>
            <w:r w:rsidRPr="004D1836">
              <w:rPr>
                <w:rFonts w:ascii="Verdana" w:hAnsi="Verdana"/>
                <w:spacing w:val="-2"/>
                <w:sz w:val="18"/>
                <w:szCs w:val="18"/>
              </w:rPr>
              <w:t>Date:</w:t>
            </w:r>
            <w:r w:rsidR="003225BC">
              <w:rPr>
                <w:rFonts w:ascii="Verdana" w:hAnsi="Verdana"/>
                <w:spacing w:val="-2"/>
                <w:sz w:val="18"/>
                <w:szCs w:val="18"/>
              </w:rPr>
              <w:t xml:space="preserve"> 15/09/2023</w:t>
            </w:r>
          </w:p>
        </w:tc>
        <w:tc>
          <w:tcPr>
            <w:tcW w:w="3142" w:type="dxa"/>
            <w:tcBorders>
              <w:left w:val="single" w:sz="24" w:space="0" w:color="auto"/>
              <w:right w:val="single" w:sz="24" w:space="0" w:color="auto"/>
            </w:tcBorders>
          </w:tcPr>
          <w:p w14:paraId="0419F750" w14:textId="56B933AD" w:rsidR="00F05833" w:rsidRPr="004D1836" w:rsidRDefault="00F05833" w:rsidP="004D1836">
            <w:pPr>
              <w:tabs>
                <w:tab w:val="left" w:pos="-8220"/>
                <w:tab w:val="left" w:pos="-7500"/>
                <w:tab w:val="left" w:pos="-6780"/>
                <w:tab w:val="left" w:pos="-6474"/>
                <w:tab w:val="left" w:pos="-4796"/>
                <w:tab w:val="left" w:pos="-1992"/>
                <w:tab w:val="left" w:pos="-1020"/>
                <w:tab w:val="left" w:pos="-300"/>
                <w:tab w:val="left" w:pos="420"/>
                <w:tab w:val="left" w:pos="1140"/>
                <w:tab w:val="left" w:pos="1860"/>
                <w:tab w:val="left" w:pos="3261"/>
                <w:tab w:val="left" w:pos="6237"/>
              </w:tabs>
              <w:rPr>
                <w:rFonts w:ascii="Verdana" w:hAnsi="Verdana"/>
                <w:spacing w:val="-2"/>
                <w:sz w:val="18"/>
                <w:szCs w:val="18"/>
              </w:rPr>
            </w:pPr>
            <w:r w:rsidRPr="004D1836">
              <w:rPr>
                <w:rFonts w:ascii="Verdana" w:hAnsi="Verdana"/>
                <w:spacing w:val="-2"/>
                <w:sz w:val="18"/>
                <w:szCs w:val="18"/>
              </w:rPr>
              <w:t>Date:</w:t>
            </w:r>
            <w:r w:rsidR="003225BC">
              <w:rPr>
                <w:rFonts w:ascii="Verdana" w:hAnsi="Verdana"/>
                <w:spacing w:val="-2"/>
                <w:sz w:val="18"/>
                <w:szCs w:val="18"/>
              </w:rPr>
              <w:t xml:space="preserve"> 15/09/2023</w:t>
            </w:r>
          </w:p>
        </w:tc>
      </w:tr>
      <w:tr w:rsidR="00F05833" w:rsidRPr="004D1836" w14:paraId="5AD62263" w14:textId="77777777" w:rsidTr="00AF799A">
        <w:trPr>
          <w:trHeight w:val="1337"/>
        </w:trPr>
        <w:tc>
          <w:tcPr>
            <w:tcW w:w="3227" w:type="dxa"/>
            <w:tcBorders>
              <w:left w:val="single" w:sz="24" w:space="0" w:color="auto"/>
              <w:bottom w:val="single" w:sz="24" w:space="0" w:color="auto"/>
              <w:right w:val="single" w:sz="24" w:space="0" w:color="auto"/>
            </w:tcBorders>
          </w:tcPr>
          <w:p w14:paraId="4892EED7" w14:textId="2BA017BC" w:rsidR="00F05833" w:rsidRPr="004D1836" w:rsidRDefault="0086328C" w:rsidP="004D1836">
            <w:pPr>
              <w:tabs>
                <w:tab w:val="left" w:pos="-8220"/>
                <w:tab w:val="left" w:pos="-7500"/>
                <w:tab w:val="left" w:pos="-6780"/>
                <w:tab w:val="left" w:pos="-6474"/>
                <w:tab w:val="left" w:pos="-4796"/>
                <w:tab w:val="left" w:pos="-1992"/>
                <w:tab w:val="left" w:pos="-1020"/>
                <w:tab w:val="left" w:pos="-300"/>
                <w:tab w:val="left" w:pos="420"/>
                <w:tab w:val="left" w:pos="1140"/>
                <w:tab w:val="left" w:pos="1860"/>
                <w:tab w:val="left" w:pos="3261"/>
                <w:tab w:val="left" w:pos="6237"/>
              </w:tabs>
              <w:rPr>
                <w:rFonts w:ascii="Verdana" w:hAnsi="Verdana"/>
                <w:spacing w:val="-2"/>
                <w:sz w:val="18"/>
                <w:szCs w:val="18"/>
              </w:rPr>
            </w:pPr>
            <w:r>
              <w:rPr>
                <w:rFonts w:ascii="Verdana" w:hAnsi="Verdana"/>
                <w:noProof/>
                <w:spacing w:val="-2"/>
                <w:sz w:val="18"/>
                <w:szCs w:val="18"/>
              </w:rPr>
              <w:drawing>
                <wp:anchor distT="0" distB="0" distL="114300" distR="114300" simplePos="0" relativeHeight="251658240" behindDoc="0" locked="0" layoutInCell="1" allowOverlap="1" wp14:anchorId="6DF35AD8" wp14:editId="22555AF5">
                  <wp:simplePos x="0" y="0"/>
                  <wp:positionH relativeFrom="margin">
                    <wp:posOffset>352425</wp:posOffset>
                  </wp:positionH>
                  <wp:positionV relativeFrom="margin">
                    <wp:posOffset>199813</wp:posOffset>
                  </wp:positionV>
                  <wp:extent cx="1075055" cy="525780"/>
                  <wp:effectExtent l="0" t="0" r="0" b="762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075055" cy="525780"/>
                          </a:xfrm>
                          <a:prstGeom prst="rect">
                            <a:avLst/>
                          </a:prstGeom>
                        </pic:spPr>
                      </pic:pic>
                    </a:graphicData>
                  </a:graphic>
                  <wp14:sizeRelH relativeFrom="margin">
                    <wp14:pctWidth>0</wp14:pctWidth>
                  </wp14:sizeRelH>
                  <wp14:sizeRelV relativeFrom="margin">
                    <wp14:pctHeight>0</wp14:pctHeight>
                  </wp14:sizeRelV>
                </wp:anchor>
              </w:drawing>
            </w:r>
          </w:p>
        </w:tc>
        <w:tc>
          <w:tcPr>
            <w:tcW w:w="3260" w:type="dxa"/>
            <w:tcBorders>
              <w:left w:val="single" w:sz="24" w:space="0" w:color="auto"/>
              <w:bottom w:val="single" w:sz="24" w:space="0" w:color="auto"/>
              <w:right w:val="single" w:sz="24" w:space="0" w:color="auto"/>
            </w:tcBorders>
          </w:tcPr>
          <w:p w14:paraId="47E193EF" w14:textId="437ABAE6" w:rsidR="00F05833" w:rsidRPr="004D1836" w:rsidRDefault="00367BE2" w:rsidP="004D1836">
            <w:pPr>
              <w:tabs>
                <w:tab w:val="left" w:pos="-8220"/>
                <w:tab w:val="left" w:pos="-7500"/>
                <w:tab w:val="left" w:pos="-6780"/>
                <w:tab w:val="left" w:pos="-6474"/>
                <w:tab w:val="left" w:pos="-4796"/>
                <w:tab w:val="left" w:pos="-1992"/>
                <w:tab w:val="left" w:pos="-1020"/>
                <w:tab w:val="left" w:pos="-300"/>
                <w:tab w:val="left" w:pos="420"/>
                <w:tab w:val="left" w:pos="1140"/>
                <w:tab w:val="left" w:pos="1860"/>
                <w:tab w:val="left" w:pos="3261"/>
                <w:tab w:val="left" w:pos="6237"/>
              </w:tabs>
              <w:rPr>
                <w:rFonts w:ascii="Verdana" w:hAnsi="Verdana"/>
                <w:spacing w:val="-2"/>
                <w:sz w:val="18"/>
                <w:szCs w:val="18"/>
              </w:rPr>
            </w:pPr>
            <w:r w:rsidRPr="00367BE2">
              <w:rPr>
                <w:rFonts w:ascii="Verdana" w:hAnsi="Verdana"/>
                <w:noProof/>
                <w:spacing w:val="-2"/>
                <w:sz w:val="18"/>
                <w:szCs w:val="18"/>
              </w:rPr>
              <w:drawing>
                <wp:inline distT="0" distB="0" distL="0" distR="0" wp14:anchorId="5660D24F" wp14:editId="5B7108D9">
                  <wp:extent cx="2040053" cy="1327735"/>
                  <wp:effectExtent l="0" t="0" r="0" b="6350"/>
                  <wp:docPr id="8" name="Picture 2" descr="SCAN0002">
                    <a:extLst xmlns:a="http://schemas.openxmlformats.org/drawingml/2006/main">
                      <a:ext uri="{FF2B5EF4-FFF2-40B4-BE49-F238E27FC236}">
                        <a16:creationId xmlns:a16="http://schemas.microsoft.com/office/drawing/2014/main" id="{593599CA-7669-41D4-A610-C850C1BB0C3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 descr="SCAN0002">
                            <a:extLst>
                              <a:ext uri="{FF2B5EF4-FFF2-40B4-BE49-F238E27FC236}">
                                <a16:creationId xmlns:a16="http://schemas.microsoft.com/office/drawing/2014/main" id="{593599CA-7669-41D4-A610-C850C1BB0C39}"/>
                              </a:ext>
                            </a:extLst>
                          </pic:cNvPr>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040053" cy="1327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tc>
        <w:tc>
          <w:tcPr>
            <w:tcW w:w="3142" w:type="dxa"/>
            <w:tcBorders>
              <w:left w:val="single" w:sz="24" w:space="0" w:color="auto"/>
              <w:bottom w:val="single" w:sz="24" w:space="0" w:color="auto"/>
              <w:right w:val="single" w:sz="24" w:space="0" w:color="auto"/>
            </w:tcBorders>
          </w:tcPr>
          <w:p w14:paraId="47F708F6" w14:textId="77777777" w:rsidR="00B873A3" w:rsidRDefault="00B873A3" w:rsidP="004D1836">
            <w:pPr>
              <w:tabs>
                <w:tab w:val="left" w:pos="-8220"/>
                <w:tab w:val="left" w:pos="-7500"/>
                <w:tab w:val="left" w:pos="-6780"/>
                <w:tab w:val="left" w:pos="-6474"/>
                <w:tab w:val="left" w:pos="-4796"/>
                <w:tab w:val="left" w:pos="-1992"/>
                <w:tab w:val="left" w:pos="-1020"/>
                <w:tab w:val="left" w:pos="-300"/>
                <w:tab w:val="left" w:pos="420"/>
                <w:tab w:val="left" w:pos="1140"/>
                <w:tab w:val="left" w:pos="1860"/>
                <w:tab w:val="left" w:pos="3261"/>
                <w:tab w:val="left" w:pos="6237"/>
              </w:tabs>
              <w:rPr>
                <w:rFonts w:ascii="Verdana" w:hAnsi="Verdana"/>
                <w:b/>
                <w:bCs/>
                <w:noProof/>
                <w:sz w:val="20"/>
                <w:szCs w:val="22"/>
              </w:rPr>
            </w:pPr>
            <w:bookmarkStart w:id="60" w:name="_Hlk145683154"/>
            <w:bookmarkEnd w:id="60"/>
          </w:p>
          <w:p w14:paraId="37EC1D43" w14:textId="77777777" w:rsidR="00B873A3" w:rsidRDefault="00B873A3" w:rsidP="004D1836">
            <w:pPr>
              <w:tabs>
                <w:tab w:val="left" w:pos="-8220"/>
                <w:tab w:val="left" w:pos="-7500"/>
                <w:tab w:val="left" w:pos="-6780"/>
                <w:tab w:val="left" w:pos="-6474"/>
                <w:tab w:val="left" w:pos="-4796"/>
                <w:tab w:val="left" w:pos="-1992"/>
                <w:tab w:val="left" w:pos="-1020"/>
                <w:tab w:val="left" w:pos="-300"/>
                <w:tab w:val="left" w:pos="420"/>
                <w:tab w:val="left" w:pos="1140"/>
                <w:tab w:val="left" w:pos="1860"/>
                <w:tab w:val="left" w:pos="3261"/>
                <w:tab w:val="left" w:pos="6237"/>
              </w:tabs>
              <w:rPr>
                <w:rFonts w:ascii="Verdana" w:hAnsi="Verdana"/>
                <w:b/>
                <w:bCs/>
                <w:noProof/>
                <w:spacing w:val="-2"/>
                <w:sz w:val="20"/>
                <w:szCs w:val="22"/>
              </w:rPr>
            </w:pPr>
          </w:p>
          <w:p w14:paraId="33F50BE5" w14:textId="6B1FA439" w:rsidR="00F05833" w:rsidRPr="004D1836" w:rsidRDefault="00B873A3" w:rsidP="004D1836">
            <w:pPr>
              <w:tabs>
                <w:tab w:val="left" w:pos="-8220"/>
                <w:tab w:val="left" w:pos="-7500"/>
                <w:tab w:val="left" w:pos="-6780"/>
                <w:tab w:val="left" w:pos="-6474"/>
                <w:tab w:val="left" w:pos="-4796"/>
                <w:tab w:val="left" w:pos="-1992"/>
                <w:tab w:val="left" w:pos="-1020"/>
                <w:tab w:val="left" w:pos="-300"/>
                <w:tab w:val="left" w:pos="420"/>
                <w:tab w:val="left" w:pos="1140"/>
                <w:tab w:val="left" w:pos="1860"/>
                <w:tab w:val="left" w:pos="3261"/>
                <w:tab w:val="left" w:pos="6237"/>
              </w:tabs>
              <w:rPr>
                <w:rFonts w:ascii="Verdana" w:hAnsi="Verdana"/>
                <w:spacing w:val="-2"/>
                <w:sz w:val="18"/>
                <w:szCs w:val="18"/>
              </w:rPr>
            </w:pPr>
            <w:r>
              <w:rPr>
                <w:rFonts w:ascii="Verdana" w:hAnsi="Verdana"/>
                <w:b/>
                <w:bCs/>
                <w:noProof/>
                <w:sz w:val="20"/>
                <w:szCs w:val="22"/>
              </w:rPr>
              <w:drawing>
                <wp:inline distT="0" distB="0" distL="0" distR="0" wp14:anchorId="5C646A18" wp14:editId="3D6EAE6D">
                  <wp:extent cx="1565275" cy="328116"/>
                  <wp:effectExtent l="0" t="0" r="0" b="0"/>
                  <wp:docPr id="3" name="Picture 3" descr="A close up of a signa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close up of a signature&#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1617126" cy="338985"/>
                          </a:xfrm>
                          <a:prstGeom prst="rect">
                            <a:avLst/>
                          </a:prstGeom>
                        </pic:spPr>
                      </pic:pic>
                    </a:graphicData>
                  </a:graphic>
                </wp:inline>
              </w:drawing>
            </w:r>
          </w:p>
        </w:tc>
      </w:tr>
      <w:tr w:rsidR="00F05833" w:rsidRPr="004D1836" w14:paraId="55000797" w14:textId="77777777" w:rsidTr="00AF799A">
        <w:tc>
          <w:tcPr>
            <w:tcW w:w="3227" w:type="dxa"/>
            <w:tcBorders>
              <w:top w:val="single" w:sz="24" w:space="0" w:color="auto"/>
              <w:left w:val="single" w:sz="24" w:space="0" w:color="auto"/>
              <w:right w:val="single" w:sz="24" w:space="0" w:color="auto"/>
            </w:tcBorders>
          </w:tcPr>
          <w:p w14:paraId="63F213C4" w14:textId="77777777" w:rsidR="00F05833" w:rsidRPr="004D1836" w:rsidRDefault="00F05833" w:rsidP="004D1836">
            <w:pPr>
              <w:tabs>
                <w:tab w:val="left" w:pos="-8220"/>
                <w:tab w:val="left" w:pos="-7500"/>
                <w:tab w:val="left" w:pos="-6780"/>
                <w:tab w:val="left" w:pos="-6474"/>
                <w:tab w:val="left" w:pos="-4796"/>
                <w:tab w:val="left" w:pos="-1992"/>
                <w:tab w:val="left" w:pos="-1020"/>
                <w:tab w:val="left" w:pos="-300"/>
                <w:tab w:val="left" w:pos="420"/>
                <w:tab w:val="left" w:pos="1140"/>
                <w:tab w:val="left" w:pos="1860"/>
                <w:tab w:val="left" w:pos="3261"/>
                <w:tab w:val="left" w:pos="6237"/>
              </w:tabs>
              <w:rPr>
                <w:rFonts w:ascii="Verdana" w:hAnsi="Verdana"/>
                <w:spacing w:val="-2"/>
                <w:sz w:val="18"/>
                <w:szCs w:val="18"/>
              </w:rPr>
            </w:pPr>
            <w:r w:rsidRPr="004D1836">
              <w:rPr>
                <w:rFonts w:ascii="Verdana" w:hAnsi="Verdana"/>
                <w:spacing w:val="-2"/>
                <w:sz w:val="18"/>
                <w:szCs w:val="18"/>
              </w:rPr>
              <w:t xml:space="preserve">Supervisor </w:t>
            </w:r>
            <w:r w:rsidR="006C701F" w:rsidRPr="004D1836">
              <w:rPr>
                <w:rFonts w:ascii="Verdana" w:hAnsi="Verdana"/>
                <w:spacing w:val="-2"/>
                <w:sz w:val="18"/>
                <w:szCs w:val="18"/>
              </w:rPr>
              <w:t>3</w:t>
            </w:r>
          </w:p>
        </w:tc>
        <w:tc>
          <w:tcPr>
            <w:tcW w:w="3260" w:type="dxa"/>
            <w:tcBorders>
              <w:top w:val="single" w:sz="24" w:space="0" w:color="auto"/>
              <w:left w:val="single" w:sz="24" w:space="0" w:color="auto"/>
              <w:right w:val="single" w:sz="24" w:space="0" w:color="auto"/>
            </w:tcBorders>
          </w:tcPr>
          <w:p w14:paraId="58ED444E" w14:textId="7B32410F" w:rsidR="00F05833" w:rsidRPr="004D1836" w:rsidRDefault="00F05833" w:rsidP="004D1836">
            <w:pPr>
              <w:tabs>
                <w:tab w:val="left" w:pos="-8220"/>
                <w:tab w:val="left" w:pos="-7500"/>
                <w:tab w:val="left" w:pos="-6780"/>
                <w:tab w:val="left" w:pos="-6474"/>
                <w:tab w:val="left" w:pos="-4796"/>
                <w:tab w:val="left" w:pos="-1992"/>
                <w:tab w:val="left" w:pos="-1020"/>
                <w:tab w:val="left" w:pos="-300"/>
                <w:tab w:val="left" w:pos="420"/>
                <w:tab w:val="left" w:pos="1140"/>
                <w:tab w:val="left" w:pos="1860"/>
                <w:tab w:val="left" w:pos="3261"/>
                <w:tab w:val="left" w:pos="6237"/>
              </w:tabs>
              <w:rPr>
                <w:rFonts w:ascii="Verdana" w:hAnsi="Verdana"/>
                <w:spacing w:val="-2"/>
                <w:sz w:val="18"/>
                <w:szCs w:val="18"/>
              </w:rPr>
            </w:pPr>
            <w:r w:rsidRPr="004D1836">
              <w:rPr>
                <w:rFonts w:ascii="Verdana" w:hAnsi="Verdana"/>
                <w:spacing w:val="-2"/>
                <w:sz w:val="18"/>
                <w:szCs w:val="18"/>
              </w:rPr>
              <w:t xml:space="preserve">Supervisor </w:t>
            </w:r>
            <w:r w:rsidR="006C701F" w:rsidRPr="004D1836">
              <w:rPr>
                <w:rFonts w:ascii="Verdana" w:hAnsi="Verdana"/>
                <w:spacing w:val="-2"/>
                <w:sz w:val="18"/>
                <w:szCs w:val="18"/>
              </w:rPr>
              <w:t>4</w:t>
            </w:r>
          </w:p>
        </w:tc>
        <w:tc>
          <w:tcPr>
            <w:tcW w:w="3142" w:type="dxa"/>
            <w:tcBorders>
              <w:top w:val="single" w:sz="24" w:space="0" w:color="auto"/>
              <w:left w:val="single" w:sz="24" w:space="0" w:color="auto"/>
              <w:right w:val="single" w:sz="24" w:space="0" w:color="auto"/>
            </w:tcBorders>
          </w:tcPr>
          <w:p w14:paraId="21625914" w14:textId="13C90012" w:rsidR="00F05833" w:rsidRPr="004D1836" w:rsidRDefault="006C701F" w:rsidP="004D1836">
            <w:pPr>
              <w:tabs>
                <w:tab w:val="left" w:pos="-8220"/>
                <w:tab w:val="left" w:pos="-7500"/>
                <w:tab w:val="left" w:pos="-6780"/>
                <w:tab w:val="left" w:pos="-6474"/>
                <w:tab w:val="left" w:pos="-4796"/>
                <w:tab w:val="left" w:pos="-1992"/>
                <w:tab w:val="left" w:pos="-1020"/>
                <w:tab w:val="left" w:pos="-300"/>
                <w:tab w:val="left" w:pos="420"/>
                <w:tab w:val="left" w:pos="1140"/>
                <w:tab w:val="left" w:pos="1860"/>
                <w:tab w:val="left" w:pos="3261"/>
                <w:tab w:val="left" w:pos="6237"/>
              </w:tabs>
              <w:rPr>
                <w:rFonts w:ascii="Verdana" w:hAnsi="Verdana"/>
                <w:spacing w:val="-2"/>
                <w:sz w:val="18"/>
                <w:szCs w:val="18"/>
              </w:rPr>
            </w:pPr>
            <w:r w:rsidRPr="004D1836">
              <w:rPr>
                <w:rFonts w:ascii="Verdana" w:hAnsi="Verdana"/>
                <w:spacing w:val="-2"/>
                <w:sz w:val="18"/>
                <w:szCs w:val="18"/>
              </w:rPr>
              <w:t>Other</w:t>
            </w:r>
          </w:p>
        </w:tc>
      </w:tr>
      <w:tr w:rsidR="00F05833" w:rsidRPr="004D1836" w14:paraId="21F943F3" w14:textId="77777777" w:rsidTr="00AF799A">
        <w:tc>
          <w:tcPr>
            <w:tcW w:w="3227" w:type="dxa"/>
            <w:tcBorders>
              <w:left w:val="single" w:sz="24" w:space="0" w:color="auto"/>
              <w:right w:val="single" w:sz="24" w:space="0" w:color="auto"/>
            </w:tcBorders>
          </w:tcPr>
          <w:p w14:paraId="7D3015F3" w14:textId="77777777" w:rsidR="00F05833" w:rsidRPr="004D1836" w:rsidRDefault="00F05833" w:rsidP="004D1836">
            <w:pPr>
              <w:tabs>
                <w:tab w:val="left" w:pos="-8220"/>
                <w:tab w:val="left" w:pos="-7500"/>
                <w:tab w:val="left" w:pos="-6780"/>
                <w:tab w:val="left" w:pos="-6474"/>
                <w:tab w:val="left" w:pos="-4796"/>
                <w:tab w:val="left" w:pos="-1992"/>
                <w:tab w:val="left" w:pos="-1020"/>
                <w:tab w:val="left" w:pos="-300"/>
                <w:tab w:val="left" w:pos="420"/>
                <w:tab w:val="left" w:pos="1140"/>
                <w:tab w:val="left" w:pos="1860"/>
                <w:tab w:val="left" w:pos="3261"/>
                <w:tab w:val="left" w:pos="6237"/>
              </w:tabs>
              <w:rPr>
                <w:rFonts w:ascii="Verdana" w:hAnsi="Verdana"/>
                <w:spacing w:val="-2"/>
                <w:sz w:val="18"/>
                <w:szCs w:val="18"/>
              </w:rPr>
            </w:pPr>
            <w:r w:rsidRPr="004D1836">
              <w:rPr>
                <w:rFonts w:ascii="Verdana" w:hAnsi="Verdana"/>
                <w:spacing w:val="-2"/>
                <w:sz w:val="18"/>
                <w:szCs w:val="18"/>
              </w:rPr>
              <w:t>Name:</w:t>
            </w:r>
          </w:p>
        </w:tc>
        <w:tc>
          <w:tcPr>
            <w:tcW w:w="3260" w:type="dxa"/>
            <w:tcBorders>
              <w:left w:val="single" w:sz="24" w:space="0" w:color="auto"/>
              <w:right w:val="single" w:sz="24" w:space="0" w:color="auto"/>
            </w:tcBorders>
          </w:tcPr>
          <w:p w14:paraId="38C71346" w14:textId="77777777" w:rsidR="00F05833" w:rsidRPr="004D1836" w:rsidRDefault="00F05833" w:rsidP="004D1836">
            <w:pPr>
              <w:tabs>
                <w:tab w:val="left" w:pos="-8220"/>
                <w:tab w:val="left" w:pos="-7500"/>
                <w:tab w:val="left" w:pos="-6780"/>
                <w:tab w:val="left" w:pos="-6474"/>
                <w:tab w:val="left" w:pos="-4796"/>
                <w:tab w:val="left" w:pos="-1992"/>
                <w:tab w:val="left" w:pos="-1020"/>
                <w:tab w:val="left" w:pos="-300"/>
                <w:tab w:val="left" w:pos="420"/>
                <w:tab w:val="left" w:pos="1140"/>
                <w:tab w:val="left" w:pos="1860"/>
                <w:tab w:val="left" w:pos="3261"/>
                <w:tab w:val="left" w:pos="6237"/>
              </w:tabs>
              <w:rPr>
                <w:rFonts w:ascii="Verdana" w:hAnsi="Verdana"/>
                <w:spacing w:val="-2"/>
                <w:sz w:val="18"/>
                <w:szCs w:val="18"/>
              </w:rPr>
            </w:pPr>
            <w:r w:rsidRPr="004D1836">
              <w:rPr>
                <w:rFonts w:ascii="Verdana" w:hAnsi="Verdana"/>
                <w:spacing w:val="-2"/>
                <w:sz w:val="18"/>
                <w:szCs w:val="18"/>
              </w:rPr>
              <w:t>Name:</w:t>
            </w:r>
          </w:p>
        </w:tc>
        <w:tc>
          <w:tcPr>
            <w:tcW w:w="3142" w:type="dxa"/>
            <w:tcBorders>
              <w:left w:val="single" w:sz="24" w:space="0" w:color="auto"/>
              <w:right w:val="single" w:sz="24" w:space="0" w:color="auto"/>
            </w:tcBorders>
          </w:tcPr>
          <w:p w14:paraId="483B31FB" w14:textId="1D180CFA" w:rsidR="00F05833" w:rsidRPr="004D1836" w:rsidRDefault="00F05833" w:rsidP="004D1836">
            <w:pPr>
              <w:tabs>
                <w:tab w:val="left" w:pos="-8220"/>
                <w:tab w:val="left" w:pos="-7500"/>
                <w:tab w:val="left" w:pos="-6780"/>
                <w:tab w:val="left" w:pos="-6474"/>
                <w:tab w:val="left" w:pos="-4796"/>
                <w:tab w:val="left" w:pos="-1992"/>
                <w:tab w:val="left" w:pos="-1020"/>
                <w:tab w:val="left" w:pos="-300"/>
                <w:tab w:val="left" w:pos="420"/>
                <w:tab w:val="left" w:pos="1140"/>
                <w:tab w:val="left" w:pos="1860"/>
                <w:tab w:val="left" w:pos="3261"/>
                <w:tab w:val="left" w:pos="6237"/>
              </w:tabs>
              <w:rPr>
                <w:rFonts w:ascii="Verdana" w:hAnsi="Verdana"/>
                <w:spacing w:val="-2"/>
                <w:sz w:val="18"/>
                <w:szCs w:val="18"/>
              </w:rPr>
            </w:pPr>
            <w:r w:rsidRPr="004D1836">
              <w:rPr>
                <w:rFonts w:ascii="Verdana" w:hAnsi="Verdana"/>
                <w:spacing w:val="-2"/>
                <w:sz w:val="18"/>
                <w:szCs w:val="18"/>
              </w:rPr>
              <w:t>Name:</w:t>
            </w:r>
          </w:p>
        </w:tc>
      </w:tr>
      <w:tr w:rsidR="00F05833" w:rsidRPr="004D1836" w14:paraId="34526A4E" w14:textId="77777777" w:rsidTr="00AF799A">
        <w:tc>
          <w:tcPr>
            <w:tcW w:w="3227" w:type="dxa"/>
            <w:tcBorders>
              <w:left w:val="single" w:sz="24" w:space="0" w:color="auto"/>
              <w:right w:val="single" w:sz="24" w:space="0" w:color="auto"/>
            </w:tcBorders>
          </w:tcPr>
          <w:p w14:paraId="72B08BFA" w14:textId="0CF487FF" w:rsidR="00F05833" w:rsidRPr="004D1836" w:rsidRDefault="00F05833" w:rsidP="004D1836">
            <w:pPr>
              <w:tabs>
                <w:tab w:val="left" w:pos="-8220"/>
                <w:tab w:val="left" w:pos="-7500"/>
                <w:tab w:val="left" w:pos="-6780"/>
                <w:tab w:val="left" w:pos="-6474"/>
                <w:tab w:val="left" w:pos="-4796"/>
                <w:tab w:val="left" w:pos="-1992"/>
                <w:tab w:val="left" w:pos="-1020"/>
                <w:tab w:val="left" w:pos="-300"/>
                <w:tab w:val="left" w:pos="420"/>
                <w:tab w:val="left" w:pos="1140"/>
                <w:tab w:val="left" w:pos="1860"/>
                <w:tab w:val="left" w:pos="3261"/>
                <w:tab w:val="left" w:pos="6237"/>
              </w:tabs>
              <w:rPr>
                <w:rFonts w:ascii="Verdana" w:hAnsi="Verdana"/>
                <w:spacing w:val="-2"/>
                <w:sz w:val="18"/>
                <w:szCs w:val="18"/>
              </w:rPr>
            </w:pPr>
            <w:r w:rsidRPr="004D1836">
              <w:rPr>
                <w:rFonts w:ascii="Verdana" w:hAnsi="Verdana"/>
                <w:spacing w:val="-2"/>
                <w:sz w:val="18"/>
                <w:szCs w:val="18"/>
              </w:rPr>
              <w:t>Date:</w:t>
            </w:r>
          </w:p>
        </w:tc>
        <w:tc>
          <w:tcPr>
            <w:tcW w:w="3260" w:type="dxa"/>
            <w:tcBorders>
              <w:left w:val="single" w:sz="24" w:space="0" w:color="auto"/>
              <w:right w:val="single" w:sz="24" w:space="0" w:color="auto"/>
            </w:tcBorders>
          </w:tcPr>
          <w:p w14:paraId="79F6F9B1" w14:textId="77777777" w:rsidR="00F05833" w:rsidRPr="004D1836" w:rsidRDefault="00F05833" w:rsidP="004D1836">
            <w:pPr>
              <w:tabs>
                <w:tab w:val="left" w:pos="-8220"/>
                <w:tab w:val="left" w:pos="-7500"/>
                <w:tab w:val="left" w:pos="-6780"/>
                <w:tab w:val="left" w:pos="-6474"/>
                <w:tab w:val="left" w:pos="-4796"/>
                <w:tab w:val="left" w:pos="-1992"/>
                <w:tab w:val="left" w:pos="-1020"/>
                <w:tab w:val="left" w:pos="-300"/>
                <w:tab w:val="left" w:pos="420"/>
                <w:tab w:val="left" w:pos="1140"/>
                <w:tab w:val="left" w:pos="1860"/>
                <w:tab w:val="left" w:pos="3261"/>
                <w:tab w:val="left" w:pos="6237"/>
              </w:tabs>
              <w:rPr>
                <w:rFonts w:ascii="Verdana" w:hAnsi="Verdana"/>
                <w:spacing w:val="-2"/>
                <w:sz w:val="18"/>
                <w:szCs w:val="18"/>
              </w:rPr>
            </w:pPr>
            <w:r w:rsidRPr="004D1836">
              <w:rPr>
                <w:rFonts w:ascii="Verdana" w:hAnsi="Verdana"/>
                <w:spacing w:val="-2"/>
                <w:sz w:val="18"/>
                <w:szCs w:val="18"/>
              </w:rPr>
              <w:t>Date:</w:t>
            </w:r>
          </w:p>
        </w:tc>
        <w:tc>
          <w:tcPr>
            <w:tcW w:w="3142" w:type="dxa"/>
            <w:tcBorders>
              <w:left w:val="single" w:sz="24" w:space="0" w:color="auto"/>
              <w:right w:val="single" w:sz="24" w:space="0" w:color="auto"/>
            </w:tcBorders>
          </w:tcPr>
          <w:p w14:paraId="12D5EF85" w14:textId="77777777" w:rsidR="00F05833" w:rsidRPr="004D1836" w:rsidRDefault="00F05833" w:rsidP="004D1836">
            <w:pPr>
              <w:tabs>
                <w:tab w:val="left" w:pos="-8220"/>
                <w:tab w:val="left" w:pos="-7500"/>
                <w:tab w:val="left" w:pos="-6780"/>
                <w:tab w:val="left" w:pos="-6474"/>
                <w:tab w:val="left" w:pos="-4796"/>
                <w:tab w:val="left" w:pos="-1992"/>
                <w:tab w:val="left" w:pos="-1020"/>
                <w:tab w:val="left" w:pos="-300"/>
                <w:tab w:val="left" w:pos="420"/>
                <w:tab w:val="left" w:pos="1140"/>
                <w:tab w:val="left" w:pos="1860"/>
                <w:tab w:val="left" w:pos="3261"/>
                <w:tab w:val="left" w:pos="6237"/>
              </w:tabs>
              <w:rPr>
                <w:rFonts w:ascii="Verdana" w:hAnsi="Verdana"/>
                <w:spacing w:val="-2"/>
                <w:sz w:val="18"/>
                <w:szCs w:val="18"/>
              </w:rPr>
            </w:pPr>
            <w:r w:rsidRPr="004D1836">
              <w:rPr>
                <w:rFonts w:ascii="Verdana" w:hAnsi="Verdana"/>
                <w:spacing w:val="-2"/>
                <w:sz w:val="18"/>
                <w:szCs w:val="18"/>
              </w:rPr>
              <w:t>Date:</w:t>
            </w:r>
          </w:p>
        </w:tc>
      </w:tr>
      <w:tr w:rsidR="00F05833" w:rsidRPr="004D1836" w14:paraId="6B8D8DC4" w14:textId="77777777" w:rsidTr="00AF799A">
        <w:trPr>
          <w:trHeight w:val="1269"/>
        </w:trPr>
        <w:tc>
          <w:tcPr>
            <w:tcW w:w="3227" w:type="dxa"/>
            <w:tcBorders>
              <w:left w:val="single" w:sz="24" w:space="0" w:color="auto"/>
              <w:bottom w:val="single" w:sz="24" w:space="0" w:color="auto"/>
              <w:right w:val="single" w:sz="24" w:space="0" w:color="auto"/>
            </w:tcBorders>
          </w:tcPr>
          <w:p w14:paraId="58C4F386" w14:textId="669D0409" w:rsidR="00F05833" w:rsidRPr="004D1836" w:rsidRDefault="00F05833" w:rsidP="004D1836">
            <w:pPr>
              <w:tabs>
                <w:tab w:val="left" w:pos="-8220"/>
                <w:tab w:val="left" w:pos="-7500"/>
                <w:tab w:val="left" w:pos="-6780"/>
                <w:tab w:val="left" w:pos="-6474"/>
                <w:tab w:val="left" w:pos="-4796"/>
                <w:tab w:val="left" w:pos="-1992"/>
                <w:tab w:val="left" w:pos="-1020"/>
                <w:tab w:val="left" w:pos="-300"/>
                <w:tab w:val="left" w:pos="420"/>
                <w:tab w:val="left" w:pos="1140"/>
                <w:tab w:val="left" w:pos="1860"/>
                <w:tab w:val="left" w:pos="3261"/>
                <w:tab w:val="left" w:pos="6237"/>
              </w:tabs>
              <w:rPr>
                <w:rFonts w:ascii="Verdana" w:hAnsi="Verdana"/>
                <w:spacing w:val="-2"/>
                <w:sz w:val="18"/>
                <w:szCs w:val="18"/>
              </w:rPr>
            </w:pPr>
          </w:p>
        </w:tc>
        <w:tc>
          <w:tcPr>
            <w:tcW w:w="3260" w:type="dxa"/>
            <w:tcBorders>
              <w:left w:val="single" w:sz="24" w:space="0" w:color="auto"/>
              <w:bottom w:val="single" w:sz="24" w:space="0" w:color="auto"/>
              <w:right w:val="single" w:sz="24" w:space="0" w:color="auto"/>
            </w:tcBorders>
          </w:tcPr>
          <w:p w14:paraId="16BF3692" w14:textId="77777777" w:rsidR="00F05833" w:rsidRPr="004D1836" w:rsidRDefault="00F05833" w:rsidP="004D1836">
            <w:pPr>
              <w:tabs>
                <w:tab w:val="left" w:pos="-8220"/>
                <w:tab w:val="left" w:pos="-7500"/>
                <w:tab w:val="left" w:pos="-6780"/>
                <w:tab w:val="left" w:pos="-6474"/>
                <w:tab w:val="left" w:pos="-4796"/>
                <w:tab w:val="left" w:pos="-1992"/>
                <w:tab w:val="left" w:pos="-1020"/>
                <w:tab w:val="left" w:pos="-300"/>
                <w:tab w:val="left" w:pos="420"/>
                <w:tab w:val="left" w:pos="1140"/>
                <w:tab w:val="left" w:pos="1860"/>
                <w:tab w:val="left" w:pos="3261"/>
                <w:tab w:val="left" w:pos="6237"/>
              </w:tabs>
              <w:rPr>
                <w:rFonts w:ascii="Verdana" w:hAnsi="Verdana"/>
                <w:spacing w:val="-2"/>
                <w:sz w:val="18"/>
                <w:szCs w:val="18"/>
              </w:rPr>
            </w:pPr>
          </w:p>
        </w:tc>
        <w:tc>
          <w:tcPr>
            <w:tcW w:w="3142" w:type="dxa"/>
            <w:tcBorders>
              <w:left w:val="single" w:sz="24" w:space="0" w:color="auto"/>
              <w:bottom w:val="single" w:sz="24" w:space="0" w:color="auto"/>
              <w:right w:val="single" w:sz="24" w:space="0" w:color="auto"/>
            </w:tcBorders>
          </w:tcPr>
          <w:p w14:paraId="409D3F2E" w14:textId="77777777" w:rsidR="00F05833" w:rsidRPr="004D1836" w:rsidRDefault="00F05833" w:rsidP="004D1836">
            <w:pPr>
              <w:tabs>
                <w:tab w:val="left" w:pos="-8220"/>
                <w:tab w:val="left" w:pos="-7500"/>
                <w:tab w:val="left" w:pos="-6780"/>
                <w:tab w:val="left" w:pos="-6474"/>
                <w:tab w:val="left" w:pos="-4796"/>
                <w:tab w:val="left" w:pos="-1992"/>
                <w:tab w:val="left" w:pos="-1020"/>
                <w:tab w:val="left" w:pos="-300"/>
                <w:tab w:val="left" w:pos="420"/>
                <w:tab w:val="left" w:pos="1140"/>
                <w:tab w:val="left" w:pos="1860"/>
                <w:tab w:val="left" w:pos="3261"/>
                <w:tab w:val="left" w:pos="6237"/>
              </w:tabs>
              <w:rPr>
                <w:rFonts w:ascii="Verdana" w:hAnsi="Verdana"/>
                <w:spacing w:val="-2"/>
                <w:sz w:val="18"/>
                <w:szCs w:val="18"/>
              </w:rPr>
            </w:pPr>
          </w:p>
        </w:tc>
      </w:tr>
    </w:tbl>
    <w:p w14:paraId="3084920A" w14:textId="77777777" w:rsidR="00F05833" w:rsidRPr="004D1836" w:rsidRDefault="00F05833" w:rsidP="004D1836">
      <w:pPr>
        <w:tabs>
          <w:tab w:val="left" w:pos="-8220"/>
          <w:tab w:val="left" w:pos="-7500"/>
          <w:tab w:val="left" w:pos="-6780"/>
          <w:tab w:val="left" w:pos="-6474"/>
          <w:tab w:val="left" w:pos="-4796"/>
          <w:tab w:val="left" w:pos="-1992"/>
          <w:tab w:val="left" w:pos="-1020"/>
          <w:tab w:val="left" w:pos="-300"/>
          <w:tab w:val="left" w:pos="420"/>
          <w:tab w:val="left" w:pos="1140"/>
          <w:tab w:val="left" w:pos="1860"/>
          <w:tab w:val="left" w:pos="3261"/>
          <w:tab w:val="left" w:pos="6237"/>
        </w:tabs>
        <w:rPr>
          <w:rFonts w:ascii="Verdana" w:hAnsi="Verdana"/>
          <w:spacing w:val="-2"/>
          <w:sz w:val="18"/>
          <w:szCs w:val="18"/>
        </w:rPr>
      </w:pPr>
    </w:p>
    <w:tbl>
      <w:tblPr>
        <w:tblpPr w:leftFromText="180" w:rightFromText="180" w:vertAnchor="text" w:tblpY="1"/>
        <w:tblOverlap w:val="never"/>
        <w:tblW w:w="0" w:type="auto"/>
        <w:tblBorders>
          <w:top w:val="single" w:sz="24" w:space="0" w:color="auto"/>
          <w:left w:val="single" w:sz="24" w:space="0" w:color="auto"/>
          <w:bottom w:val="single" w:sz="24" w:space="0" w:color="auto"/>
          <w:right w:val="single" w:sz="24" w:space="0" w:color="auto"/>
          <w:insideH w:val="single" w:sz="4" w:space="0" w:color="auto"/>
          <w:insideV w:val="single" w:sz="4" w:space="0" w:color="auto"/>
        </w:tblBorders>
        <w:tblLook w:val="01E0" w:firstRow="1" w:lastRow="1" w:firstColumn="1" w:lastColumn="1" w:noHBand="0" w:noVBand="0"/>
      </w:tblPr>
      <w:tblGrid>
        <w:gridCol w:w="3366"/>
      </w:tblGrid>
      <w:tr w:rsidR="00F05833" w:rsidRPr="004D1836" w14:paraId="72B19590" w14:textId="77777777" w:rsidTr="000D0414">
        <w:tc>
          <w:tcPr>
            <w:tcW w:w="3089" w:type="dxa"/>
          </w:tcPr>
          <w:p w14:paraId="68E34A98" w14:textId="77777777" w:rsidR="00F05833" w:rsidRPr="004D1836" w:rsidRDefault="00F05833" w:rsidP="00AF799A">
            <w:pPr>
              <w:tabs>
                <w:tab w:val="left" w:pos="-8220"/>
                <w:tab w:val="left" w:pos="-7500"/>
                <w:tab w:val="left" w:pos="-6780"/>
                <w:tab w:val="left" w:pos="-6474"/>
                <w:tab w:val="left" w:pos="-4796"/>
                <w:tab w:val="left" w:pos="-1992"/>
                <w:tab w:val="left" w:pos="-1020"/>
                <w:tab w:val="left" w:pos="-300"/>
                <w:tab w:val="left" w:pos="420"/>
                <w:tab w:val="left" w:pos="1140"/>
                <w:tab w:val="left" w:pos="1860"/>
                <w:tab w:val="left" w:pos="3261"/>
              </w:tabs>
              <w:rPr>
                <w:rFonts w:ascii="Verdana" w:hAnsi="Verdana"/>
                <w:spacing w:val="-2"/>
                <w:sz w:val="18"/>
                <w:szCs w:val="18"/>
              </w:rPr>
            </w:pPr>
            <w:r w:rsidRPr="004D1836">
              <w:rPr>
                <w:rFonts w:ascii="Verdana" w:hAnsi="Verdana"/>
                <w:spacing w:val="-2"/>
                <w:sz w:val="18"/>
                <w:szCs w:val="18"/>
              </w:rPr>
              <w:t xml:space="preserve">Head of </w:t>
            </w:r>
            <w:r w:rsidR="00AF799A">
              <w:rPr>
                <w:rFonts w:ascii="Verdana" w:hAnsi="Verdana"/>
                <w:spacing w:val="-2"/>
                <w:sz w:val="18"/>
                <w:szCs w:val="18"/>
              </w:rPr>
              <w:t xml:space="preserve">Research </w:t>
            </w:r>
            <w:r w:rsidRPr="004D1836">
              <w:rPr>
                <w:rFonts w:ascii="Verdana" w:hAnsi="Verdana"/>
                <w:spacing w:val="-2"/>
                <w:sz w:val="18"/>
                <w:szCs w:val="18"/>
              </w:rPr>
              <w:t>Group</w:t>
            </w:r>
          </w:p>
        </w:tc>
      </w:tr>
      <w:tr w:rsidR="00F05833" w:rsidRPr="004D1836" w14:paraId="6A17B1B8" w14:textId="77777777" w:rsidTr="000D0414">
        <w:tc>
          <w:tcPr>
            <w:tcW w:w="3089" w:type="dxa"/>
          </w:tcPr>
          <w:p w14:paraId="21C3A82E" w14:textId="5232C2B4" w:rsidR="00F05833" w:rsidRPr="004D1836" w:rsidRDefault="00F05833" w:rsidP="004D1836">
            <w:pPr>
              <w:tabs>
                <w:tab w:val="left" w:pos="-8220"/>
                <w:tab w:val="left" w:pos="-7500"/>
                <w:tab w:val="left" w:pos="-6780"/>
                <w:tab w:val="left" w:pos="-6474"/>
                <w:tab w:val="left" w:pos="-4796"/>
                <w:tab w:val="left" w:pos="-1992"/>
                <w:tab w:val="left" w:pos="-1020"/>
                <w:tab w:val="left" w:pos="-300"/>
                <w:tab w:val="left" w:pos="420"/>
                <w:tab w:val="left" w:pos="1140"/>
                <w:tab w:val="left" w:pos="1860"/>
                <w:tab w:val="left" w:pos="3261"/>
              </w:tabs>
              <w:rPr>
                <w:rFonts w:ascii="Verdana" w:hAnsi="Verdana"/>
                <w:spacing w:val="-2"/>
                <w:sz w:val="18"/>
                <w:szCs w:val="18"/>
              </w:rPr>
            </w:pPr>
            <w:r w:rsidRPr="004D1836">
              <w:rPr>
                <w:rFonts w:ascii="Verdana" w:hAnsi="Verdana"/>
                <w:spacing w:val="-2"/>
                <w:sz w:val="18"/>
                <w:szCs w:val="18"/>
              </w:rPr>
              <w:t>Name:</w:t>
            </w:r>
            <w:r w:rsidR="00367BE2">
              <w:rPr>
                <w:rFonts w:ascii="Verdana" w:hAnsi="Verdana"/>
                <w:spacing w:val="-2"/>
                <w:sz w:val="18"/>
                <w:szCs w:val="18"/>
              </w:rPr>
              <w:t xml:space="preserve"> Niels Anten</w:t>
            </w:r>
          </w:p>
        </w:tc>
      </w:tr>
      <w:tr w:rsidR="00F05833" w:rsidRPr="004D1836" w14:paraId="53D18CFA" w14:textId="77777777" w:rsidTr="000D0414">
        <w:tc>
          <w:tcPr>
            <w:tcW w:w="3089" w:type="dxa"/>
          </w:tcPr>
          <w:p w14:paraId="2A09C4D9" w14:textId="68D1EFB3" w:rsidR="00F05833" w:rsidRPr="004D1836" w:rsidRDefault="00F05833" w:rsidP="004D1836">
            <w:pPr>
              <w:tabs>
                <w:tab w:val="left" w:pos="-8220"/>
                <w:tab w:val="left" w:pos="-7500"/>
                <w:tab w:val="left" w:pos="-6780"/>
                <w:tab w:val="left" w:pos="-6474"/>
                <w:tab w:val="left" w:pos="-4796"/>
                <w:tab w:val="left" w:pos="-1992"/>
                <w:tab w:val="left" w:pos="-1020"/>
                <w:tab w:val="left" w:pos="-300"/>
                <w:tab w:val="left" w:pos="420"/>
                <w:tab w:val="left" w:pos="1140"/>
                <w:tab w:val="left" w:pos="1860"/>
                <w:tab w:val="left" w:pos="3261"/>
              </w:tabs>
              <w:rPr>
                <w:rFonts w:ascii="Verdana" w:hAnsi="Verdana"/>
                <w:spacing w:val="-2"/>
                <w:sz w:val="18"/>
                <w:szCs w:val="18"/>
              </w:rPr>
            </w:pPr>
            <w:r w:rsidRPr="004D1836">
              <w:rPr>
                <w:rFonts w:ascii="Verdana" w:hAnsi="Verdana"/>
                <w:spacing w:val="-2"/>
                <w:sz w:val="18"/>
                <w:szCs w:val="18"/>
              </w:rPr>
              <w:t>Date:</w:t>
            </w:r>
            <w:r w:rsidR="00367BE2">
              <w:rPr>
                <w:rFonts w:ascii="Verdana" w:hAnsi="Verdana"/>
                <w:spacing w:val="-2"/>
                <w:sz w:val="18"/>
                <w:szCs w:val="18"/>
              </w:rPr>
              <w:t xml:space="preserve"> 15/09/2023</w:t>
            </w:r>
          </w:p>
        </w:tc>
      </w:tr>
      <w:tr w:rsidR="00F05833" w:rsidRPr="004D1836" w14:paraId="6C16423A" w14:textId="77777777" w:rsidTr="000D0414">
        <w:trPr>
          <w:trHeight w:val="1307"/>
        </w:trPr>
        <w:tc>
          <w:tcPr>
            <w:tcW w:w="3089" w:type="dxa"/>
          </w:tcPr>
          <w:p w14:paraId="291A2BFD" w14:textId="27DCC58E" w:rsidR="00F05833" w:rsidRPr="004D1836" w:rsidRDefault="00367BE2" w:rsidP="004D1836">
            <w:pPr>
              <w:tabs>
                <w:tab w:val="left" w:pos="-8220"/>
                <w:tab w:val="left" w:pos="-7500"/>
                <w:tab w:val="left" w:pos="-6780"/>
                <w:tab w:val="left" w:pos="-6474"/>
                <w:tab w:val="left" w:pos="-4796"/>
                <w:tab w:val="left" w:pos="-1992"/>
                <w:tab w:val="left" w:pos="-1020"/>
                <w:tab w:val="left" w:pos="-300"/>
                <w:tab w:val="left" w:pos="420"/>
                <w:tab w:val="left" w:pos="1140"/>
                <w:tab w:val="left" w:pos="1860"/>
                <w:tab w:val="left" w:pos="3261"/>
              </w:tabs>
              <w:rPr>
                <w:rFonts w:ascii="Verdana" w:hAnsi="Verdana"/>
                <w:spacing w:val="-2"/>
                <w:sz w:val="18"/>
                <w:szCs w:val="18"/>
              </w:rPr>
            </w:pPr>
            <w:r w:rsidRPr="00367BE2">
              <w:rPr>
                <w:rFonts w:ascii="Verdana" w:hAnsi="Verdana"/>
                <w:noProof/>
                <w:spacing w:val="-2"/>
                <w:sz w:val="18"/>
                <w:szCs w:val="18"/>
              </w:rPr>
              <w:drawing>
                <wp:inline distT="0" distB="0" distL="0" distR="0" wp14:anchorId="5B9390DB" wp14:editId="47290B35">
                  <wp:extent cx="1996440" cy="1299210"/>
                  <wp:effectExtent l="0" t="0" r="3810" b="0"/>
                  <wp:docPr id="2" name="Picture 2" descr="SCAN0002">
                    <a:extLst xmlns:a="http://schemas.openxmlformats.org/drawingml/2006/main">
                      <a:ext uri="{FF2B5EF4-FFF2-40B4-BE49-F238E27FC236}">
                        <a16:creationId xmlns:a16="http://schemas.microsoft.com/office/drawing/2014/main" id="{593599CA-7669-41D4-A610-C850C1BB0C3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 descr="SCAN0002">
                            <a:extLst>
                              <a:ext uri="{FF2B5EF4-FFF2-40B4-BE49-F238E27FC236}">
                                <a16:creationId xmlns:a16="http://schemas.microsoft.com/office/drawing/2014/main" id="{593599CA-7669-41D4-A610-C850C1BB0C39}"/>
                              </a:ext>
                            </a:extLst>
                          </pic:cNvPr>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996440" cy="1299210"/>
                          </a:xfrm>
                          <a:prstGeom prst="rect">
                            <a:avLst/>
                          </a:prstGeom>
                          <a:noFill/>
                          <a:ln>
                            <a:noFill/>
                          </a:ln>
                        </pic:spPr>
                      </pic:pic>
                    </a:graphicData>
                  </a:graphic>
                </wp:inline>
              </w:drawing>
            </w:r>
          </w:p>
        </w:tc>
      </w:tr>
    </w:tbl>
    <w:p w14:paraId="2CF7A98D" w14:textId="3F7F1FC7" w:rsidR="00F05833" w:rsidRDefault="00F05833" w:rsidP="004D1836">
      <w:pPr>
        <w:tabs>
          <w:tab w:val="left" w:pos="-8220"/>
          <w:tab w:val="left" w:pos="-7500"/>
          <w:tab w:val="left" w:pos="-6780"/>
          <w:tab w:val="left" w:pos="-6474"/>
          <w:tab w:val="left" w:pos="-4796"/>
          <w:tab w:val="left" w:pos="-1992"/>
          <w:tab w:val="left" w:pos="-1020"/>
          <w:tab w:val="left" w:pos="-300"/>
          <w:tab w:val="left" w:pos="420"/>
          <w:tab w:val="left" w:pos="1140"/>
          <w:tab w:val="left" w:pos="1860"/>
        </w:tabs>
        <w:rPr>
          <w:rFonts w:ascii="Verdana" w:hAnsi="Verdana"/>
          <w:spacing w:val="-2"/>
          <w:sz w:val="18"/>
          <w:szCs w:val="18"/>
        </w:rPr>
      </w:pPr>
    </w:p>
    <w:p w14:paraId="0AF2EB17" w14:textId="24318402" w:rsidR="002D4CC8" w:rsidRDefault="002D4CC8" w:rsidP="004D1836">
      <w:pPr>
        <w:tabs>
          <w:tab w:val="left" w:pos="-8220"/>
          <w:tab w:val="left" w:pos="-7500"/>
          <w:tab w:val="left" w:pos="-6780"/>
          <w:tab w:val="left" w:pos="-6474"/>
          <w:tab w:val="left" w:pos="-4796"/>
          <w:tab w:val="left" w:pos="-1992"/>
          <w:tab w:val="left" w:pos="-1020"/>
          <w:tab w:val="left" w:pos="-300"/>
          <w:tab w:val="left" w:pos="420"/>
          <w:tab w:val="left" w:pos="1140"/>
          <w:tab w:val="left" w:pos="1860"/>
        </w:tabs>
        <w:rPr>
          <w:rFonts w:ascii="Verdana" w:hAnsi="Verdana"/>
          <w:spacing w:val="-2"/>
          <w:sz w:val="18"/>
          <w:szCs w:val="18"/>
        </w:rPr>
      </w:pPr>
    </w:p>
    <w:p w14:paraId="1AA2127A" w14:textId="56AB8C50" w:rsidR="002D4CC8" w:rsidRDefault="002D4CC8" w:rsidP="004D1836">
      <w:pPr>
        <w:tabs>
          <w:tab w:val="left" w:pos="-8220"/>
          <w:tab w:val="left" w:pos="-7500"/>
          <w:tab w:val="left" w:pos="-6780"/>
          <w:tab w:val="left" w:pos="-6474"/>
          <w:tab w:val="left" w:pos="-4796"/>
          <w:tab w:val="left" w:pos="-1992"/>
          <w:tab w:val="left" w:pos="-1020"/>
          <w:tab w:val="left" w:pos="-300"/>
          <w:tab w:val="left" w:pos="420"/>
          <w:tab w:val="left" w:pos="1140"/>
          <w:tab w:val="left" w:pos="1860"/>
        </w:tabs>
        <w:rPr>
          <w:rFonts w:ascii="Verdana" w:hAnsi="Verdana"/>
          <w:spacing w:val="-2"/>
          <w:sz w:val="18"/>
          <w:szCs w:val="18"/>
        </w:rPr>
      </w:pPr>
    </w:p>
    <w:p w14:paraId="0E32C989" w14:textId="4D6A3288" w:rsidR="002D4CC8" w:rsidRDefault="002D4CC8" w:rsidP="004D1836">
      <w:pPr>
        <w:tabs>
          <w:tab w:val="left" w:pos="-8220"/>
          <w:tab w:val="left" w:pos="-7500"/>
          <w:tab w:val="left" w:pos="-6780"/>
          <w:tab w:val="left" w:pos="-6474"/>
          <w:tab w:val="left" w:pos="-4796"/>
          <w:tab w:val="left" w:pos="-1992"/>
          <w:tab w:val="left" w:pos="-1020"/>
          <w:tab w:val="left" w:pos="-300"/>
          <w:tab w:val="left" w:pos="420"/>
          <w:tab w:val="left" w:pos="1140"/>
          <w:tab w:val="left" w:pos="1860"/>
        </w:tabs>
        <w:rPr>
          <w:rFonts w:ascii="Verdana" w:hAnsi="Verdana"/>
          <w:spacing w:val="-2"/>
          <w:sz w:val="18"/>
          <w:szCs w:val="18"/>
        </w:rPr>
      </w:pPr>
    </w:p>
    <w:p w14:paraId="7E217A39" w14:textId="655ACF58" w:rsidR="002D4CC8" w:rsidRDefault="002D4CC8" w:rsidP="004D1836">
      <w:pPr>
        <w:tabs>
          <w:tab w:val="left" w:pos="-8220"/>
          <w:tab w:val="left" w:pos="-7500"/>
          <w:tab w:val="left" w:pos="-6780"/>
          <w:tab w:val="left" w:pos="-6474"/>
          <w:tab w:val="left" w:pos="-4796"/>
          <w:tab w:val="left" w:pos="-1992"/>
          <w:tab w:val="left" w:pos="-1020"/>
          <w:tab w:val="left" w:pos="-300"/>
          <w:tab w:val="left" w:pos="420"/>
          <w:tab w:val="left" w:pos="1140"/>
          <w:tab w:val="left" w:pos="1860"/>
        </w:tabs>
        <w:rPr>
          <w:rFonts w:ascii="Verdana" w:hAnsi="Verdana"/>
          <w:spacing w:val="-2"/>
          <w:sz w:val="18"/>
          <w:szCs w:val="18"/>
        </w:rPr>
      </w:pPr>
    </w:p>
    <w:p w14:paraId="67D15FDF" w14:textId="6657E658" w:rsidR="002D4CC8" w:rsidRDefault="002D4CC8" w:rsidP="004D1836">
      <w:pPr>
        <w:tabs>
          <w:tab w:val="left" w:pos="-8220"/>
          <w:tab w:val="left" w:pos="-7500"/>
          <w:tab w:val="left" w:pos="-6780"/>
          <w:tab w:val="left" w:pos="-6474"/>
          <w:tab w:val="left" w:pos="-4796"/>
          <w:tab w:val="left" w:pos="-1992"/>
          <w:tab w:val="left" w:pos="-1020"/>
          <w:tab w:val="left" w:pos="-300"/>
          <w:tab w:val="left" w:pos="420"/>
          <w:tab w:val="left" w:pos="1140"/>
          <w:tab w:val="left" w:pos="1860"/>
        </w:tabs>
        <w:rPr>
          <w:rFonts w:ascii="Verdana" w:hAnsi="Verdana"/>
          <w:spacing w:val="-2"/>
          <w:sz w:val="18"/>
          <w:szCs w:val="18"/>
        </w:rPr>
      </w:pPr>
    </w:p>
    <w:p w14:paraId="552CB33B" w14:textId="2EE4C28A" w:rsidR="002D4CC8" w:rsidRDefault="002D4CC8" w:rsidP="004D1836">
      <w:pPr>
        <w:tabs>
          <w:tab w:val="left" w:pos="-8220"/>
          <w:tab w:val="left" w:pos="-7500"/>
          <w:tab w:val="left" w:pos="-6780"/>
          <w:tab w:val="left" w:pos="-6474"/>
          <w:tab w:val="left" w:pos="-4796"/>
          <w:tab w:val="left" w:pos="-1992"/>
          <w:tab w:val="left" w:pos="-1020"/>
          <w:tab w:val="left" w:pos="-300"/>
          <w:tab w:val="left" w:pos="420"/>
          <w:tab w:val="left" w:pos="1140"/>
          <w:tab w:val="left" w:pos="1860"/>
        </w:tabs>
        <w:rPr>
          <w:rFonts w:ascii="Verdana" w:hAnsi="Verdana"/>
          <w:spacing w:val="-2"/>
          <w:sz w:val="18"/>
          <w:szCs w:val="18"/>
        </w:rPr>
      </w:pPr>
    </w:p>
    <w:p w14:paraId="1907F563" w14:textId="615D94DB" w:rsidR="002D4CC8" w:rsidRDefault="002D4CC8" w:rsidP="004D1836">
      <w:pPr>
        <w:tabs>
          <w:tab w:val="left" w:pos="-8220"/>
          <w:tab w:val="left" w:pos="-7500"/>
          <w:tab w:val="left" w:pos="-6780"/>
          <w:tab w:val="left" w:pos="-6474"/>
          <w:tab w:val="left" w:pos="-4796"/>
          <w:tab w:val="left" w:pos="-1992"/>
          <w:tab w:val="left" w:pos="-1020"/>
          <w:tab w:val="left" w:pos="-300"/>
          <w:tab w:val="left" w:pos="420"/>
          <w:tab w:val="left" w:pos="1140"/>
          <w:tab w:val="left" w:pos="1860"/>
        </w:tabs>
        <w:rPr>
          <w:rFonts w:ascii="Verdana" w:hAnsi="Verdana"/>
          <w:spacing w:val="-2"/>
          <w:sz w:val="18"/>
          <w:szCs w:val="18"/>
        </w:rPr>
      </w:pPr>
    </w:p>
    <w:p w14:paraId="5E2470BF" w14:textId="37062B66" w:rsidR="002D4CC8" w:rsidRDefault="002D4CC8" w:rsidP="004D1836">
      <w:pPr>
        <w:tabs>
          <w:tab w:val="left" w:pos="-8220"/>
          <w:tab w:val="left" w:pos="-7500"/>
          <w:tab w:val="left" w:pos="-6780"/>
          <w:tab w:val="left" w:pos="-6474"/>
          <w:tab w:val="left" w:pos="-4796"/>
          <w:tab w:val="left" w:pos="-1992"/>
          <w:tab w:val="left" w:pos="-1020"/>
          <w:tab w:val="left" w:pos="-300"/>
          <w:tab w:val="left" w:pos="420"/>
          <w:tab w:val="left" w:pos="1140"/>
          <w:tab w:val="left" w:pos="1860"/>
        </w:tabs>
        <w:rPr>
          <w:rFonts w:ascii="Verdana" w:hAnsi="Verdana"/>
          <w:spacing w:val="-2"/>
          <w:sz w:val="18"/>
          <w:szCs w:val="18"/>
        </w:rPr>
      </w:pPr>
    </w:p>
    <w:p w14:paraId="02BBC3FF" w14:textId="785ABC3D" w:rsidR="002D4CC8" w:rsidRDefault="002D4CC8" w:rsidP="004D1836">
      <w:pPr>
        <w:tabs>
          <w:tab w:val="left" w:pos="-8220"/>
          <w:tab w:val="left" w:pos="-7500"/>
          <w:tab w:val="left" w:pos="-6780"/>
          <w:tab w:val="left" w:pos="-6474"/>
          <w:tab w:val="left" w:pos="-4796"/>
          <w:tab w:val="left" w:pos="-1992"/>
          <w:tab w:val="left" w:pos="-1020"/>
          <w:tab w:val="left" w:pos="-300"/>
          <w:tab w:val="left" w:pos="420"/>
          <w:tab w:val="left" w:pos="1140"/>
          <w:tab w:val="left" w:pos="1860"/>
        </w:tabs>
        <w:rPr>
          <w:rFonts w:ascii="Verdana" w:hAnsi="Verdana"/>
          <w:spacing w:val="-2"/>
          <w:sz w:val="18"/>
          <w:szCs w:val="18"/>
        </w:rPr>
      </w:pPr>
    </w:p>
    <w:p w14:paraId="4ACAC449" w14:textId="77777777" w:rsidR="002D4CC8" w:rsidRDefault="002D4CC8" w:rsidP="004D1836">
      <w:pPr>
        <w:tabs>
          <w:tab w:val="left" w:pos="-8220"/>
          <w:tab w:val="left" w:pos="-7500"/>
          <w:tab w:val="left" w:pos="-6780"/>
          <w:tab w:val="left" w:pos="-6474"/>
          <w:tab w:val="left" w:pos="-4796"/>
          <w:tab w:val="left" w:pos="-1992"/>
          <w:tab w:val="left" w:pos="-1020"/>
          <w:tab w:val="left" w:pos="-300"/>
          <w:tab w:val="left" w:pos="420"/>
          <w:tab w:val="left" w:pos="1140"/>
          <w:tab w:val="left" w:pos="1860"/>
        </w:tabs>
        <w:rPr>
          <w:rFonts w:ascii="Verdana" w:hAnsi="Verdana"/>
          <w:spacing w:val="-2"/>
          <w:sz w:val="18"/>
          <w:szCs w:val="18"/>
        </w:rPr>
      </w:pPr>
    </w:p>
    <w:p w14:paraId="34305114" w14:textId="77777777" w:rsidR="003305F0" w:rsidRDefault="003305F0" w:rsidP="004D1836">
      <w:pPr>
        <w:tabs>
          <w:tab w:val="left" w:pos="-8220"/>
          <w:tab w:val="left" w:pos="-7500"/>
          <w:tab w:val="left" w:pos="-6780"/>
          <w:tab w:val="left" w:pos="-6474"/>
          <w:tab w:val="left" w:pos="-4796"/>
          <w:tab w:val="left" w:pos="-1992"/>
          <w:tab w:val="left" w:pos="-1020"/>
          <w:tab w:val="left" w:pos="-300"/>
          <w:tab w:val="left" w:pos="420"/>
          <w:tab w:val="left" w:pos="1140"/>
          <w:tab w:val="left" w:pos="1860"/>
        </w:tabs>
        <w:rPr>
          <w:rFonts w:ascii="Verdana" w:hAnsi="Verdana"/>
          <w:spacing w:val="-2"/>
          <w:sz w:val="18"/>
          <w:szCs w:val="18"/>
        </w:rPr>
      </w:pPr>
    </w:p>
    <w:p w14:paraId="3CA3315A" w14:textId="77777777" w:rsidR="000D0414" w:rsidRDefault="000D0414" w:rsidP="004D1836">
      <w:pPr>
        <w:tabs>
          <w:tab w:val="left" w:pos="-8220"/>
          <w:tab w:val="left" w:pos="-7500"/>
          <w:tab w:val="left" w:pos="-6780"/>
          <w:tab w:val="left" w:pos="-6474"/>
          <w:tab w:val="left" w:pos="-4796"/>
          <w:tab w:val="left" w:pos="-1992"/>
          <w:tab w:val="left" w:pos="-1020"/>
          <w:tab w:val="left" w:pos="-300"/>
          <w:tab w:val="left" w:pos="420"/>
          <w:tab w:val="left" w:pos="1140"/>
          <w:tab w:val="left" w:pos="1860"/>
        </w:tabs>
        <w:rPr>
          <w:rFonts w:ascii="Verdana" w:hAnsi="Verdana"/>
          <w:spacing w:val="-2"/>
          <w:sz w:val="18"/>
          <w:szCs w:val="18"/>
        </w:rPr>
      </w:pPr>
    </w:p>
    <w:p w14:paraId="5BA90F4D" w14:textId="2AEA898A" w:rsidR="00F05833" w:rsidRPr="004D1836" w:rsidRDefault="00F05833" w:rsidP="004D1836">
      <w:pPr>
        <w:tabs>
          <w:tab w:val="left" w:pos="-8220"/>
          <w:tab w:val="left" w:pos="-7500"/>
          <w:tab w:val="left" w:pos="-6780"/>
          <w:tab w:val="left" w:pos="-6474"/>
          <w:tab w:val="left" w:pos="-4796"/>
          <w:tab w:val="left" w:pos="-1992"/>
          <w:tab w:val="left" w:pos="-1020"/>
          <w:tab w:val="left" w:pos="-300"/>
          <w:tab w:val="left" w:pos="420"/>
          <w:tab w:val="left" w:pos="1140"/>
          <w:tab w:val="left" w:pos="1860"/>
        </w:tabs>
        <w:rPr>
          <w:rFonts w:ascii="Verdana" w:hAnsi="Verdana"/>
          <w:spacing w:val="-2"/>
          <w:sz w:val="18"/>
          <w:szCs w:val="18"/>
        </w:rPr>
      </w:pPr>
      <w:r w:rsidRPr="004D1836">
        <w:rPr>
          <w:rFonts w:ascii="Verdana" w:hAnsi="Verdana"/>
          <w:spacing w:val="-2"/>
          <w:sz w:val="18"/>
          <w:szCs w:val="18"/>
        </w:rPr>
        <w:t>Signature of approval</w:t>
      </w:r>
      <w:r w:rsidR="00DC031F">
        <w:rPr>
          <w:rFonts w:ascii="Verdana" w:hAnsi="Verdana"/>
          <w:spacing w:val="-2"/>
          <w:sz w:val="18"/>
          <w:szCs w:val="18"/>
        </w:rPr>
        <w:t xml:space="preserve"> by the h</w:t>
      </w:r>
      <w:r w:rsidR="00B217EA">
        <w:rPr>
          <w:rFonts w:ascii="Verdana" w:hAnsi="Verdana"/>
          <w:spacing w:val="-2"/>
          <w:sz w:val="18"/>
          <w:szCs w:val="18"/>
        </w:rPr>
        <w:t xml:space="preserve">ead </w:t>
      </w:r>
      <w:r w:rsidR="00DC031F">
        <w:rPr>
          <w:rFonts w:ascii="Verdana" w:hAnsi="Verdana"/>
          <w:spacing w:val="-2"/>
          <w:sz w:val="18"/>
          <w:szCs w:val="18"/>
        </w:rPr>
        <w:t xml:space="preserve">of the </w:t>
      </w:r>
      <w:r w:rsidR="00B217EA">
        <w:rPr>
          <w:rFonts w:ascii="Verdana" w:hAnsi="Verdana"/>
          <w:spacing w:val="-2"/>
          <w:sz w:val="18"/>
          <w:szCs w:val="18"/>
        </w:rPr>
        <w:t>PE&amp;RC PhD Programme</w:t>
      </w:r>
      <w:r w:rsidRPr="004D1836">
        <w:rPr>
          <w:rFonts w:ascii="Verdana" w:hAnsi="Verdana"/>
          <w:spacing w:val="-2"/>
          <w:sz w:val="18"/>
          <w:szCs w:val="18"/>
        </w:rPr>
        <w:t>:</w:t>
      </w:r>
    </w:p>
    <w:p w14:paraId="7FBCF35B" w14:textId="77777777" w:rsidR="00F05833" w:rsidRDefault="00F05833" w:rsidP="004D1836">
      <w:pPr>
        <w:tabs>
          <w:tab w:val="left" w:pos="-8220"/>
          <w:tab w:val="left" w:pos="-7500"/>
          <w:tab w:val="left" w:pos="-6780"/>
          <w:tab w:val="left" w:pos="-6474"/>
          <w:tab w:val="left" w:pos="-4796"/>
          <w:tab w:val="left" w:pos="-1992"/>
          <w:tab w:val="left" w:pos="-1020"/>
          <w:tab w:val="left" w:pos="-300"/>
          <w:tab w:val="left" w:pos="420"/>
          <w:tab w:val="left" w:pos="1140"/>
          <w:tab w:val="left" w:pos="1860"/>
        </w:tabs>
        <w:rPr>
          <w:rFonts w:ascii="Verdana" w:hAnsi="Verdana"/>
          <w:spacing w:val="-2"/>
          <w:sz w:val="18"/>
          <w:szCs w:val="18"/>
        </w:rPr>
      </w:pPr>
    </w:p>
    <w:p w14:paraId="0ED0E9F7" w14:textId="77777777" w:rsidR="003305F0" w:rsidRDefault="003305F0" w:rsidP="004D1836">
      <w:pPr>
        <w:tabs>
          <w:tab w:val="left" w:pos="-8220"/>
          <w:tab w:val="left" w:pos="-7500"/>
          <w:tab w:val="left" w:pos="-6780"/>
          <w:tab w:val="left" w:pos="-6474"/>
          <w:tab w:val="left" w:pos="-4796"/>
          <w:tab w:val="left" w:pos="-1992"/>
          <w:tab w:val="left" w:pos="-1020"/>
          <w:tab w:val="left" w:pos="-300"/>
          <w:tab w:val="left" w:pos="420"/>
          <w:tab w:val="left" w:pos="1140"/>
          <w:tab w:val="left" w:pos="1860"/>
        </w:tabs>
        <w:rPr>
          <w:rFonts w:ascii="Verdana" w:hAnsi="Verdana"/>
          <w:spacing w:val="-2"/>
          <w:sz w:val="18"/>
          <w:szCs w:val="18"/>
        </w:rPr>
      </w:pPr>
    </w:p>
    <w:p w14:paraId="7FAC5E9A" w14:textId="77777777" w:rsidR="00131947" w:rsidRDefault="00131947" w:rsidP="004D1836">
      <w:pPr>
        <w:tabs>
          <w:tab w:val="left" w:pos="-8220"/>
          <w:tab w:val="left" w:pos="-7500"/>
          <w:tab w:val="left" w:pos="-6780"/>
          <w:tab w:val="left" w:pos="-6474"/>
          <w:tab w:val="left" w:pos="-4796"/>
          <w:tab w:val="left" w:pos="-1992"/>
          <w:tab w:val="left" w:pos="-1020"/>
          <w:tab w:val="left" w:pos="-300"/>
          <w:tab w:val="left" w:pos="420"/>
          <w:tab w:val="left" w:pos="1140"/>
          <w:tab w:val="left" w:pos="1860"/>
        </w:tabs>
        <w:rPr>
          <w:rFonts w:ascii="Verdana" w:hAnsi="Verdana"/>
          <w:spacing w:val="-2"/>
          <w:sz w:val="18"/>
          <w:szCs w:val="18"/>
        </w:rPr>
      </w:pPr>
    </w:p>
    <w:p w14:paraId="12B62ACA" w14:textId="77777777" w:rsidR="003305F0" w:rsidRPr="004D1836" w:rsidRDefault="003305F0" w:rsidP="004D1836">
      <w:pPr>
        <w:tabs>
          <w:tab w:val="left" w:pos="-8220"/>
          <w:tab w:val="left" w:pos="-7500"/>
          <w:tab w:val="left" w:pos="-6780"/>
          <w:tab w:val="left" w:pos="-6474"/>
          <w:tab w:val="left" w:pos="-4796"/>
          <w:tab w:val="left" w:pos="-1992"/>
          <w:tab w:val="left" w:pos="-1020"/>
          <w:tab w:val="left" w:pos="-300"/>
          <w:tab w:val="left" w:pos="420"/>
          <w:tab w:val="left" w:pos="1140"/>
          <w:tab w:val="left" w:pos="1860"/>
        </w:tabs>
        <w:rPr>
          <w:rFonts w:ascii="Verdana" w:hAnsi="Verdana"/>
          <w:spacing w:val="-2"/>
          <w:sz w:val="18"/>
          <w:szCs w:val="18"/>
        </w:rPr>
      </w:pPr>
    </w:p>
    <w:p w14:paraId="71945023" w14:textId="77777777" w:rsidR="005E2152" w:rsidRDefault="005E2152" w:rsidP="004D1836">
      <w:pPr>
        <w:tabs>
          <w:tab w:val="left" w:pos="-8220"/>
          <w:tab w:val="left" w:pos="-7500"/>
          <w:tab w:val="left" w:pos="-6780"/>
          <w:tab w:val="left" w:pos="-6474"/>
          <w:tab w:val="left" w:pos="-4796"/>
          <w:tab w:val="left" w:pos="-1992"/>
          <w:tab w:val="left" w:pos="-1020"/>
          <w:tab w:val="left" w:pos="-300"/>
          <w:tab w:val="left" w:pos="420"/>
          <w:tab w:val="left" w:pos="1140"/>
          <w:tab w:val="left" w:pos="1860"/>
        </w:tabs>
        <w:rPr>
          <w:rFonts w:ascii="Verdana" w:hAnsi="Verdana"/>
          <w:spacing w:val="-2"/>
          <w:sz w:val="18"/>
          <w:szCs w:val="18"/>
        </w:rPr>
      </w:pPr>
    </w:p>
    <w:p w14:paraId="661D0CE8" w14:textId="03850E5B" w:rsidR="006C3BF3" w:rsidRDefault="006C3BF3" w:rsidP="004D1836">
      <w:pPr>
        <w:tabs>
          <w:tab w:val="left" w:pos="-8220"/>
          <w:tab w:val="left" w:pos="-7500"/>
          <w:tab w:val="left" w:pos="-6780"/>
          <w:tab w:val="left" w:pos="-6474"/>
          <w:tab w:val="left" w:pos="-4796"/>
          <w:tab w:val="left" w:pos="-1992"/>
          <w:tab w:val="left" w:pos="-1020"/>
          <w:tab w:val="left" w:pos="-300"/>
          <w:tab w:val="left" w:pos="420"/>
          <w:tab w:val="left" w:pos="1140"/>
          <w:tab w:val="left" w:pos="1860"/>
        </w:tabs>
        <w:rPr>
          <w:rFonts w:ascii="Verdana" w:hAnsi="Verdana"/>
          <w:spacing w:val="-2"/>
          <w:sz w:val="18"/>
          <w:szCs w:val="18"/>
        </w:rPr>
      </w:pPr>
    </w:p>
    <w:p w14:paraId="22846605" w14:textId="77777777" w:rsidR="006C3BF3" w:rsidRDefault="006C3BF3" w:rsidP="004D1836">
      <w:pPr>
        <w:tabs>
          <w:tab w:val="left" w:pos="-8220"/>
          <w:tab w:val="left" w:pos="-7500"/>
          <w:tab w:val="left" w:pos="-6780"/>
          <w:tab w:val="left" w:pos="-6474"/>
          <w:tab w:val="left" w:pos="-4796"/>
          <w:tab w:val="left" w:pos="-1992"/>
          <w:tab w:val="left" w:pos="-1020"/>
          <w:tab w:val="left" w:pos="-300"/>
          <w:tab w:val="left" w:pos="420"/>
          <w:tab w:val="left" w:pos="1140"/>
          <w:tab w:val="left" w:pos="1860"/>
        </w:tabs>
        <w:rPr>
          <w:rFonts w:ascii="Verdana" w:hAnsi="Verdana"/>
          <w:spacing w:val="-2"/>
          <w:sz w:val="18"/>
          <w:szCs w:val="18"/>
        </w:rPr>
      </w:pPr>
    </w:p>
    <w:p w14:paraId="61D336DD" w14:textId="77777777" w:rsidR="005E2152" w:rsidRDefault="005E2152" w:rsidP="004D1836">
      <w:pPr>
        <w:tabs>
          <w:tab w:val="left" w:pos="-8220"/>
          <w:tab w:val="left" w:pos="-7500"/>
          <w:tab w:val="left" w:pos="-6780"/>
          <w:tab w:val="left" w:pos="-6474"/>
          <w:tab w:val="left" w:pos="-4796"/>
          <w:tab w:val="left" w:pos="-1992"/>
          <w:tab w:val="left" w:pos="-1020"/>
          <w:tab w:val="left" w:pos="-300"/>
          <w:tab w:val="left" w:pos="420"/>
          <w:tab w:val="left" w:pos="1140"/>
          <w:tab w:val="left" w:pos="1860"/>
        </w:tabs>
        <w:rPr>
          <w:rFonts w:ascii="Verdana" w:hAnsi="Verdana"/>
          <w:spacing w:val="-2"/>
          <w:sz w:val="18"/>
          <w:szCs w:val="18"/>
        </w:rPr>
      </w:pPr>
    </w:p>
    <w:p w14:paraId="7EECA8B4" w14:textId="77777777" w:rsidR="00AF799A" w:rsidRDefault="00AF799A" w:rsidP="004D1836">
      <w:pPr>
        <w:tabs>
          <w:tab w:val="left" w:pos="-8220"/>
          <w:tab w:val="left" w:pos="-7500"/>
          <w:tab w:val="left" w:pos="-6780"/>
          <w:tab w:val="left" w:pos="-6474"/>
          <w:tab w:val="left" w:pos="-4796"/>
          <w:tab w:val="left" w:pos="-1992"/>
          <w:tab w:val="left" w:pos="-1020"/>
          <w:tab w:val="left" w:pos="-300"/>
          <w:tab w:val="left" w:pos="420"/>
          <w:tab w:val="left" w:pos="1140"/>
          <w:tab w:val="left" w:pos="1860"/>
        </w:tabs>
        <w:rPr>
          <w:rFonts w:ascii="Verdana" w:hAnsi="Verdana"/>
          <w:spacing w:val="-2"/>
          <w:sz w:val="18"/>
          <w:szCs w:val="18"/>
        </w:rPr>
      </w:pPr>
    </w:p>
    <w:p w14:paraId="5810FB39" w14:textId="77777777" w:rsidR="00AF799A" w:rsidRPr="00C54D8C" w:rsidRDefault="00B217EA" w:rsidP="004D1836">
      <w:pPr>
        <w:tabs>
          <w:tab w:val="left" w:pos="-8220"/>
          <w:tab w:val="left" w:pos="-7500"/>
          <w:tab w:val="left" w:pos="-6780"/>
          <w:tab w:val="left" w:pos="-6474"/>
          <w:tab w:val="left" w:pos="-4796"/>
          <w:tab w:val="left" w:pos="-1992"/>
          <w:tab w:val="left" w:pos="-1020"/>
          <w:tab w:val="left" w:pos="-300"/>
          <w:tab w:val="left" w:pos="420"/>
          <w:tab w:val="left" w:pos="1140"/>
          <w:tab w:val="left" w:pos="1860"/>
        </w:tabs>
        <w:rPr>
          <w:rFonts w:ascii="Verdana" w:hAnsi="Verdana"/>
          <w:spacing w:val="-2"/>
          <w:sz w:val="18"/>
          <w:szCs w:val="18"/>
          <w:lang w:val="nl-NL"/>
        </w:rPr>
      </w:pPr>
      <w:r w:rsidRPr="00C54D8C">
        <w:rPr>
          <w:rFonts w:ascii="Verdana" w:hAnsi="Verdana"/>
          <w:spacing w:val="-2"/>
          <w:sz w:val="18"/>
          <w:szCs w:val="18"/>
          <w:lang w:val="nl-NL"/>
        </w:rPr>
        <w:t>Dr C. van de Vijver</w:t>
      </w:r>
    </w:p>
    <w:p w14:paraId="1E82A109" w14:textId="77777777" w:rsidR="005E2152" w:rsidRPr="00C54D8C" w:rsidRDefault="005E2152" w:rsidP="004D1836">
      <w:pPr>
        <w:tabs>
          <w:tab w:val="left" w:pos="-8220"/>
          <w:tab w:val="left" w:pos="-7500"/>
          <w:tab w:val="left" w:pos="-6780"/>
          <w:tab w:val="left" w:pos="-6474"/>
          <w:tab w:val="left" w:pos="-4796"/>
          <w:tab w:val="left" w:pos="-1992"/>
          <w:tab w:val="left" w:pos="-1020"/>
          <w:tab w:val="left" w:pos="-300"/>
          <w:tab w:val="left" w:pos="420"/>
          <w:tab w:val="left" w:pos="1140"/>
          <w:tab w:val="left" w:pos="1860"/>
        </w:tabs>
        <w:rPr>
          <w:rFonts w:ascii="Verdana" w:hAnsi="Verdana"/>
          <w:spacing w:val="-2"/>
          <w:sz w:val="18"/>
          <w:szCs w:val="18"/>
          <w:lang w:val="nl-NL"/>
        </w:rPr>
      </w:pPr>
    </w:p>
    <w:p w14:paraId="14689C41" w14:textId="77777777" w:rsidR="00F05833" w:rsidRPr="00367BE2" w:rsidRDefault="00F05833" w:rsidP="004D1836">
      <w:pPr>
        <w:tabs>
          <w:tab w:val="left" w:pos="-8220"/>
          <w:tab w:val="left" w:pos="-7500"/>
          <w:tab w:val="left" w:pos="-6780"/>
          <w:tab w:val="left" w:pos="-6474"/>
          <w:tab w:val="left" w:pos="-4796"/>
          <w:tab w:val="left" w:pos="-1992"/>
          <w:tab w:val="left" w:pos="-1020"/>
          <w:tab w:val="left" w:pos="-300"/>
          <w:tab w:val="left" w:pos="420"/>
          <w:tab w:val="left" w:pos="1140"/>
          <w:tab w:val="left" w:pos="1860"/>
        </w:tabs>
        <w:rPr>
          <w:rFonts w:ascii="Verdana" w:hAnsi="Verdana"/>
          <w:spacing w:val="-2"/>
          <w:sz w:val="18"/>
          <w:szCs w:val="18"/>
          <w:lang w:val="nl-NL"/>
        </w:rPr>
      </w:pPr>
      <w:r w:rsidRPr="00367BE2">
        <w:rPr>
          <w:rFonts w:ascii="Verdana" w:hAnsi="Verdana"/>
          <w:spacing w:val="-2"/>
          <w:sz w:val="18"/>
          <w:szCs w:val="18"/>
          <w:lang w:val="nl-NL"/>
        </w:rPr>
        <w:t>Date:</w:t>
      </w:r>
    </w:p>
    <w:p w14:paraId="0C3F361E" w14:textId="77777777" w:rsidR="000D0414" w:rsidRPr="00367BE2" w:rsidRDefault="000D0414" w:rsidP="004D1836">
      <w:pPr>
        <w:tabs>
          <w:tab w:val="left" w:pos="-8220"/>
          <w:tab w:val="left" w:pos="-7500"/>
          <w:tab w:val="left" w:pos="-6780"/>
          <w:tab w:val="left" w:pos="-6474"/>
          <w:tab w:val="left" w:pos="-4796"/>
          <w:tab w:val="left" w:pos="-1992"/>
          <w:tab w:val="left" w:pos="-1020"/>
          <w:tab w:val="left" w:pos="-300"/>
          <w:tab w:val="left" w:pos="420"/>
          <w:tab w:val="left" w:pos="1140"/>
          <w:tab w:val="left" w:pos="1860"/>
        </w:tabs>
        <w:rPr>
          <w:rFonts w:ascii="Verdana" w:hAnsi="Verdana"/>
          <w:spacing w:val="-2"/>
          <w:sz w:val="18"/>
          <w:szCs w:val="18"/>
          <w:lang w:val="nl-NL"/>
        </w:rPr>
      </w:pPr>
    </w:p>
    <w:p w14:paraId="700BE1D4" w14:textId="77777777" w:rsidR="000D0414" w:rsidRPr="00367BE2" w:rsidRDefault="000D0414" w:rsidP="004D1836">
      <w:pPr>
        <w:tabs>
          <w:tab w:val="left" w:pos="-8220"/>
          <w:tab w:val="left" w:pos="-7500"/>
          <w:tab w:val="left" w:pos="-6780"/>
          <w:tab w:val="left" w:pos="-6474"/>
          <w:tab w:val="left" w:pos="-4796"/>
          <w:tab w:val="left" w:pos="-1992"/>
          <w:tab w:val="left" w:pos="-1020"/>
          <w:tab w:val="left" w:pos="-300"/>
          <w:tab w:val="left" w:pos="420"/>
          <w:tab w:val="left" w:pos="1140"/>
          <w:tab w:val="left" w:pos="1860"/>
        </w:tabs>
        <w:rPr>
          <w:rFonts w:ascii="Verdana" w:hAnsi="Verdana"/>
          <w:spacing w:val="-2"/>
          <w:sz w:val="18"/>
          <w:szCs w:val="18"/>
          <w:lang w:val="nl-NL"/>
        </w:rPr>
      </w:pPr>
    </w:p>
    <w:p w14:paraId="12E3866B" w14:textId="5702FAE2" w:rsidR="000D0414" w:rsidRPr="00367BE2" w:rsidRDefault="000D0414" w:rsidP="004D1836">
      <w:pPr>
        <w:tabs>
          <w:tab w:val="left" w:pos="-8220"/>
          <w:tab w:val="left" w:pos="-7500"/>
          <w:tab w:val="left" w:pos="-6780"/>
          <w:tab w:val="left" w:pos="-6474"/>
          <w:tab w:val="left" w:pos="-4796"/>
          <w:tab w:val="left" w:pos="-1992"/>
          <w:tab w:val="left" w:pos="-1020"/>
          <w:tab w:val="left" w:pos="-300"/>
          <w:tab w:val="left" w:pos="420"/>
          <w:tab w:val="left" w:pos="1140"/>
          <w:tab w:val="left" w:pos="1860"/>
        </w:tabs>
        <w:rPr>
          <w:rFonts w:ascii="Verdana" w:hAnsi="Verdana"/>
          <w:spacing w:val="-2"/>
          <w:sz w:val="18"/>
          <w:szCs w:val="18"/>
          <w:lang w:val="nl-NL"/>
        </w:rPr>
      </w:pPr>
    </w:p>
    <w:p w14:paraId="285F9C4D" w14:textId="76FBF489" w:rsidR="00DC031F" w:rsidRPr="00367BE2" w:rsidRDefault="00DC031F" w:rsidP="004D1836">
      <w:pPr>
        <w:tabs>
          <w:tab w:val="left" w:pos="-8220"/>
          <w:tab w:val="left" w:pos="-7500"/>
          <w:tab w:val="left" w:pos="-6780"/>
          <w:tab w:val="left" w:pos="-6474"/>
          <w:tab w:val="left" w:pos="-4796"/>
          <w:tab w:val="left" w:pos="-1992"/>
          <w:tab w:val="left" w:pos="-1020"/>
          <w:tab w:val="left" w:pos="-300"/>
          <w:tab w:val="left" w:pos="420"/>
          <w:tab w:val="left" w:pos="1140"/>
          <w:tab w:val="left" w:pos="1860"/>
        </w:tabs>
        <w:rPr>
          <w:rFonts w:ascii="Verdana" w:hAnsi="Verdana"/>
          <w:spacing w:val="-2"/>
          <w:sz w:val="18"/>
          <w:szCs w:val="18"/>
          <w:lang w:val="nl-NL"/>
        </w:rPr>
      </w:pPr>
    </w:p>
    <w:p w14:paraId="2D67C099" w14:textId="77777777" w:rsidR="00DC031F" w:rsidRPr="00367BE2" w:rsidRDefault="00DC031F" w:rsidP="004D1836">
      <w:pPr>
        <w:tabs>
          <w:tab w:val="left" w:pos="-8220"/>
          <w:tab w:val="left" w:pos="-7500"/>
          <w:tab w:val="left" w:pos="-6780"/>
          <w:tab w:val="left" w:pos="-6474"/>
          <w:tab w:val="left" w:pos="-4796"/>
          <w:tab w:val="left" w:pos="-1992"/>
          <w:tab w:val="left" w:pos="-1020"/>
          <w:tab w:val="left" w:pos="-300"/>
          <w:tab w:val="left" w:pos="420"/>
          <w:tab w:val="left" w:pos="1140"/>
          <w:tab w:val="left" w:pos="1860"/>
        </w:tabs>
        <w:rPr>
          <w:rFonts w:ascii="Verdana" w:hAnsi="Verdana"/>
          <w:spacing w:val="-2"/>
          <w:sz w:val="18"/>
          <w:szCs w:val="18"/>
          <w:lang w:val="nl-NL"/>
        </w:rPr>
      </w:pPr>
    </w:p>
    <w:p w14:paraId="0D7A7BF1" w14:textId="77777777" w:rsidR="00A36334" w:rsidRPr="00367BE2" w:rsidRDefault="00A36334" w:rsidP="00A36334">
      <w:pPr>
        <w:pBdr>
          <w:bottom w:val="single" w:sz="4" w:space="1" w:color="auto"/>
        </w:pBdr>
        <w:tabs>
          <w:tab w:val="left" w:pos="-8220"/>
          <w:tab w:val="left" w:pos="-7500"/>
          <w:tab w:val="left" w:pos="-6780"/>
          <w:tab w:val="left" w:pos="-6474"/>
          <w:tab w:val="left" w:pos="-4796"/>
          <w:tab w:val="left" w:pos="-1992"/>
          <w:tab w:val="left" w:pos="-1020"/>
          <w:tab w:val="left" w:pos="-300"/>
          <w:tab w:val="left" w:pos="420"/>
          <w:tab w:val="left" w:pos="1140"/>
          <w:tab w:val="left" w:pos="1860"/>
        </w:tabs>
        <w:rPr>
          <w:rFonts w:ascii="Verdana" w:hAnsi="Verdana"/>
          <w:b/>
          <w:bCs/>
          <w:spacing w:val="-2"/>
          <w:sz w:val="18"/>
          <w:szCs w:val="18"/>
          <w:lang w:val="nl-NL"/>
        </w:rPr>
      </w:pPr>
    </w:p>
    <w:p w14:paraId="04AC287C" w14:textId="13A5BCEF" w:rsidR="00F05833" w:rsidRPr="004D1836" w:rsidRDefault="00A36334" w:rsidP="004018F5">
      <w:pPr>
        <w:tabs>
          <w:tab w:val="left" w:pos="-8220"/>
          <w:tab w:val="left" w:pos="-7500"/>
          <w:tab w:val="left" w:pos="-6780"/>
          <w:tab w:val="left" w:pos="-6474"/>
          <w:tab w:val="left" w:pos="-4796"/>
          <w:tab w:val="left" w:pos="-1992"/>
          <w:tab w:val="left" w:pos="-1020"/>
          <w:tab w:val="left" w:pos="-300"/>
          <w:tab w:val="left" w:pos="420"/>
          <w:tab w:val="left" w:pos="1140"/>
          <w:tab w:val="left" w:pos="1860"/>
        </w:tabs>
        <w:jc w:val="both"/>
        <w:rPr>
          <w:rFonts w:ascii="Verdana" w:hAnsi="Verdana"/>
          <w:spacing w:val="-2"/>
          <w:sz w:val="18"/>
          <w:szCs w:val="18"/>
        </w:rPr>
      </w:pPr>
      <w:r w:rsidRPr="00156CC1">
        <w:rPr>
          <w:rFonts w:ascii="Verdana" w:hAnsi="Verdana"/>
          <w:b/>
          <w:bCs/>
          <w:spacing w:val="-3"/>
          <w:sz w:val="18"/>
          <w:szCs w:val="18"/>
        </w:rPr>
        <w:t xml:space="preserve">Before submitting the </w:t>
      </w:r>
      <w:r>
        <w:rPr>
          <w:rFonts w:ascii="Verdana" w:hAnsi="Verdana"/>
          <w:b/>
          <w:bCs/>
          <w:spacing w:val="-3"/>
          <w:sz w:val="18"/>
          <w:szCs w:val="18"/>
        </w:rPr>
        <w:t>f</w:t>
      </w:r>
      <w:r>
        <w:rPr>
          <w:rFonts w:ascii="Verdana" w:hAnsi="Verdana"/>
          <w:b/>
          <w:bCs/>
          <w:spacing w:val="-2"/>
          <w:sz w:val="18"/>
          <w:szCs w:val="18"/>
        </w:rPr>
        <w:t>inal signed version of the TSP to PE&amp;RC, please send a draft version by email to the PE&amp;RC PhD Programme Coordinator with whom you had an intake meeting</w:t>
      </w:r>
      <w:r w:rsidR="00AE6BF9">
        <w:rPr>
          <w:rFonts w:ascii="Verdana" w:hAnsi="Verdana"/>
          <w:b/>
          <w:bCs/>
          <w:spacing w:val="-2"/>
          <w:sz w:val="18"/>
          <w:szCs w:val="18"/>
        </w:rPr>
        <w:t>,</w:t>
      </w:r>
      <w:r>
        <w:rPr>
          <w:rFonts w:ascii="Verdana" w:hAnsi="Verdana"/>
          <w:b/>
          <w:bCs/>
          <w:spacing w:val="-2"/>
          <w:sz w:val="18"/>
          <w:szCs w:val="18"/>
        </w:rPr>
        <w:t xml:space="preserve"> so (s)he can check whether all requirements have been met. Accordingly send </w:t>
      </w:r>
      <w:r w:rsidR="004018F5">
        <w:rPr>
          <w:rFonts w:ascii="Verdana" w:hAnsi="Verdana"/>
          <w:b/>
          <w:bCs/>
          <w:spacing w:val="-2"/>
          <w:sz w:val="18"/>
          <w:szCs w:val="18"/>
        </w:rPr>
        <w:t>the final signed version directly to Claudius van de Vijver (</w:t>
      </w:r>
      <w:hyperlink r:id="rId22" w:history="1">
        <w:r w:rsidR="004018F5" w:rsidRPr="00BA2534">
          <w:rPr>
            <w:rStyle w:val="Hyperlink"/>
            <w:rFonts w:ascii="Verdana" w:hAnsi="Verdana"/>
            <w:b/>
            <w:bCs/>
            <w:spacing w:val="-2"/>
            <w:sz w:val="18"/>
            <w:szCs w:val="18"/>
          </w:rPr>
          <w:t>claudius.vandevijver@wur.nl</w:t>
        </w:r>
      </w:hyperlink>
      <w:r w:rsidR="004018F5">
        <w:rPr>
          <w:rFonts w:ascii="Verdana" w:hAnsi="Verdana"/>
          <w:b/>
          <w:bCs/>
          <w:spacing w:val="-2"/>
          <w:sz w:val="18"/>
          <w:szCs w:val="18"/>
        </w:rPr>
        <w:t>)</w:t>
      </w:r>
      <w:r>
        <w:rPr>
          <w:rFonts w:ascii="Verdana" w:hAnsi="Verdana"/>
          <w:b/>
          <w:bCs/>
          <w:spacing w:val="-2"/>
          <w:sz w:val="18"/>
          <w:szCs w:val="18"/>
        </w:rPr>
        <w:t xml:space="preserve">. </w:t>
      </w:r>
    </w:p>
    <w:sectPr w:rsidR="00F05833" w:rsidRPr="004D1836" w:rsidSect="00570530">
      <w:headerReference w:type="default" r:id="rId23"/>
      <w:footerReference w:type="default" r:id="rId24"/>
      <w:headerReference w:type="first" r:id="rId25"/>
      <w:footerReference w:type="first" r:id="rId26"/>
      <w:pgSz w:w="11907" w:h="16840" w:code="9"/>
      <w:pgMar w:top="1134" w:right="1247" w:bottom="1134" w:left="1247" w:header="709" w:footer="567" w:gutter="0"/>
      <w:pgNumType w:start="1"/>
      <w:cols w:space="709"/>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Selakovic, Sanja" w:date="2023-09-18T10:36:00Z" w:initials="SS">
    <w:p w14:paraId="394AAF6B" w14:textId="77777777" w:rsidR="00965A1C" w:rsidRDefault="00965A1C" w:rsidP="00C5657E">
      <w:pPr>
        <w:pStyle w:val="CommentText"/>
      </w:pPr>
      <w:r>
        <w:rPr>
          <w:rStyle w:val="CommentReference"/>
        </w:rPr>
        <w:annotationRef/>
      </w:r>
      <w:r>
        <w:t>I would delete one of these courses. It is enough to have two in planning and you can easily later decide to follow 3 of them</w:t>
      </w:r>
    </w:p>
  </w:comment>
  <w:comment w:id="5" w:author="Selakovic, Sanja" w:date="2023-09-18T09:48:00Z" w:initials="SS">
    <w:p w14:paraId="617B6891" w14:textId="0D1269F2" w:rsidR="00661954" w:rsidRDefault="00661954" w:rsidP="003B1417">
      <w:pPr>
        <w:pStyle w:val="CommentText"/>
      </w:pPr>
      <w:r>
        <w:rPr>
          <w:rStyle w:val="CommentReference"/>
        </w:rPr>
        <w:annotationRef/>
      </w:r>
      <w:r>
        <w:t>We organise Crop Physiology and Climate change - maybe this course is organised by someone else? That is also fine just correct the graduate school or the course name</w:t>
      </w:r>
    </w:p>
  </w:comment>
  <w:comment w:id="6" w:author="Selakovic, Sanja" w:date="2023-09-18T09:49:00Z" w:initials="SS">
    <w:p w14:paraId="1BDE5E9C" w14:textId="77777777" w:rsidR="00661954" w:rsidRDefault="00661954" w:rsidP="006A4155">
      <w:pPr>
        <w:pStyle w:val="CommentText"/>
      </w:pPr>
      <w:r>
        <w:rPr>
          <w:rStyle w:val="CommentReference"/>
        </w:rPr>
        <w:annotationRef/>
      </w:r>
      <w:r>
        <w:t xml:space="preserve">Same comment like for the previous course </w:t>
      </w:r>
    </w:p>
  </w:comment>
  <w:comment w:id="14" w:author="Selakovic, Sanja" w:date="2023-09-18T09:56:00Z" w:initials="SS">
    <w:p w14:paraId="19C4BC8D" w14:textId="77777777" w:rsidR="000C3DA1" w:rsidRDefault="000C3DA1" w:rsidP="008F4DCD">
      <w:pPr>
        <w:pStyle w:val="CommentText"/>
      </w:pPr>
      <w:r>
        <w:rPr>
          <w:rStyle w:val="CommentReference"/>
        </w:rPr>
        <w:annotationRef/>
      </w:r>
      <w:r>
        <w:t xml:space="preserve">We organise different types of advanced statistics courses but we do not have one that is called advance course in statistics. Decide on one or change the organizer in case you find it. </w:t>
      </w:r>
    </w:p>
  </w:comment>
  <w:comment w:id="18" w:author="Selakovic, Sanja" w:date="2023-09-18T10:37:00Z" w:initials="SS">
    <w:p w14:paraId="68B9DA8A" w14:textId="77777777" w:rsidR="00965A1C" w:rsidRDefault="00965A1C" w:rsidP="008C5133">
      <w:pPr>
        <w:pStyle w:val="CommentText"/>
      </w:pPr>
      <w:r>
        <w:rPr>
          <w:rStyle w:val="CommentReference"/>
        </w:rPr>
        <w:annotationRef/>
      </w:r>
      <w:r>
        <w:t>2 ECTS for this sounds like you will be there 2 weeks. Maybe it is safer to plan 3-4 days max- what is 0.9-1.2 ECTS</w:t>
      </w:r>
    </w:p>
  </w:comment>
  <w:comment w:id="25" w:author="Selakovic, Sanja" w:date="2023-09-18T10:38:00Z" w:initials="SS">
    <w:p w14:paraId="2651E343" w14:textId="77777777" w:rsidR="00965A1C" w:rsidRDefault="00965A1C" w:rsidP="00C53D83">
      <w:pPr>
        <w:pStyle w:val="CommentText"/>
      </w:pPr>
      <w:r>
        <w:rPr>
          <w:rStyle w:val="CommentReference"/>
        </w:rPr>
        <w:annotationRef/>
      </w:r>
      <w:r>
        <w:t xml:space="preserve">Not sure where did you find this course? </w:t>
      </w:r>
    </w:p>
  </w:comment>
  <w:comment w:id="26" w:author="Alvarado Huaman, Leonel Eduardo" w:date="2023-09-18T11:23:00Z" w:initials="AHLE">
    <w:p w14:paraId="082022D9" w14:textId="77777777" w:rsidR="00730089" w:rsidRDefault="00730089" w:rsidP="008901E3">
      <w:pPr>
        <w:pStyle w:val="CommentText"/>
      </w:pPr>
      <w:r>
        <w:rPr>
          <w:rStyle w:val="CommentReference"/>
        </w:rPr>
        <w:annotationRef/>
      </w:r>
      <w:hyperlink r:id="rId1" w:history="1">
        <w:r w:rsidRPr="008901E3">
          <w:rPr>
            <w:rStyle w:val="Hyperlink"/>
          </w:rPr>
          <w:t>https://esd.crs.wur.nl/courses/details/266/#:~:text=Course%20description,understanding%20the%20importance%20of%20assessment</w:t>
        </w:r>
      </w:hyperlink>
      <w:r>
        <w:t>.</w:t>
      </w:r>
    </w:p>
  </w:comment>
  <w:comment w:id="27" w:author="Selakovic, Sanja" w:date="2023-09-18T10:41:00Z" w:initials="SS">
    <w:p w14:paraId="79026079" w14:textId="60C86BEB" w:rsidR="00965A1C" w:rsidRDefault="00965A1C">
      <w:pPr>
        <w:pStyle w:val="CommentText"/>
      </w:pPr>
      <w:r>
        <w:rPr>
          <w:rStyle w:val="CommentReference"/>
        </w:rPr>
        <w:annotationRef/>
      </w:r>
      <w:r>
        <w:t xml:space="preserve">No sure where did you find this course? You can follow oine of these two: </w:t>
      </w:r>
      <w:hyperlink r:id="rId2" w:history="1">
        <w:r w:rsidRPr="00AB43A7">
          <w:rPr>
            <w:rStyle w:val="Hyperlink"/>
          </w:rPr>
          <w:t>https://wgs.crs.wur.nl/courses/details/295</w:t>
        </w:r>
      </w:hyperlink>
    </w:p>
    <w:p w14:paraId="6B3C09CD" w14:textId="77777777" w:rsidR="00965A1C" w:rsidRDefault="00424B3E">
      <w:pPr>
        <w:pStyle w:val="CommentText"/>
      </w:pPr>
      <w:hyperlink r:id="rId3" w:history="1">
        <w:r w:rsidR="00965A1C" w:rsidRPr="00AB43A7">
          <w:rPr>
            <w:rStyle w:val="Hyperlink"/>
          </w:rPr>
          <w:t>https://wgs.crs.wur.nl/courses/details/117</w:t>
        </w:r>
      </w:hyperlink>
    </w:p>
    <w:p w14:paraId="2D7D1338" w14:textId="77777777" w:rsidR="00965A1C" w:rsidRDefault="00965A1C" w:rsidP="00AB43A7">
      <w:pPr>
        <w:pStyle w:val="CommentText"/>
      </w:pPr>
      <w:r>
        <w:t>And correct the number of credits depending on which one you choose</w:t>
      </w:r>
    </w:p>
  </w:comment>
  <w:comment w:id="29" w:author="Selakovic, Sanja" w:date="2023-09-18T10:07:00Z" w:initials="SS">
    <w:p w14:paraId="0E1F21EB" w14:textId="2F3294DC" w:rsidR="00DC70CD" w:rsidRDefault="00DC70CD">
      <w:pPr>
        <w:pStyle w:val="CommentText"/>
      </w:pPr>
      <w:r>
        <w:rPr>
          <w:rStyle w:val="CommentReference"/>
        </w:rPr>
        <w:annotationRef/>
      </w:r>
      <w:r>
        <w:t xml:space="preserve">This category is about the PE&amp;RC retreats and days: </w:t>
      </w:r>
      <w:hyperlink r:id="rId4" w:history="1">
        <w:r w:rsidRPr="00240FCF">
          <w:rPr>
            <w:rStyle w:val="Hyperlink"/>
          </w:rPr>
          <w:t>https://www.pe-rc.nl/retreats</w:t>
        </w:r>
      </w:hyperlink>
      <w:r>
        <w:t xml:space="preserve">,  </w:t>
      </w:r>
      <w:hyperlink r:id="rId5" w:history="1">
        <w:r w:rsidRPr="00240FCF">
          <w:rPr>
            <w:rStyle w:val="Hyperlink"/>
          </w:rPr>
          <w:t>https://www.pe-rc.nl/node/22894</w:t>
        </w:r>
      </w:hyperlink>
      <w:r>
        <w:t xml:space="preserve">, </w:t>
      </w:r>
    </w:p>
    <w:p w14:paraId="455BECFC" w14:textId="77777777" w:rsidR="00DC70CD" w:rsidRDefault="00424B3E" w:rsidP="00240FCF">
      <w:pPr>
        <w:pStyle w:val="CommentText"/>
      </w:pPr>
      <w:hyperlink r:id="rId6" w:history="1">
        <w:r w:rsidR="00DC70CD" w:rsidRPr="00240FCF">
          <w:rPr>
            <w:rStyle w:val="Hyperlink"/>
          </w:rPr>
          <w:t>https://www.pe-rc.nl/percday</w:t>
        </w:r>
      </w:hyperlink>
    </w:p>
  </w:comment>
  <w:comment w:id="33" w:author="Selakovic, Sanja" w:date="2023-09-18T10:03:00Z" w:initials="SS">
    <w:p w14:paraId="6C94BF08" w14:textId="4C9499AC" w:rsidR="00DC70CD" w:rsidRDefault="00DC70CD" w:rsidP="00BA11A6">
      <w:pPr>
        <w:pStyle w:val="CommentText"/>
      </w:pPr>
      <w:r>
        <w:rPr>
          <w:rStyle w:val="CommentReference"/>
        </w:rPr>
        <w:annotationRef/>
      </w:r>
      <w:r>
        <w:t>It is only a half a day symposium so you need to put 0.15 ECTS. Also this type of symposiums go to the category 3.a</w:t>
      </w:r>
    </w:p>
  </w:comment>
  <w:comment w:id="39" w:author="Selakovic, Sanja" w:date="2023-09-18T10:05:00Z" w:initials="SS">
    <w:p w14:paraId="735871FD" w14:textId="77777777" w:rsidR="00DC70CD" w:rsidRDefault="00DC70CD" w:rsidP="00410DF0">
      <w:pPr>
        <w:pStyle w:val="CommentText"/>
      </w:pPr>
      <w:r>
        <w:rPr>
          <w:rStyle w:val="CommentReference"/>
        </w:rPr>
        <w:annotationRef/>
      </w:r>
      <w:r>
        <w:t xml:space="preserve">Move this to 3a category. </w:t>
      </w:r>
    </w:p>
  </w:comment>
  <w:comment w:id="51" w:author="Selakovic, Sanja" w:date="2023-09-18T10:34:00Z" w:initials="SS">
    <w:p w14:paraId="78AA7469" w14:textId="77777777" w:rsidR="00965A1C" w:rsidRDefault="00965A1C" w:rsidP="002B269D">
      <w:pPr>
        <w:pStyle w:val="CommentText"/>
      </w:pPr>
      <w:r>
        <w:rPr>
          <w:rStyle w:val="CommentReference"/>
        </w:rPr>
        <w:annotationRef/>
      </w:r>
      <w:r>
        <w:t xml:space="preserve">Write what do you think you will learn from the experience.. E.g project planning anfd time management, how to motivate students, giving feedback, ...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94AAF6B" w15:done="0"/>
  <w15:commentEx w15:paraId="617B6891" w15:done="0"/>
  <w15:commentEx w15:paraId="1BDE5E9C" w15:done="0"/>
  <w15:commentEx w15:paraId="19C4BC8D" w15:done="0"/>
  <w15:commentEx w15:paraId="68B9DA8A" w15:done="0"/>
  <w15:commentEx w15:paraId="2651E343" w15:done="0"/>
  <w15:commentEx w15:paraId="082022D9" w15:paraIdParent="2651E343" w15:done="0"/>
  <w15:commentEx w15:paraId="2D7D1338" w15:done="0"/>
  <w15:commentEx w15:paraId="455BECFC" w15:done="0"/>
  <w15:commentEx w15:paraId="6C94BF08" w15:done="0"/>
  <w15:commentEx w15:paraId="735871FD" w15:done="0"/>
  <w15:commentEx w15:paraId="78AA746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B2A6BE" w16cex:dateUtc="2023-09-18T08:36:00Z"/>
  <w16cex:commentExtensible w16cex:durableId="28B29B72" w16cex:dateUtc="2023-09-18T07:48:00Z"/>
  <w16cex:commentExtensible w16cex:durableId="28B29BA4" w16cex:dateUtc="2023-09-18T07:49:00Z"/>
  <w16cex:commentExtensible w16cex:durableId="28B29D6A" w16cex:dateUtc="2023-09-18T07:56:00Z"/>
  <w16cex:commentExtensible w16cex:durableId="28B2A6FD" w16cex:dateUtc="2023-09-18T08:37:00Z"/>
  <w16cex:commentExtensible w16cex:durableId="28B2A72C" w16cex:dateUtc="2023-09-18T08:38:00Z"/>
  <w16cex:commentExtensible w16cex:durableId="28B2B1AE" w16cex:dateUtc="2023-09-18T09:23:00Z"/>
  <w16cex:commentExtensible w16cex:durableId="28B2A7E9" w16cex:dateUtc="2023-09-18T08:41:00Z"/>
  <w16cex:commentExtensible w16cex:durableId="28B29FEA" w16cex:dateUtc="2023-09-18T08:07:00Z"/>
  <w16cex:commentExtensible w16cex:durableId="28B29F0C" w16cex:dateUtc="2023-09-18T08:03:00Z"/>
  <w16cex:commentExtensible w16cex:durableId="28B29F78" w16cex:dateUtc="2023-09-18T08:05:00Z"/>
  <w16cex:commentExtensible w16cex:durableId="28B2A61B" w16cex:dateUtc="2023-09-18T08:3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94AAF6B" w16cid:durableId="28B2A6BE"/>
  <w16cid:commentId w16cid:paraId="617B6891" w16cid:durableId="28B29B72"/>
  <w16cid:commentId w16cid:paraId="1BDE5E9C" w16cid:durableId="28B29BA4"/>
  <w16cid:commentId w16cid:paraId="19C4BC8D" w16cid:durableId="28B29D6A"/>
  <w16cid:commentId w16cid:paraId="68B9DA8A" w16cid:durableId="28B2A6FD"/>
  <w16cid:commentId w16cid:paraId="2651E343" w16cid:durableId="28B2A72C"/>
  <w16cid:commentId w16cid:paraId="082022D9" w16cid:durableId="28B2B1AE"/>
  <w16cid:commentId w16cid:paraId="2D7D1338" w16cid:durableId="28B2A7E9"/>
  <w16cid:commentId w16cid:paraId="455BECFC" w16cid:durableId="28B29FEA"/>
  <w16cid:commentId w16cid:paraId="6C94BF08" w16cid:durableId="28B29F0C"/>
  <w16cid:commentId w16cid:paraId="735871FD" w16cid:durableId="28B29F78"/>
  <w16cid:commentId w16cid:paraId="78AA7469" w16cid:durableId="28B2A61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E02A81" w14:textId="77777777" w:rsidR="00233719" w:rsidRDefault="00233719">
      <w:r>
        <w:separator/>
      </w:r>
    </w:p>
  </w:endnote>
  <w:endnote w:type="continuationSeparator" w:id="0">
    <w:p w14:paraId="15BD8366" w14:textId="77777777" w:rsidR="00233719" w:rsidRDefault="00233719">
      <w:r>
        <w:continuationSeparator/>
      </w:r>
    </w:p>
  </w:endnote>
  <w:endnote w:type="continuationNotice" w:id="1">
    <w:p w14:paraId="561C6439" w14:textId="77777777" w:rsidR="00233719" w:rsidRDefault="0023371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G Times 10pt">
    <w:altName w:val="Times New Roman"/>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Open Sans">
    <w:charset w:val="00"/>
    <w:family w:val="swiss"/>
    <w:pitch w:val="variable"/>
    <w:sig w:usb0="E00002EF" w:usb1="4000205B" w:usb2="00000028"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46E52D" w14:textId="77777777" w:rsidR="002332F4" w:rsidRPr="00E37F12" w:rsidRDefault="002332F4">
    <w:pPr>
      <w:pStyle w:val="Footer"/>
      <w:framePr w:wrap="auto" w:vAnchor="text" w:hAnchor="margin" w:xAlign="center" w:y="1"/>
      <w:rPr>
        <w:rStyle w:val="PageNumber"/>
        <w:rFonts w:ascii="Verdana" w:hAnsi="Verdana"/>
        <w:sz w:val="18"/>
        <w:szCs w:val="20"/>
      </w:rPr>
    </w:pPr>
    <w:r w:rsidRPr="00E37F12">
      <w:rPr>
        <w:rStyle w:val="PageNumber"/>
        <w:rFonts w:ascii="Verdana" w:hAnsi="Verdana"/>
        <w:sz w:val="18"/>
        <w:szCs w:val="20"/>
      </w:rPr>
      <w:fldChar w:fldCharType="begin"/>
    </w:r>
    <w:r w:rsidRPr="00E37F12">
      <w:rPr>
        <w:rStyle w:val="PageNumber"/>
        <w:rFonts w:ascii="Verdana" w:hAnsi="Verdana"/>
        <w:sz w:val="18"/>
        <w:szCs w:val="20"/>
      </w:rPr>
      <w:instrText xml:space="preserve">PAGE  </w:instrText>
    </w:r>
    <w:r w:rsidRPr="00E37F12">
      <w:rPr>
        <w:rStyle w:val="PageNumber"/>
        <w:rFonts w:ascii="Verdana" w:hAnsi="Verdana"/>
        <w:sz w:val="18"/>
        <w:szCs w:val="20"/>
      </w:rPr>
      <w:fldChar w:fldCharType="separate"/>
    </w:r>
    <w:r w:rsidRPr="00E37F12">
      <w:rPr>
        <w:rStyle w:val="PageNumber"/>
        <w:rFonts w:ascii="Verdana" w:hAnsi="Verdana"/>
        <w:noProof/>
        <w:sz w:val="18"/>
        <w:szCs w:val="20"/>
      </w:rPr>
      <w:t>9</w:t>
    </w:r>
    <w:r w:rsidRPr="00E37F12">
      <w:rPr>
        <w:rStyle w:val="PageNumber"/>
        <w:rFonts w:ascii="Verdana" w:hAnsi="Verdana"/>
        <w:sz w:val="18"/>
        <w:szCs w:val="20"/>
      </w:rPr>
      <w:fldChar w:fldCharType="end"/>
    </w:r>
  </w:p>
  <w:p w14:paraId="22D2B6FB" w14:textId="77777777" w:rsidR="002332F4" w:rsidRDefault="002332F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B07038" w14:textId="77777777" w:rsidR="002332F4" w:rsidRDefault="002332F4" w:rsidP="00EA6915">
    <w:pPr>
      <w:pStyle w:val="Footer"/>
      <w:jc w:val="center"/>
      <w:rPr>
        <w:sz w:val="18"/>
        <w:szCs w:val="18"/>
      </w:rPr>
    </w:pPr>
    <w:r>
      <w:rPr>
        <w:rStyle w:val="PageNumber"/>
        <w:sz w:val="18"/>
        <w:szCs w:val="18"/>
      </w:rPr>
      <w:fldChar w:fldCharType="begin"/>
    </w:r>
    <w:r>
      <w:rPr>
        <w:rStyle w:val="PageNumber"/>
        <w:sz w:val="18"/>
        <w:szCs w:val="18"/>
      </w:rPr>
      <w:instrText xml:space="preserve"> PAGE </w:instrText>
    </w:r>
    <w:r>
      <w:rPr>
        <w:rStyle w:val="PageNumber"/>
        <w:sz w:val="18"/>
        <w:szCs w:val="18"/>
      </w:rPr>
      <w:fldChar w:fldCharType="separate"/>
    </w:r>
    <w:r>
      <w:rPr>
        <w:rStyle w:val="PageNumber"/>
        <w:noProof/>
        <w:sz w:val="18"/>
        <w:szCs w:val="18"/>
      </w:rPr>
      <w:t>1</w:t>
    </w:r>
    <w:r>
      <w:rPr>
        <w:rStyle w:val="PageNumbe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66C9F2" w14:textId="77777777" w:rsidR="00233719" w:rsidRDefault="00233719">
      <w:r>
        <w:separator/>
      </w:r>
    </w:p>
  </w:footnote>
  <w:footnote w:type="continuationSeparator" w:id="0">
    <w:p w14:paraId="2123F471" w14:textId="77777777" w:rsidR="00233719" w:rsidRDefault="00233719">
      <w:r>
        <w:continuationSeparator/>
      </w:r>
    </w:p>
  </w:footnote>
  <w:footnote w:type="continuationNotice" w:id="1">
    <w:p w14:paraId="796EC245" w14:textId="77777777" w:rsidR="00233719" w:rsidRDefault="00233719"/>
  </w:footnote>
  <w:footnote w:id="2">
    <w:p w14:paraId="3C940777" w14:textId="1C7806CD" w:rsidR="002332F4" w:rsidRPr="00570530" w:rsidRDefault="002332F4" w:rsidP="004018F5">
      <w:pPr>
        <w:tabs>
          <w:tab w:val="left" w:pos="-8220"/>
          <w:tab w:val="left" w:pos="-7500"/>
          <w:tab w:val="left" w:pos="-6780"/>
          <w:tab w:val="left" w:pos="-2813"/>
          <w:tab w:val="left" w:pos="-1740"/>
          <w:tab w:val="left" w:pos="-1020"/>
          <w:tab w:val="left" w:pos="-300"/>
          <w:tab w:val="left" w:pos="284"/>
          <w:tab w:val="left" w:pos="1140"/>
          <w:tab w:val="left" w:pos="1860"/>
        </w:tabs>
        <w:ind w:left="284" w:hanging="284"/>
        <w:jc w:val="both"/>
        <w:rPr>
          <w:rFonts w:ascii="Verdana" w:hAnsi="Verdana"/>
          <w:b/>
          <w:i/>
          <w:spacing w:val="-2"/>
          <w:sz w:val="14"/>
          <w:szCs w:val="18"/>
        </w:rPr>
      </w:pPr>
      <w:r w:rsidRPr="001660FC">
        <w:rPr>
          <w:rStyle w:val="FootnoteReference"/>
          <w:rFonts w:ascii="Verdana" w:hAnsi="Verdana"/>
          <w:b/>
          <w:sz w:val="16"/>
          <w:szCs w:val="16"/>
        </w:rPr>
        <w:footnoteRef/>
      </w:r>
      <w:r w:rsidRPr="001660FC">
        <w:rPr>
          <w:rFonts w:ascii="Verdana" w:hAnsi="Verdana"/>
          <w:b/>
          <w:sz w:val="16"/>
          <w:szCs w:val="16"/>
        </w:rPr>
        <w:t xml:space="preserve"> </w:t>
      </w:r>
      <w:r>
        <w:rPr>
          <w:rFonts w:ascii="Verdana" w:hAnsi="Verdana"/>
          <w:b/>
          <w:sz w:val="16"/>
          <w:szCs w:val="16"/>
        </w:rPr>
        <w:tab/>
      </w:r>
      <w:r w:rsidRPr="002357DC">
        <w:rPr>
          <w:rFonts w:ascii="Verdana" w:hAnsi="Verdana"/>
          <w:b/>
          <w:i/>
          <w:spacing w:val="-2"/>
          <w:sz w:val="14"/>
          <w:szCs w:val="18"/>
        </w:rPr>
        <w:t>Promotor</w:t>
      </w:r>
      <w:r>
        <w:rPr>
          <w:rFonts w:ascii="Verdana" w:hAnsi="Verdana"/>
          <w:b/>
          <w:i/>
          <w:spacing w:val="-2"/>
          <w:sz w:val="14"/>
          <w:szCs w:val="18"/>
        </w:rPr>
        <w:t>:</w:t>
      </w:r>
      <w:r w:rsidRPr="00D71AC9">
        <w:rPr>
          <w:rFonts w:ascii="Verdana" w:hAnsi="Verdana"/>
          <w:i/>
          <w:spacing w:val="-2"/>
          <w:sz w:val="14"/>
          <w:szCs w:val="18"/>
        </w:rPr>
        <w:t xml:space="preserve"> </w:t>
      </w:r>
      <w:r>
        <w:rPr>
          <w:rFonts w:ascii="Verdana" w:hAnsi="Verdana"/>
          <w:i/>
          <w:spacing w:val="-2"/>
          <w:sz w:val="14"/>
          <w:szCs w:val="18"/>
        </w:rPr>
        <w:t>p</w:t>
      </w:r>
      <w:r w:rsidRPr="002357DC">
        <w:rPr>
          <w:rFonts w:ascii="Verdana" w:hAnsi="Verdana"/>
          <w:i/>
          <w:spacing w:val="-2"/>
          <w:sz w:val="14"/>
          <w:szCs w:val="18"/>
        </w:rPr>
        <w:t>rofessor</w:t>
      </w:r>
      <w:r>
        <w:rPr>
          <w:rFonts w:ascii="Verdana" w:hAnsi="Verdana"/>
          <w:i/>
          <w:spacing w:val="-2"/>
          <w:sz w:val="14"/>
          <w:szCs w:val="18"/>
        </w:rPr>
        <w:t xml:space="preserve"> or academic staff member with </w:t>
      </w:r>
      <w:proofErr w:type="spellStart"/>
      <w:r>
        <w:rPr>
          <w:rFonts w:ascii="Verdana" w:hAnsi="Verdana"/>
          <w:i/>
          <w:spacing w:val="-2"/>
          <w:sz w:val="14"/>
          <w:szCs w:val="18"/>
        </w:rPr>
        <w:t>ius</w:t>
      </w:r>
      <w:proofErr w:type="spellEnd"/>
      <w:r>
        <w:rPr>
          <w:rFonts w:ascii="Verdana" w:hAnsi="Verdana"/>
          <w:i/>
          <w:spacing w:val="-2"/>
          <w:sz w:val="14"/>
          <w:szCs w:val="18"/>
        </w:rPr>
        <w:t xml:space="preserve"> </w:t>
      </w:r>
      <w:proofErr w:type="spellStart"/>
      <w:r>
        <w:rPr>
          <w:rFonts w:ascii="Verdana" w:hAnsi="Verdana"/>
          <w:i/>
          <w:spacing w:val="-2"/>
          <w:sz w:val="14"/>
          <w:szCs w:val="18"/>
        </w:rPr>
        <w:t>promovendi</w:t>
      </w:r>
      <w:proofErr w:type="spellEnd"/>
      <w:r w:rsidRPr="002357DC">
        <w:rPr>
          <w:rFonts w:ascii="Verdana" w:hAnsi="Verdana"/>
          <w:i/>
          <w:spacing w:val="-2"/>
          <w:sz w:val="14"/>
          <w:szCs w:val="18"/>
        </w:rPr>
        <w:t xml:space="preserve"> who formally promotes a PhD candidate to doctor</w:t>
      </w:r>
      <w:r>
        <w:rPr>
          <w:rFonts w:ascii="Verdana" w:hAnsi="Verdana"/>
          <w:i/>
          <w:spacing w:val="-2"/>
          <w:sz w:val="14"/>
          <w:szCs w:val="18"/>
        </w:rPr>
        <w:t>.</w:t>
      </w:r>
    </w:p>
    <w:p w14:paraId="16B5E927" w14:textId="01B87548" w:rsidR="002332F4" w:rsidRDefault="002332F4" w:rsidP="004018F5">
      <w:pPr>
        <w:tabs>
          <w:tab w:val="left" w:pos="-8220"/>
          <w:tab w:val="left" w:pos="-7500"/>
          <w:tab w:val="left" w:pos="-6780"/>
          <w:tab w:val="left" w:pos="-2813"/>
          <w:tab w:val="left" w:pos="-1740"/>
          <w:tab w:val="left" w:pos="-1020"/>
          <w:tab w:val="left" w:pos="-300"/>
          <w:tab w:val="left" w:pos="284"/>
          <w:tab w:val="left" w:pos="1140"/>
          <w:tab w:val="left" w:pos="1860"/>
        </w:tabs>
        <w:ind w:left="284" w:hanging="284"/>
        <w:jc w:val="both"/>
        <w:rPr>
          <w:rFonts w:ascii="Verdana" w:hAnsi="Verdana"/>
          <w:i/>
          <w:spacing w:val="-2"/>
          <w:sz w:val="14"/>
          <w:szCs w:val="18"/>
        </w:rPr>
      </w:pPr>
      <w:r w:rsidRPr="002357DC">
        <w:rPr>
          <w:rFonts w:ascii="Verdana" w:hAnsi="Verdana"/>
          <w:i/>
          <w:spacing w:val="-2"/>
          <w:sz w:val="14"/>
          <w:szCs w:val="18"/>
        </w:rPr>
        <w:tab/>
      </w:r>
      <w:r w:rsidRPr="002357DC">
        <w:rPr>
          <w:rFonts w:ascii="Verdana" w:hAnsi="Verdana"/>
          <w:b/>
          <w:i/>
          <w:spacing w:val="-2"/>
          <w:sz w:val="14"/>
          <w:szCs w:val="18"/>
        </w:rPr>
        <w:t>Co-promotor</w:t>
      </w:r>
      <w:r>
        <w:rPr>
          <w:rFonts w:ascii="Verdana" w:hAnsi="Verdana"/>
          <w:b/>
          <w:i/>
          <w:spacing w:val="-2"/>
          <w:sz w:val="14"/>
          <w:szCs w:val="18"/>
        </w:rPr>
        <w:t xml:space="preserve"> / Daily supervisor:</w:t>
      </w:r>
      <w:r w:rsidRPr="00D71AC9">
        <w:rPr>
          <w:rFonts w:ascii="Verdana" w:hAnsi="Verdana"/>
          <w:i/>
          <w:spacing w:val="-2"/>
          <w:sz w:val="14"/>
          <w:szCs w:val="18"/>
        </w:rPr>
        <w:t xml:space="preserve"> </w:t>
      </w:r>
      <w:r w:rsidRPr="002357DC">
        <w:rPr>
          <w:rFonts w:ascii="Verdana" w:hAnsi="Verdana"/>
          <w:i/>
          <w:spacing w:val="-2"/>
          <w:sz w:val="14"/>
          <w:szCs w:val="18"/>
        </w:rPr>
        <w:t xml:space="preserve">a scientist </w:t>
      </w:r>
      <w:r>
        <w:rPr>
          <w:rFonts w:ascii="Verdana" w:hAnsi="Verdana"/>
          <w:i/>
          <w:spacing w:val="-2"/>
          <w:sz w:val="14"/>
          <w:szCs w:val="18"/>
        </w:rPr>
        <w:t xml:space="preserve">who </w:t>
      </w:r>
      <w:r w:rsidRPr="002357DC">
        <w:rPr>
          <w:rFonts w:ascii="Verdana" w:hAnsi="Verdana"/>
          <w:i/>
          <w:spacing w:val="-2"/>
          <w:sz w:val="14"/>
          <w:szCs w:val="18"/>
        </w:rPr>
        <w:t xml:space="preserve">has </w:t>
      </w:r>
      <w:r>
        <w:rPr>
          <w:rFonts w:ascii="Verdana" w:hAnsi="Verdana"/>
          <w:i/>
          <w:spacing w:val="-2"/>
          <w:sz w:val="14"/>
          <w:szCs w:val="18"/>
        </w:rPr>
        <w:t>a PhD</w:t>
      </w:r>
      <w:r w:rsidRPr="002357DC">
        <w:rPr>
          <w:rFonts w:ascii="Verdana" w:hAnsi="Verdana"/>
          <w:i/>
          <w:spacing w:val="-2"/>
          <w:sz w:val="14"/>
          <w:szCs w:val="18"/>
        </w:rPr>
        <w:t xml:space="preserve"> degree with special expertise in the field in which the PhD candidate writes its dissertation. </w:t>
      </w:r>
      <w:r>
        <w:rPr>
          <w:rFonts w:ascii="Verdana" w:hAnsi="Verdana"/>
          <w:i/>
          <w:spacing w:val="-2"/>
          <w:sz w:val="14"/>
          <w:szCs w:val="18"/>
        </w:rPr>
        <w:t xml:space="preserve">Often, the co-promotor acts as daily supervisor and carries out </w:t>
      </w:r>
      <w:r w:rsidRPr="002357DC">
        <w:rPr>
          <w:rFonts w:ascii="Verdana" w:hAnsi="Verdana"/>
          <w:i/>
          <w:spacing w:val="-2"/>
          <w:sz w:val="14"/>
          <w:szCs w:val="18"/>
        </w:rPr>
        <w:t>many of the daily supervising activities</w:t>
      </w:r>
      <w:r>
        <w:rPr>
          <w:rFonts w:ascii="Verdana" w:hAnsi="Verdana"/>
          <w:i/>
          <w:spacing w:val="-2"/>
          <w:sz w:val="14"/>
          <w:szCs w:val="18"/>
        </w:rPr>
        <w:t>.</w:t>
      </w:r>
    </w:p>
    <w:p w14:paraId="41BB421C" w14:textId="43A9B06E" w:rsidR="002332F4" w:rsidRPr="003305F0" w:rsidRDefault="002332F4" w:rsidP="00570530">
      <w:pPr>
        <w:tabs>
          <w:tab w:val="left" w:pos="-8220"/>
          <w:tab w:val="left" w:pos="-7500"/>
          <w:tab w:val="left" w:pos="-6780"/>
          <w:tab w:val="left" w:pos="-2813"/>
          <w:tab w:val="left" w:pos="-1740"/>
          <w:tab w:val="left" w:pos="-1020"/>
          <w:tab w:val="left" w:pos="-300"/>
          <w:tab w:val="left" w:pos="284"/>
          <w:tab w:val="left" w:pos="1134"/>
          <w:tab w:val="left" w:pos="1860"/>
        </w:tabs>
        <w:ind w:left="284" w:hanging="284"/>
        <w:jc w:val="both"/>
        <w:rPr>
          <w:rFonts w:ascii="Verdana" w:hAnsi="Verdana"/>
          <w:spacing w:val="-2"/>
          <w:sz w:val="16"/>
          <w:szCs w:val="16"/>
        </w:rPr>
      </w:pPr>
      <w:r>
        <w:rPr>
          <w:rFonts w:ascii="Verdana" w:hAnsi="Verdana"/>
          <w:i/>
          <w:spacing w:val="-2"/>
          <w:sz w:val="14"/>
          <w:szCs w:val="18"/>
        </w:rPr>
        <w:tab/>
      </w:r>
      <w:r w:rsidRPr="00422026">
        <w:rPr>
          <w:rFonts w:ascii="Verdana" w:hAnsi="Verdana"/>
          <w:b/>
          <w:bCs/>
          <w:i/>
          <w:spacing w:val="-2"/>
          <w:sz w:val="14"/>
          <w:szCs w:val="18"/>
        </w:rPr>
        <w:t>Advisor</w:t>
      </w:r>
      <w:r w:rsidRPr="00422026">
        <w:rPr>
          <w:rFonts w:ascii="Verdana" w:hAnsi="Verdana"/>
          <w:i/>
          <w:spacing w:val="-2"/>
          <w:sz w:val="14"/>
          <w:szCs w:val="18"/>
        </w:rPr>
        <w:t>:</w:t>
      </w:r>
      <w:r w:rsidRPr="00D71AC9">
        <w:rPr>
          <w:rFonts w:ascii="Verdana" w:hAnsi="Verdana"/>
          <w:i/>
          <w:spacing w:val="-2"/>
          <w:sz w:val="14"/>
          <w:szCs w:val="18"/>
        </w:rPr>
        <w:t xml:space="preserve"> </w:t>
      </w:r>
      <w:r>
        <w:rPr>
          <w:rFonts w:ascii="Verdana" w:hAnsi="Verdana"/>
          <w:i/>
          <w:spacing w:val="-2"/>
          <w:sz w:val="14"/>
          <w:szCs w:val="18"/>
        </w:rPr>
        <w:t xml:space="preserve">a </w:t>
      </w:r>
      <w:r w:rsidRPr="002357DC">
        <w:rPr>
          <w:rFonts w:ascii="Verdana" w:hAnsi="Verdana"/>
          <w:i/>
          <w:spacing w:val="-2"/>
          <w:sz w:val="14"/>
          <w:szCs w:val="18"/>
        </w:rPr>
        <w:t xml:space="preserve">scientist who is involved in the project but not on a regular </w:t>
      </w:r>
      <w:r>
        <w:rPr>
          <w:rFonts w:ascii="Verdana" w:hAnsi="Verdana"/>
          <w:i/>
          <w:spacing w:val="-2"/>
          <w:sz w:val="14"/>
          <w:szCs w:val="18"/>
        </w:rPr>
        <w:t xml:space="preserve">and formal </w:t>
      </w:r>
      <w:r w:rsidRPr="002357DC">
        <w:rPr>
          <w:rFonts w:ascii="Verdana" w:hAnsi="Verdana"/>
          <w:i/>
          <w:spacing w:val="-2"/>
          <w:sz w:val="14"/>
          <w:szCs w:val="18"/>
        </w:rPr>
        <w:t>basis</w:t>
      </w:r>
      <w:r>
        <w:rPr>
          <w:rFonts w:ascii="Verdana" w:hAnsi="Verdana"/>
          <w:i/>
          <w:spacing w:val="-2"/>
          <w:sz w:val="14"/>
          <w:szCs w:val="18"/>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99441F" w14:textId="427CECE4" w:rsidR="0017637A" w:rsidRPr="00EA6915" w:rsidRDefault="002332F4" w:rsidP="00EA6915">
    <w:pPr>
      <w:pStyle w:val="Header"/>
      <w:pBdr>
        <w:bottom w:val="single" w:sz="4" w:space="1" w:color="auto"/>
      </w:pBdr>
      <w:tabs>
        <w:tab w:val="clear" w:pos="4153"/>
        <w:tab w:val="clear" w:pos="8306"/>
        <w:tab w:val="center" w:pos="4395"/>
      </w:tabs>
      <w:rPr>
        <w:rFonts w:ascii="Verdana" w:hAnsi="Verdana"/>
        <w:sz w:val="18"/>
        <w:szCs w:val="18"/>
        <w:lang w:val="en-US"/>
      </w:rPr>
    </w:pPr>
    <w:r w:rsidRPr="003449D1">
      <w:rPr>
        <w:rFonts w:ascii="Verdana" w:hAnsi="Verdana"/>
        <w:sz w:val="18"/>
        <w:szCs w:val="18"/>
        <w:lang w:val="en-US"/>
      </w:rPr>
      <w:t>PE&amp;RC T</w:t>
    </w:r>
    <w:r>
      <w:rPr>
        <w:rFonts w:ascii="Verdana" w:hAnsi="Verdana"/>
        <w:sz w:val="18"/>
        <w:szCs w:val="18"/>
        <w:lang w:val="en-US"/>
      </w:rPr>
      <w:t>raining and Supervision Plan</w:t>
    </w:r>
    <w:r>
      <w:rPr>
        <w:rFonts w:ascii="Verdana" w:hAnsi="Verdana"/>
        <w:sz w:val="18"/>
        <w:szCs w:val="18"/>
        <w:lang w:val="en-US"/>
      </w:rPr>
      <w:tab/>
    </w:r>
    <w:r>
      <w:rPr>
        <w:rFonts w:ascii="Verdana" w:hAnsi="Verdana"/>
        <w:sz w:val="18"/>
        <w:szCs w:val="18"/>
        <w:lang w:val="en-US"/>
      </w:rPr>
      <w:tab/>
    </w:r>
    <w:r>
      <w:rPr>
        <w:rFonts w:ascii="Verdana" w:hAnsi="Verdana"/>
        <w:sz w:val="18"/>
        <w:szCs w:val="18"/>
        <w:lang w:val="en-US"/>
      </w:rPr>
      <w:tab/>
    </w:r>
    <w:r>
      <w:rPr>
        <w:rFonts w:ascii="Verdana" w:hAnsi="Verdana"/>
        <w:sz w:val="18"/>
        <w:szCs w:val="18"/>
        <w:lang w:val="en-US"/>
      </w:rPr>
      <w:tab/>
    </w:r>
    <w:r>
      <w:rPr>
        <w:rFonts w:ascii="Verdana" w:hAnsi="Verdana"/>
        <w:sz w:val="18"/>
        <w:szCs w:val="18"/>
        <w:lang w:val="en-US"/>
      </w:rPr>
      <w:tab/>
    </w:r>
    <w:r>
      <w:rPr>
        <w:rFonts w:ascii="Verdana" w:hAnsi="Verdana"/>
        <w:sz w:val="18"/>
        <w:szCs w:val="18"/>
        <w:lang w:val="en-US"/>
      </w:rPr>
      <w:tab/>
      <w:t xml:space="preserve">    Version: </w:t>
    </w:r>
    <w:r w:rsidR="0017637A">
      <w:rPr>
        <w:rFonts w:ascii="Verdana" w:hAnsi="Verdana"/>
        <w:sz w:val="18"/>
        <w:szCs w:val="18"/>
        <w:lang w:val="en-US"/>
      </w:rPr>
      <w:t>January</w:t>
    </w:r>
    <w:r>
      <w:rPr>
        <w:rFonts w:ascii="Verdana" w:hAnsi="Verdana"/>
        <w:sz w:val="18"/>
        <w:szCs w:val="18"/>
        <w:lang w:val="en-US"/>
      </w:rPr>
      <w:t xml:space="preserve"> 202</w:t>
    </w:r>
    <w:r w:rsidR="0017637A">
      <w:rPr>
        <w:rFonts w:ascii="Verdana" w:hAnsi="Verdana"/>
        <w:sz w:val="18"/>
        <w:szCs w:val="18"/>
        <w:lang w:val="en-US"/>
      </w:rPr>
      <w:t>2</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D67022" w14:textId="77777777" w:rsidR="002332F4" w:rsidRPr="003449D1" w:rsidRDefault="002332F4" w:rsidP="00EA6915">
    <w:pPr>
      <w:pStyle w:val="Header"/>
      <w:pBdr>
        <w:bottom w:val="single" w:sz="4" w:space="1" w:color="auto"/>
      </w:pBdr>
      <w:tabs>
        <w:tab w:val="clear" w:pos="4153"/>
        <w:tab w:val="clear" w:pos="8306"/>
        <w:tab w:val="center" w:pos="4395"/>
      </w:tabs>
      <w:rPr>
        <w:rFonts w:ascii="Verdana" w:hAnsi="Verdana"/>
        <w:sz w:val="18"/>
        <w:szCs w:val="18"/>
        <w:lang w:val="en-US"/>
      </w:rPr>
    </w:pPr>
    <w:r w:rsidRPr="003449D1">
      <w:rPr>
        <w:rFonts w:ascii="Verdana" w:hAnsi="Verdana"/>
        <w:sz w:val="18"/>
        <w:szCs w:val="18"/>
        <w:lang w:val="en-US"/>
      </w:rPr>
      <w:t>PE&amp;RC T</w:t>
    </w:r>
    <w:r>
      <w:rPr>
        <w:rFonts w:ascii="Verdana" w:hAnsi="Verdana"/>
        <w:sz w:val="18"/>
        <w:szCs w:val="18"/>
        <w:lang w:val="en-US"/>
      </w:rPr>
      <w:t>raining and Supervision Plan</w:t>
    </w:r>
    <w:r>
      <w:rPr>
        <w:rFonts w:ascii="Verdana" w:hAnsi="Verdana"/>
        <w:sz w:val="18"/>
        <w:szCs w:val="18"/>
        <w:lang w:val="en-US"/>
      </w:rPr>
      <w:tab/>
    </w:r>
    <w:r>
      <w:rPr>
        <w:rFonts w:ascii="Verdana" w:hAnsi="Verdana"/>
        <w:sz w:val="18"/>
        <w:szCs w:val="18"/>
        <w:lang w:val="en-US"/>
      </w:rPr>
      <w:tab/>
    </w:r>
    <w:r>
      <w:rPr>
        <w:rFonts w:ascii="Verdana" w:hAnsi="Verdana"/>
        <w:sz w:val="18"/>
        <w:szCs w:val="18"/>
        <w:lang w:val="en-US"/>
      </w:rPr>
      <w:tab/>
    </w:r>
    <w:r>
      <w:rPr>
        <w:rFonts w:ascii="Verdana" w:hAnsi="Verdana"/>
        <w:sz w:val="18"/>
        <w:szCs w:val="18"/>
        <w:lang w:val="en-US"/>
      </w:rPr>
      <w:tab/>
    </w:r>
    <w:r>
      <w:rPr>
        <w:rFonts w:ascii="Verdana" w:hAnsi="Verdana"/>
        <w:sz w:val="18"/>
        <w:szCs w:val="18"/>
        <w:lang w:val="en-US"/>
      </w:rPr>
      <w:tab/>
    </w:r>
    <w:r>
      <w:rPr>
        <w:rFonts w:ascii="Verdana" w:hAnsi="Verdana"/>
        <w:sz w:val="18"/>
        <w:szCs w:val="18"/>
        <w:lang w:val="en-US"/>
      </w:rPr>
      <w:tab/>
    </w:r>
    <w:r>
      <w:rPr>
        <w:rFonts w:ascii="Verdana" w:hAnsi="Verdana"/>
        <w:sz w:val="18"/>
        <w:szCs w:val="18"/>
        <w:lang w:val="en-US"/>
      </w:rPr>
      <w:tab/>
      <w:t xml:space="preserve"> Version: April 2015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46E7B"/>
    <w:multiLevelType w:val="hybridMultilevel"/>
    <w:tmpl w:val="4C780E2E"/>
    <w:lvl w:ilvl="0" w:tplc="04130013">
      <w:start w:val="1"/>
      <w:numFmt w:val="upperRoman"/>
      <w:lvlText w:val="%1."/>
      <w:lvlJc w:val="right"/>
      <w:pPr>
        <w:ind w:left="1004" w:hanging="360"/>
      </w:p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1" w15:restartNumberingAfterBreak="0">
    <w:nsid w:val="05012455"/>
    <w:multiLevelType w:val="hybridMultilevel"/>
    <w:tmpl w:val="F63ACE6C"/>
    <w:lvl w:ilvl="0" w:tplc="CE46EA82">
      <w:start w:val="1"/>
      <w:numFmt w:val="bullet"/>
      <w:lvlText w:val=""/>
      <w:lvlJc w:val="left"/>
      <w:pPr>
        <w:tabs>
          <w:tab w:val="num" w:pos="410"/>
        </w:tabs>
        <w:ind w:left="410" w:hanging="360"/>
      </w:pPr>
      <w:rPr>
        <w:rFonts w:ascii="Symbol" w:hAnsi="Symbol" w:hint="default"/>
        <w:sz w:val="22"/>
        <w:szCs w:val="22"/>
      </w:rPr>
    </w:lvl>
    <w:lvl w:ilvl="1" w:tplc="04090003" w:tentative="1">
      <w:start w:val="1"/>
      <w:numFmt w:val="bullet"/>
      <w:lvlText w:val="o"/>
      <w:lvlJc w:val="left"/>
      <w:pPr>
        <w:tabs>
          <w:tab w:val="num" w:pos="1490"/>
        </w:tabs>
        <w:ind w:left="1490" w:hanging="360"/>
      </w:pPr>
      <w:rPr>
        <w:rFonts w:ascii="Courier New" w:hAnsi="Courier New" w:cs="Courier New" w:hint="default"/>
      </w:rPr>
    </w:lvl>
    <w:lvl w:ilvl="2" w:tplc="04090005" w:tentative="1">
      <w:start w:val="1"/>
      <w:numFmt w:val="bullet"/>
      <w:lvlText w:val=""/>
      <w:lvlJc w:val="left"/>
      <w:pPr>
        <w:tabs>
          <w:tab w:val="num" w:pos="2210"/>
        </w:tabs>
        <w:ind w:left="2210" w:hanging="360"/>
      </w:pPr>
      <w:rPr>
        <w:rFonts w:ascii="Wingdings" w:hAnsi="Wingdings" w:hint="default"/>
      </w:rPr>
    </w:lvl>
    <w:lvl w:ilvl="3" w:tplc="04090001" w:tentative="1">
      <w:start w:val="1"/>
      <w:numFmt w:val="bullet"/>
      <w:lvlText w:val=""/>
      <w:lvlJc w:val="left"/>
      <w:pPr>
        <w:tabs>
          <w:tab w:val="num" w:pos="2930"/>
        </w:tabs>
        <w:ind w:left="2930" w:hanging="360"/>
      </w:pPr>
      <w:rPr>
        <w:rFonts w:ascii="Symbol" w:hAnsi="Symbol" w:hint="default"/>
      </w:rPr>
    </w:lvl>
    <w:lvl w:ilvl="4" w:tplc="04090003" w:tentative="1">
      <w:start w:val="1"/>
      <w:numFmt w:val="bullet"/>
      <w:lvlText w:val="o"/>
      <w:lvlJc w:val="left"/>
      <w:pPr>
        <w:tabs>
          <w:tab w:val="num" w:pos="3650"/>
        </w:tabs>
        <w:ind w:left="3650" w:hanging="360"/>
      </w:pPr>
      <w:rPr>
        <w:rFonts w:ascii="Courier New" w:hAnsi="Courier New" w:cs="Courier New" w:hint="default"/>
      </w:rPr>
    </w:lvl>
    <w:lvl w:ilvl="5" w:tplc="04090005" w:tentative="1">
      <w:start w:val="1"/>
      <w:numFmt w:val="bullet"/>
      <w:lvlText w:val=""/>
      <w:lvlJc w:val="left"/>
      <w:pPr>
        <w:tabs>
          <w:tab w:val="num" w:pos="4370"/>
        </w:tabs>
        <w:ind w:left="4370" w:hanging="360"/>
      </w:pPr>
      <w:rPr>
        <w:rFonts w:ascii="Wingdings" w:hAnsi="Wingdings" w:hint="default"/>
      </w:rPr>
    </w:lvl>
    <w:lvl w:ilvl="6" w:tplc="04090001" w:tentative="1">
      <w:start w:val="1"/>
      <w:numFmt w:val="bullet"/>
      <w:lvlText w:val=""/>
      <w:lvlJc w:val="left"/>
      <w:pPr>
        <w:tabs>
          <w:tab w:val="num" w:pos="5090"/>
        </w:tabs>
        <w:ind w:left="5090" w:hanging="360"/>
      </w:pPr>
      <w:rPr>
        <w:rFonts w:ascii="Symbol" w:hAnsi="Symbol" w:hint="default"/>
      </w:rPr>
    </w:lvl>
    <w:lvl w:ilvl="7" w:tplc="04090003" w:tentative="1">
      <w:start w:val="1"/>
      <w:numFmt w:val="bullet"/>
      <w:lvlText w:val="o"/>
      <w:lvlJc w:val="left"/>
      <w:pPr>
        <w:tabs>
          <w:tab w:val="num" w:pos="5810"/>
        </w:tabs>
        <w:ind w:left="5810" w:hanging="360"/>
      </w:pPr>
      <w:rPr>
        <w:rFonts w:ascii="Courier New" w:hAnsi="Courier New" w:cs="Courier New" w:hint="default"/>
      </w:rPr>
    </w:lvl>
    <w:lvl w:ilvl="8" w:tplc="04090005" w:tentative="1">
      <w:start w:val="1"/>
      <w:numFmt w:val="bullet"/>
      <w:lvlText w:val=""/>
      <w:lvlJc w:val="left"/>
      <w:pPr>
        <w:tabs>
          <w:tab w:val="num" w:pos="6530"/>
        </w:tabs>
        <w:ind w:left="6530" w:hanging="360"/>
      </w:pPr>
      <w:rPr>
        <w:rFonts w:ascii="Wingdings" w:hAnsi="Wingdings" w:hint="default"/>
      </w:rPr>
    </w:lvl>
  </w:abstractNum>
  <w:abstractNum w:abstractNumId="2" w15:restartNumberingAfterBreak="0">
    <w:nsid w:val="0C2F125A"/>
    <w:multiLevelType w:val="hybridMultilevel"/>
    <w:tmpl w:val="6BB4422C"/>
    <w:lvl w:ilvl="0" w:tplc="248A321E">
      <w:start w:val="1"/>
      <w:numFmt w:val="decimal"/>
      <w:lvlText w:val="%1."/>
      <w:lvlJc w:val="left"/>
      <w:pPr>
        <w:tabs>
          <w:tab w:val="num" w:pos="862"/>
        </w:tabs>
        <w:ind w:left="862" w:hanging="360"/>
      </w:pPr>
      <w:rPr>
        <w:sz w:val="22"/>
        <w:szCs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D941479"/>
    <w:multiLevelType w:val="hybridMultilevel"/>
    <w:tmpl w:val="7DA0D7DE"/>
    <w:lvl w:ilvl="0" w:tplc="CE46EA82">
      <w:start w:val="1"/>
      <w:numFmt w:val="bullet"/>
      <w:lvlText w:val=""/>
      <w:lvlJc w:val="left"/>
      <w:pPr>
        <w:tabs>
          <w:tab w:val="num" w:pos="410"/>
        </w:tabs>
        <w:ind w:left="410" w:hanging="360"/>
      </w:pPr>
      <w:rPr>
        <w:rFonts w:ascii="Symbol" w:hAnsi="Symbol" w:hint="default"/>
        <w:sz w:val="22"/>
        <w:szCs w:val="22"/>
      </w:rPr>
    </w:lvl>
    <w:lvl w:ilvl="1" w:tplc="04090003" w:tentative="1">
      <w:start w:val="1"/>
      <w:numFmt w:val="bullet"/>
      <w:lvlText w:val="o"/>
      <w:lvlJc w:val="left"/>
      <w:pPr>
        <w:tabs>
          <w:tab w:val="num" w:pos="1490"/>
        </w:tabs>
        <w:ind w:left="1490" w:hanging="360"/>
      </w:pPr>
      <w:rPr>
        <w:rFonts w:ascii="Courier New" w:hAnsi="Courier New" w:cs="Courier New" w:hint="default"/>
      </w:rPr>
    </w:lvl>
    <w:lvl w:ilvl="2" w:tplc="04090005" w:tentative="1">
      <w:start w:val="1"/>
      <w:numFmt w:val="bullet"/>
      <w:lvlText w:val=""/>
      <w:lvlJc w:val="left"/>
      <w:pPr>
        <w:tabs>
          <w:tab w:val="num" w:pos="2210"/>
        </w:tabs>
        <w:ind w:left="2210" w:hanging="360"/>
      </w:pPr>
      <w:rPr>
        <w:rFonts w:ascii="Wingdings" w:hAnsi="Wingdings" w:hint="default"/>
      </w:rPr>
    </w:lvl>
    <w:lvl w:ilvl="3" w:tplc="04090001" w:tentative="1">
      <w:start w:val="1"/>
      <w:numFmt w:val="bullet"/>
      <w:lvlText w:val=""/>
      <w:lvlJc w:val="left"/>
      <w:pPr>
        <w:tabs>
          <w:tab w:val="num" w:pos="2930"/>
        </w:tabs>
        <w:ind w:left="2930" w:hanging="360"/>
      </w:pPr>
      <w:rPr>
        <w:rFonts w:ascii="Symbol" w:hAnsi="Symbol" w:hint="default"/>
      </w:rPr>
    </w:lvl>
    <w:lvl w:ilvl="4" w:tplc="04090003" w:tentative="1">
      <w:start w:val="1"/>
      <w:numFmt w:val="bullet"/>
      <w:lvlText w:val="o"/>
      <w:lvlJc w:val="left"/>
      <w:pPr>
        <w:tabs>
          <w:tab w:val="num" w:pos="3650"/>
        </w:tabs>
        <w:ind w:left="3650" w:hanging="360"/>
      </w:pPr>
      <w:rPr>
        <w:rFonts w:ascii="Courier New" w:hAnsi="Courier New" w:cs="Courier New" w:hint="default"/>
      </w:rPr>
    </w:lvl>
    <w:lvl w:ilvl="5" w:tplc="04090005" w:tentative="1">
      <w:start w:val="1"/>
      <w:numFmt w:val="bullet"/>
      <w:lvlText w:val=""/>
      <w:lvlJc w:val="left"/>
      <w:pPr>
        <w:tabs>
          <w:tab w:val="num" w:pos="4370"/>
        </w:tabs>
        <w:ind w:left="4370" w:hanging="360"/>
      </w:pPr>
      <w:rPr>
        <w:rFonts w:ascii="Wingdings" w:hAnsi="Wingdings" w:hint="default"/>
      </w:rPr>
    </w:lvl>
    <w:lvl w:ilvl="6" w:tplc="04090001" w:tentative="1">
      <w:start w:val="1"/>
      <w:numFmt w:val="bullet"/>
      <w:lvlText w:val=""/>
      <w:lvlJc w:val="left"/>
      <w:pPr>
        <w:tabs>
          <w:tab w:val="num" w:pos="5090"/>
        </w:tabs>
        <w:ind w:left="5090" w:hanging="360"/>
      </w:pPr>
      <w:rPr>
        <w:rFonts w:ascii="Symbol" w:hAnsi="Symbol" w:hint="default"/>
      </w:rPr>
    </w:lvl>
    <w:lvl w:ilvl="7" w:tplc="04090003" w:tentative="1">
      <w:start w:val="1"/>
      <w:numFmt w:val="bullet"/>
      <w:lvlText w:val="o"/>
      <w:lvlJc w:val="left"/>
      <w:pPr>
        <w:tabs>
          <w:tab w:val="num" w:pos="5810"/>
        </w:tabs>
        <w:ind w:left="5810" w:hanging="360"/>
      </w:pPr>
      <w:rPr>
        <w:rFonts w:ascii="Courier New" w:hAnsi="Courier New" w:cs="Courier New" w:hint="default"/>
      </w:rPr>
    </w:lvl>
    <w:lvl w:ilvl="8" w:tplc="04090005" w:tentative="1">
      <w:start w:val="1"/>
      <w:numFmt w:val="bullet"/>
      <w:lvlText w:val=""/>
      <w:lvlJc w:val="left"/>
      <w:pPr>
        <w:tabs>
          <w:tab w:val="num" w:pos="6530"/>
        </w:tabs>
        <w:ind w:left="6530" w:hanging="360"/>
      </w:pPr>
      <w:rPr>
        <w:rFonts w:ascii="Wingdings" w:hAnsi="Wingdings" w:hint="default"/>
      </w:rPr>
    </w:lvl>
  </w:abstractNum>
  <w:abstractNum w:abstractNumId="4" w15:restartNumberingAfterBreak="0">
    <w:nsid w:val="0E32509C"/>
    <w:multiLevelType w:val="hybridMultilevel"/>
    <w:tmpl w:val="04F80DF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EC6F57"/>
    <w:multiLevelType w:val="hybridMultilevel"/>
    <w:tmpl w:val="3E7EF4C6"/>
    <w:lvl w:ilvl="0" w:tplc="04090005">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cs="Times New Roman"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Times New Roman"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Times New Roman"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15FC21A6"/>
    <w:multiLevelType w:val="multilevel"/>
    <w:tmpl w:val="7DA0D7DE"/>
    <w:lvl w:ilvl="0">
      <w:start w:val="1"/>
      <w:numFmt w:val="bullet"/>
      <w:lvlText w:val=""/>
      <w:lvlJc w:val="left"/>
      <w:pPr>
        <w:tabs>
          <w:tab w:val="num" w:pos="410"/>
        </w:tabs>
        <w:ind w:left="410" w:hanging="360"/>
      </w:pPr>
      <w:rPr>
        <w:rFonts w:ascii="Symbol" w:hAnsi="Symbol" w:hint="default"/>
        <w:sz w:val="22"/>
        <w:szCs w:val="22"/>
      </w:rPr>
    </w:lvl>
    <w:lvl w:ilvl="1">
      <w:start w:val="1"/>
      <w:numFmt w:val="bullet"/>
      <w:lvlText w:val="o"/>
      <w:lvlJc w:val="left"/>
      <w:pPr>
        <w:tabs>
          <w:tab w:val="num" w:pos="1490"/>
        </w:tabs>
        <w:ind w:left="1490" w:hanging="360"/>
      </w:pPr>
      <w:rPr>
        <w:rFonts w:ascii="Courier New" w:hAnsi="Courier New" w:cs="Courier New" w:hint="default"/>
      </w:rPr>
    </w:lvl>
    <w:lvl w:ilvl="2">
      <w:start w:val="1"/>
      <w:numFmt w:val="bullet"/>
      <w:lvlText w:val=""/>
      <w:lvlJc w:val="left"/>
      <w:pPr>
        <w:tabs>
          <w:tab w:val="num" w:pos="2210"/>
        </w:tabs>
        <w:ind w:left="2210" w:hanging="360"/>
      </w:pPr>
      <w:rPr>
        <w:rFonts w:ascii="Wingdings" w:hAnsi="Wingdings" w:hint="default"/>
      </w:rPr>
    </w:lvl>
    <w:lvl w:ilvl="3">
      <w:start w:val="1"/>
      <w:numFmt w:val="bullet"/>
      <w:lvlText w:val=""/>
      <w:lvlJc w:val="left"/>
      <w:pPr>
        <w:tabs>
          <w:tab w:val="num" w:pos="2930"/>
        </w:tabs>
        <w:ind w:left="2930" w:hanging="360"/>
      </w:pPr>
      <w:rPr>
        <w:rFonts w:ascii="Symbol" w:hAnsi="Symbol" w:hint="default"/>
      </w:rPr>
    </w:lvl>
    <w:lvl w:ilvl="4">
      <w:start w:val="1"/>
      <w:numFmt w:val="bullet"/>
      <w:lvlText w:val="o"/>
      <w:lvlJc w:val="left"/>
      <w:pPr>
        <w:tabs>
          <w:tab w:val="num" w:pos="3650"/>
        </w:tabs>
        <w:ind w:left="3650" w:hanging="360"/>
      </w:pPr>
      <w:rPr>
        <w:rFonts w:ascii="Courier New" w:hAnsi="Courier New" w:cs="Courier New" w:hint="default"/>
      </w:rPr>
    </w:lvl>
    <w:lvl w:ilvl="5">
      <w:start w:val="1"/>
      <w:numFmt w:val="bullet"/>
      <w:lvlText w:val=""/>
      <w:lvlJc w:val="left"/>
      <w:pPr>
        <w:tabs>
          <w:tab w:val="num" w:pos="4370"/>
        </w:tabs>
        <w:ind w:left="4370" w:hanging="360"/>
      </w:pPr>
      <w:rPr>
        <w:rFonts w:ascii="Wingdings" w:hAnsi="Wingdings" w:hint="default"/>
      </w:rPr>
    </w:lvl>
    <w:lvl w:ilvl="6">
      <w:start w:val="1"/>
      <w:numFmt w:val="bullet"/>
      <w:lvlText w:val=""/>
      <w:lvlJc w:val="left"/>
      <w:pPr>
        <w:tabs>
          <w:tab w:val="num" w:pos="5090"/>
        </w:tabs>
        <w:ind w:left="5090" w:hanging="360"/>
      </w:pPr>
      <w:rPr>
        <w:rFonts w:ascii="Symbol" w:hAnsi="Symbol" w:hint="default"/>
      </w:rPr>
    </w:lvl>
    <w:lvl w:ilvl="7">
      <w:start w:val="1"/>
      <w:numFmt w:val="bullet"/>
      <w:lvlText w:val="o"/>
      <w:lvlJc w:val="left"/>
      <w:pPr>
        <w:tabs>
          <w:tab w:val="num" w:pos="5810"/>
        </w:tabs>
        <w:ind w:left="5810" w:hanging="360"/>
      </w:pPr>
      <w:rPr>
        <w:rFonts w:ascii="Courier New" w:hAnsi="Courier New" w:cs="Courier New" w:hint="default"/>
      </w:rPr>
    </w:lvl>
    <w:lvl w:ilvl="8">
      <w:start w:val="1"/>
      <w:numFmt w:val="bullet"/>
      <w:lvlText w:val=""/>
      <w:lvlJc w:val="left"/>
      <w:pPr>
        <w:tabs>
          <w:tab w:val="num" w:pos="6530"/>
        </w:tabs>
        <w:ind w:left="6530" w:hanging="360"/>
      </w:pPr>
      <w:rPr>
        <w:rFonts w:ascii="Wingdings" w:hAnsi="Wingdings" w:hint="default"/>
      </w:rPr>
    </w:lvl>
  </w:abstractNum>
  <w:abstractNum w:abstractNumId="7" w15:restartNumberingAfterBreak="0">
    <w:nsid w:val="19E638B4"/>
    <w:multiLevelType w:val="hybridMultilevel"/>
    <w:tmpl w:val="EEA6E13A"/>
    <w:lvl w:ilvl="0" w:tplc="86FCF40A">
      <w:numFmt w:val="bullet"/>
      <w:lvlText w:val="-"/>
      <w:lvlJc w:val="left"/>
      <w:pPr>
        <w:ind w:left="3195" w:hanging="360"/>
      </w:pPr>
      <w:rPr>
        <w:rFonts w:ascii="Verdana" w:eastAsia="Times New Roman" w:hAnsi="Verdana" w:cs="Times New Roman" w:hint="default"/>
      </w:rPr>
    </w:lvl>
    <w:lvl w:ilvl="1" w:tplc="04130003" w:tentative="1">
      <w:start w:val="1"/>
      <w:numFmt w:val="bullet"/>
      <w:lvlText w:val="o"/>
      <w:lvlJc w:val="left"/>
      <w:pPr>
        <w:ind w:left="3915" w:hanging="360"/>
      </w:pPr>
      <w:rPr>
        <w:rFonts w:ascii="Courier New" w:hAnsi="Courier New" w:cs="Courier New" w:hint="default"/>
      </w:rPr>
    </w:lvl>
    <w:lvl w:ilvl="2" w:tplc="04130005" w:tentative="1">
      <w:start w:val="1"/>
      <w:numFmt w:val="bullet"/>
      <w:lvlText w:val=""/>
      <w:lvlJc w:val="left"/>
      <w:pPr>
        <w:ind w:left="4635" w:hanging="360"/>
      </w:pPr>
      <w:rPr>
        <w:rFonts w:ascii="Wingdings" w:hAnsi="Wingdings" w:hint="default"/>
      </w:rPr>
    </w:lvl>
    <w:lvl w:ilvl="3" w:tplc="04130001" w:tentative="1">
      <w:start w:val="1"/>
      <w:numFmt w:val="bullet"/>
      <w:lvlText w:val=""/>
      <w:lvlJc w:val="left"/>
      <w:pPr>
        <w:ind w:left="5355" w:hanging="360"/>
      </w:pPr>
      <w:rPr>
        <w:rFonts w:ascii="Symbol" w:hAnsi="Symbol" w:hint="default"/>
      </w:rPr>
    </w:lvl>
    <w:lvl w:ilvl="4" w:tplc="04130003" w:tentative="1">
      <w:start w:val="1"/>
      <w:numFmt w:val="bullet"/>
      <w:lvlText w:val="o"/>
      <w:lvlJc w:val="left"/>
      <w:pPr>
        <w:ind w:left="6075" w:hanging="360"/>
      </w:pPr>
      <w:rPr>
        <w:rFonts w:ascii="Courier New" w:hAnsi="Courier New" w:cs="Courier New" w:hint="default"/>
      </w:rPr>
    </w:lvl>
    <w:lvl w:ilvl="5" w:tplc="04130005" w:tentative="1">
      <w:start w:val="1"/>
      <w:numFmt w:val="bullet"/>
      <w:lvlText w:val=""/>
      <w:lvlJc w:val="left"/>
      <w:pPr>
        <w:ind w:left="6795" w:hanging="360"/>
      </w:pPr>
      <w:rPr>
        <w:rFonts w:ascii="Wingdings" w:hAnsi="Wingdings" w:hint="default"/>
      </w:rPr>
    </w:lvl>
    <w:lvl w:ilvl="6" w:tplc="04130001" w:tentative="1">
      <w:start w:val="1"/>
      <w:numFmt w:val="bullet"/>
      <w:lvlText w:val=""/>
      <w:lvlJc w:val="left"/>
      <w:pPr>
        <w:ind w:left="7515" w:hanging="360"/>
      </w:pPr>
      <w:rPr>
        <w:rFonts w:ascii="Symbol" w:hAnsi="Symbol" w:hint="default"/>
      </w:rPr>
    </w:lvl>
    <w:lvl w:ilvl="7" w:tplc="04130003" w:tentative="1">
      <w:start w:val="1"/>
      <w:numFmt w:val="bullet"/>
      <w:lvlText w:val="o"/>
      <w:lvlJc w:val="left"/>
      <w:pPr>
        <w:ind w:left="8235" w:hanging="360"/>
      </w:pPr>
      <w:rPr>
        <w:rFonts w:ascii="Courier New" w:hAnsi="Courier New" w:cs="Courier New" w:hint="default"/>
      </w:rPr>
    </w:lvl>
    <w:lvl w:ilvl="8" w:tplc="04130005" w:tentative="1">
      <w:start w:val="1"/>
      <w:numFmt w:val="bullet"/>
      <w:lvlText w:val=""/>
      <w:lvlJc w:val="left"/>
      <w:pPr>
        <w:ind w:left="8955" w:hanging="360"/>
      </w:pPr>
      <w:rPr>
        <w:rFonts w:ascii="Wingdings" w:hAnsi="Wingdings" w:hint="default"/>
      </w:rPr>
    </w:lvl>
  </w:abstractNum>
  <w:abstractNum w:abstractNumId="8" w15:restartNumberingAfterBreak="0">
    <w:nsid w:val="1B925E63"/>
    <w:multiLevelType w:val="hybridMultilevel"/>
    <w:tmpl w:val="6BD8D7B6"/>
    <w:lvl w:ilvl="0" w:tplc="CE46EA82">
      <w:start w:val="1"/>
      <w:numFmt w:val="bullet"/>
      <w:lvlText w:val=""/>
      <w:lvlJc w:val="left"/>
      <w:pPr>
        <w:tabs>
          <w:tab w:val="num" w:pos="360"/>
        </w:tabs>
        <w:ind w:left="360" w:hanging="360"/>
      </w:pPr>
      <w:rPr>
        <w:rFonts w:ascii="Symbol" w:hAnsi="Symbol" w:hint="default"/>
        <w:sz w:val="22"/>
        <w:szCs w:val="2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22401BD"/>
    <w:multiLevelType w:val="hybridMultilevel"/>
    <w:tmpl w:val="F2262D0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6E2764B"/>
    <w:multiLevelType w:val="hybridMultilevel"/>
    <w:tmpl w:val="BDD41B2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85D2CAE"/>
    <w:multiLevelType w:val="multilevel"/>
    <w:tmpl w:val="8646BC5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 w15:restartNumberingAfterBreak="0">
    <w:nsid w:val="2AE70DC3"/>
    <w:multiLevelType w:val="hybridMultilevel"/>
    <w:tmpl w:val="8D2A00E6"/>
    <w:lvl w:ilvl="0" w:tplc="7CBA7930">
      <w:numFmt w:val="bullet"/>
      <w:lvlText w:val="-"/>
      <w:lvlJc w:val="left"/>
      <w:pPr>
        <w:ind w:left="3195" w:hanging="360"/>
      </w:pPr>
      <w:rPr>
        <w:rFonts w:ascii="Verdana" w:eastAsia="Times New Roman" w:hAnsi="Verdana" w:cs="Times New Roman" w:hint="default"/>
      </w:rPr>
    </w:lvl>
    <w:lvl w:ilvl="1" w:tplc="04130003" w:tentative="1">
      <w:start w:val="1"/>
      <w:numFmt w:val="bullet"/>
      <w:lvlText w:val="o"/>
      <w:lvlJc w:val="left"/>
      <w:pPr>
        <w:ind w:left="3915" w:hanging="360"/>
      </w:pPr>
      <w:rPr>
        <w:rFonts w:ascii="Courier New" w:hAnsi="Courier New" w:cs="Courier New" w:hint="default"/>
      </w:rPr>
    </w:lvl>
    <w:lvl w:ilvl="2" w:tplc="04130005" w:tentative="1">
      <w:start w:val="1"/>
      <w:numFmt w:val="bullet"/>
      <w:lvlText w:val=""/>
      <w:lvlJc w:val="left"/>
      <w:pPr>
        <w:ind w:left="4635" w:hanging="360"/>
      </w:pPr>
      <w:rPr>
        <w:rFonts w:ascii="Wingdings" w:hAnsi="Wingdings" w:hint="default"/>
      </w:rPr>
    </w:lvl>
    <w:lvl w:ilvl="3" w:tplc="04130001" w:tentative="1">
      <w:start w:val="1"/>
      <w:numFmt w:val="bullet"/>
      <w:lvlText w:val=""/>
      <w:lvlJc w:val="left"/>
      <w:pPr>
        <w:ind w:left="5355" w:hanging="360"/>
      </w:pPr>
      <w:rPr>
        <w:rFonts w:ascii="Symbol" w:hAnsi="Symbol" w:hint="default"/>
      </w:rPr>
    </w:lvl>
    <w:lvl w:ilvl="4" w:tplc="04130003" w:tentative="1">
      <w:start w:val="1"/>
      <w:numFmt w:val="bullet"/>
      <w:lvlText w:val="o"/>
      <w:lvlJc w:val="left"/>
      <w:pPr>
        <w:ind w:left="6075" w:hanging="360"/>
      </w:pPr>
      <w:rPr>
        <w:rFonts w:ascii="Courier New" w:hAnsi="Courier New" w:cs="Courier New" w:hint="default"/>
      </w:rPr>
    </w:lvl>
    <w:lvl w:ilvl="5" w:tplc="04130005" w:tentative="1">
      <w:start w:val="1"/>
      <w:numFmt w:val="bullet"/>
      <w:lvlText w:val=""/>
      <w:lvlJc w:val="left"/>
      <w:pPr>
        <w:ind w:left="6795" w:hanging="360"/>
      </w:pPr>
      <w:rPr>
        <w:rFonts w:ascii="Wingdings" w:hAnsi="Wingdings" w:hint="default"/>
      </w:rPr>
    </w:lvl>
    <w:lvl w:ilvl="6" w:tplc="04130001" w:tentative="1">
      <w:start w:val="1"/>
      <w:numFmt w:val="bullet"/>
      <w:lvlText w:val=""/>
      <w:lvlJc w:val="left"/>
      <w:pPr>
        <w:ind w:left="7515" w:hanging="360"/>
      </w:pPr>
      <w:rPr>
        <w:rFonts w:ascii="Symbol" w:hAnsi="Symbol" w:hint="default"/>
      </w:rPr>
    </w:lvl>
    <w:lvl w:ilvl="7" w:tplc="04130003" w:tentative="1">
      <w:start w:val="1"/>
      <w:numFmt w:val="bullet"/>
      <w:lvlText w:val="o"/>
      <w:lvlJc w:val="left"/>
      <w:pPr>
        <w:ind w:left="8235" w:hanging="360"/>
      </w:pPr>
      <w:rPr>
        <w:rFonts w:ascii="Courier New" w:hAnsi="Courier New" w:cs="Courier New" w:hint="default"/>
      </w:rPr>
    </w:lvl>
    <w:lvl w:ilvl="8" w:tplc="04130005" w:tentative="1">
      <w:start w:val="1"/>
      <w:numFmt w:val="bullet"/>
      <w:lvlText w:val=""/>
      <w:lvlJc w:val="left"/>
      <w:pPr>
        <w:ind w:left="8955" w:hanging="360"/>
      </w:pPr>
      <w:rPr>
        <w:rFonts w:ascii="Wingdings" w:hAnsi="Wingdings" w:hint="default"/>
      </w:rPr>
    </w:lvl>
  </w:abstractNum>
  <w:abstractNum w:abstractNumId="13" w15:restartNumberingAfterBreak="0">
    <w:nsid w:val="2E261CB8"/>
    <w:multiLevelType w:val="hybridMultilevel"/>
    <w:tmpl w:val="C932316C"/>
    <w:lvl w:ilvl="0" w:tplc="E1F29E5C">
      <w:start w:val="1"/>
      <w:numFmt w:val="decimal"/>
      <w:lvlText w:val="%1."/>
      <w:lvlJc w:val="left"/>
      <w:pPr>
        <w:tabs>
          <w:tab w:val="num" w:pos="862"/>
        </w:tabs>
        <w:ind w:left="862" w:hanging="360"/>
      </w:pPr>
      <w:rPr>
        <w:rFonts w:hint="default"/>
        <w:sz w:val="22"/>
        <w:szCs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2E8F5F50"/>
    <w:multiLevelType w:val="hybridMultilevel"/>
    <w:tmpl w:val="94DE7C2A"/>
    <w:lvl w:ilvl="0" w:tplc="CE46EA82">
      <w:start w:val="1"/>
      <w:numFmt w:val="bullet"/>
      <w:lvlText w:val=""/>
      <w:lvlJc w:val="left"/>
      <w:pPr>
        <w:tabs>
          <w:tab w:val="num" w:pos="435"/>
        </w:tabs>
        <w:ind w:left="435" w:hanging="360"/>
      </w:pPr>
      <w:rPr>
        <w:rFonts w:ascii="Symbol" w:hAnsi="Symbol" w:hint="default"/>
        <w:sz w:val="22"/>
        <w:szCs w:val="22"/>
      </w:rPr>
    </w:lvl>
    <w:lvl w:ilvl="1" w:tplc="04090003" w:tentative="1">
      <w:start w:val="1"/>
      <w:numFmt w:val="bullet"/>
      <w:lvlText w:val="o"/>
      <w:lvlJc w:val="left"/>
      <w:pPr>
        <w:tabs>
          <w:tab w:val="num" w:pos="1515"/>
        </w:tabs>
        <w:ind w:left="1515" w:hanging="360"/>
      </w:pPr>
      <w:rPr>
        <w:rFonts w:ascii="Courier New" w:hAnsi="Courier New" w:cs="Courier New" w:hint="default"/>
      </w:rPr>
    </w:lvl>
    <w:lvl w:ilvl="2" w:tplc="04090005" w:tentative="1">
      <w:start w:val="1"/>
      <w:numFmt w:val="bullet"/>
      <w:lvlText w:val=""/>
      <w:lvlJc w:val="left"/>
      <w:pPr>
        <w:tabs>
          <w:tab w:val="num" w:pos="2235"/>
        </w:tabs>
        <w:ind w:left="2235" w:hanging="360"/>
      </w:pPr>
      <w:rPr>
        <w:rFonts w:ascii="Wingdings" w:hAnsi="Wingdings" w:hint="default"/>
      </w:rPr>
    </w:lvl>
    <w:lvl w:ilvl="3" w:tplc="04090001" w:tentative="1">
      <w:start w:val="1"/>
      <w:numFmt w:val="bullet"/>
      <w:lvlText w:val=""/>
      <w:lvlJc w:val="left"/>
      <w:pPr>
        <w:tabs>
          <w:tab w:val="num" w:pos="2955"/>
        </w:tabs>
        <w:ind w:left="2955" w:hanging="360"/>
      </w:pPr>
      <w:rPr>
        <w:rFonts w:ascii="Symbol" w:hAnsi="Symbol" w:hint="default"/>
      </w:rPr>
    </w:lvl>
    <w:lvl w:ilvl="4" w:tplc="04090003" w:tentative="1">
      <w:start w:val="1"/>
      <w:numFmt w:val="bullet"/>
      <w:lvlText w:val="o"/>
      <w:lvlJc w:val="left"/>
      <w:pPr>
        <w:tabs>
          <w:tab w:val="num" w:pos="3675"/>
        </w:tabs>
        <w:ind w:left="3675" w:hanging="360"/>
      </w:pPr>
      <w:rPr>
        <w:rFonts w:ascii="Courier New" w:hAnsi="Courier New" w:cs="Courier New" w:hint="default"/>
      </w:rPr>
    </w:lvl>
    <w:lvl w:ilvl="5" w:tplc="04090005" w:tentative="1">
      <w:start w:val="1"/>
      <w:numFmt w:val="bullet"/>
      <w:lvlText w:val=""/>
      <w:lvlJc w:val="left"/>
      <w:pPr>
        <w:tabs>
          <w:tab w:val="num" w:pos="4395"/>
        </w:tabs>
        <w:ind w:left="4395" w:hanging="360"/>
      </w:pPr>
      <w:rPr>
        <w:rFonts w:ascii="Wingdings" w:hAnsi="Wingdings" w:hint="default"/>
      </w:rPr>
    </w:lvl>
    <w:lvl w:ilvl="6" w:tplc="04090001" w:tentative="1">
      <w:start w:val="1"/>
      <w:numFmt w:val="bullet"/>
      <w:lvlText w:val=""/>
      <w:lvlJc w:val="left"/>
      <w:pPr>
        <w:tabs>
          <w:tab w:val="num" w:pos="5115"/>
        </w:tabs>
        <w:ind w:left="5115" w:hanging="360"/>
      </w:pPr>
      <w:rPr>
        <w:rFonts w:ascii="Symbol" w:hAnsi="Symbol" w:hint="default"/>
      </w:rPr>
    </w:lvl>
    <w:lvl w:ilvl="7" w:tplc="04090003" w:tentative="1">
      <w:start w:val="1"/>
      <w:numFmt w:val="bullet"/>
      <w:lvlText w:val="o"/>
      <w:lvlJc w:val="left"/>
      <w:pPr>
        <w:tabs>
          <w:tab w:val="num" w:pos="5835"/>
        </w:tabs>
        <w:ind w:left="5835" w:hanging="360"/>
      </w:pPr>
      <w:rPr>
        <w:rFonts w:ascii="Courier New" w:hAnsi="Courier New" w:cs="Courier New" w:hint="default"/>
      </w:rPr>
    </w:lvl>
    <w:lvl w:ilvl="8" w:tplc="04090005" w:tentative="1">
      <w:start w:val="1"/>
      <w:numFmt w:val="bullet"/>
      <w:lvlText w:val=""/>
      <w:lvlJc w:val="left"/>
      <w:pPr>
        <w:tabs>
          <w:tab w:val="num" w:pos="6555"/>
        </w:tabs>
        <w:ind w:left="6555" w:hanging="360"/>
      </w:pPr>
      <w:rPr>
        <w:rFonts w:ascii="Wingdings" w:hAnsi="Wingdings" w:hint="default"/>
      </w:rPr>
    </w:lvl>
  </w:abstractNum>
  <w:abstractNum w:abstractNumId="15" w15:restartNumberingAfterBreak="0">
    <w:nsid w:val="2F504441"/>
    <w:multiLevelType w:val="hybridMultilevel"/>
    <w:tmpl w:val="5894A386"/>
    <w:lvl w:ilvl="0" w:tplc="2828F160">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18B5FE9"/>
    <w:multiLevelType w:val="hybridMultilevel"/>
    <w:tmpl w:val="92E288C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347400AF"/>
    <w:multiLevelType w:val="hybridMultilevel"/>
    <w:tmpl w:val="BF9A1A9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5054722"/>
    <w:multiLevelType w:val="hybridMultilevel"/>
    <w:tmpl w:val="2C423664"/>
    <w:lvl w:ilvl="0" w:tplc="04130017">
      <w:start w:val="1"/>
      <w:numFmt w:val="lowerLetter"/>
      <w:lvlText w:val="%1)"/>
      <w:lvlJc w:val="left"/>
      <w:pPr>
        <w:ind w:left="1004" w:hanging="360"/>
      </w:p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19" w15:restartNumberingAfterBreak="0">
    <w:nsid w:val="3F526137"/>
    <w:multiLevelType w:val="hybridMultilevel"/>
    <w:tmpl w:val="671C3A60"/>
    <w:lvl w:ilvl="0" w:tplc="EF540F1C">
      <w:start w:val="1"/>
      <w:numFmt w:val="bullet"/>
      <w:lvlText w:val=""/>
      <w:lvlJc w:val="left"/>
      <w:pPr>
        <w:tabs>
          <w:tab w:val="num" w:pos="360"/>
        </w:tabs>
        <w:ind w:left="360" w:hanging="360"/>
      </w:pPr>
      <w:rPr>
        <w:rFonts w:ascii="Symbol" w:hAnsi="Symbol" w:hint="default"/>
        <w:color w:val="auto"/>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F8F1C10"/>
    <w:multiLevelType w:val="hybridMultilevel"/>
    <w:tmpl w:val="9FA6312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42027A50"/>
    <w:multiLevelType w:val="hybridMultilevel"/>
    <w:tmpl w:val="0678745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87616CF"/>
    <w:multiLevelType w:val="hybridMultilevel"/>
    <w:tmpl w:val="5F70B3D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3" w15:restartNumberingAfterBreak="0">
    <w:nsid w:val="4CBB75B3"/>
    <w:multiLevelType w:val="multilevel"/>
    <w:tmpl w:val="6BB4422C"/>
    <w:lvl w:ilvl="0">
      <w:start w:val="1"/>
      <w:numFmt w:val="decimal"/>
      <w:lvlText w:val="%1."/>
      <w:lvlJc w:val="left"/>
      <w:pPr>
        <w:tabs>
          <w:tab w:val="num" w:pos="862"/>
        </w:tabs>
        <w:ind w:left="862" w:hanging="360"/>
      </w:pPr>
      <w:rPr>
        <w:sz w:val="22"/>
        <w:szCs w:val="22"/>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15:restartNumberingAfterBreak="0">
    <w:nsid w:val="57163FA4"/>
    <w:multiLevelType w:val="hybridMultilevel"/>
    <w:tmpl w:val="5F467CEC"/>
    <w:lvl w:ilvl="0" w:tplc="63F04E14">
      <w:start w:val="1"/>
      <w:numFmt w:val="upperRoman"/>
      <w:lvlText w:val="%1."/>
      <w:lvlJc w:val="left"/>
      <w:pPr>
        <w:tabs>
          <w:tab w:val="num" w:pos="397"/>
        </w:tabs>
        <w:ind w:left="397" w:hanging="39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575518AE"/>
    <w:multiLevelType w:val="hybridMultilevel"/>
    <w:tmpl w:val="1E3C671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5AA76F1C"/>
    <w:multiLevelType w:val="multilevel"/>
    <w:tmpl w:val="B388DF4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7" w15:restartNumberingAfterBreak="0">
    <w:nsid w:val="5ACD3D39"/>
    <w:multiLevelType w:val="hybridMultilevel"/>
    <w:tmpl w:val="97A401A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CBC66D1"/>
    <w:multiLevelType w:val="hybridMultilevel"/>
    <w:tmpl w:val="183ADE7C"/>
    <w:lvl w:ilvl="0" w:tplc="0809000F">
      <w:start w:val="1"/>
      <w:numFmt w:val="decimal"/>
      <w:lvlText w:val="%1."/>
      <w:lvlJc w:val="left"/>
      <w:pPr>
        <w:tabs>
          <w:tab w:val="num" w:pos="360"/>
        </w:tabs>
        <w:ind w:left="360" w:hanging="360"/>
      </w:pPr>
      <w:rPr>
        <w:rFonts w:hint="default"/>
      </w:r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29" w15:restartNumberingAfterBreak="0">
    <w:nsid w:val="5E011043"/>
    <w:multiLevelType w:val="hybridMultilevel"/>
    <w:tmpl w:val="2C86957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0" w15:restartNumberingAfterBreak="0">
    <w:nsid w:val="5ED722C3"/>
    <w:multiLevelType w:val="hybridMultilevel"/>
    <w:tmpl w:val="C298BA78"/>
    <w:lvl w:ilvl="0" w:tplc="248A321E">
      <w:start w:val="1"/>
      <w:numFmt w:val="decimal"/>
      <w:lvlText w:val="%1."/>
      <w:lvlJc w:val="left"/>
      <w:pPr>
        <w:tabs>
          <w:tab w:val="num" w:pos="862"/>
        </w:tabs>
        <w:ind w:left="862" w:hanging="360"/>
      </w:pPr>
      <w:rPr>
        <w:sz w:val="22"/>
        <w:szCs w:val="22"/>
      </w:rPr>
    </w:lvl>
    <w:lvl w:ilvl="1" w:tplc="04090019" w:tentative="1">
      <w:start w:val="1"/>
      <w:numFmt w:val="lowerLetter"/>
      <w:lvlText w:val="%2."/>
      <w:lvlJc w:val="left"/>
      <w:pPr>
        <w:tabs>
          <w:tab w:val="num" w:pos="1582"/>
        </w:tabs>
        <w:ind w:left="1582" w:hanging="360"/>
      </w:pPr>
    </w:lvl>
    <w:lvl w:ilvl="2" w:tplc="0409001B" w:tentative="1">
      <w:start w:val="1"/>
      <w:numFmt w:val="lowerRoman"/>
      <w:lvlText w:val="%3."/>
      <w:lvlJc w:val="right"/>
      <w:pPr>
        <w:tabs>
          <w:tab w:val="num" w:pos="2302"/>
        </w:tabs>
        <w:ind w:left="2302" w:hanging="180"/>
      </w:pPr>
    </w:lvl>
    <w:lvl w:ilvl="3" w:tplc="0409000F" w:tentative="1">
      <w:start w:val="1"/>
      <w:numFmt w:val="decimal"/>
      <w:lvlText w:val="%4."/>
      <w:lvlJc w:val="left"/>
      <w:pPr>
        <w:tabs>
          <w:tab w:val="num" w:pos="3022"/>
        </w:tabs>
        <w:ind w:left="3022" w:hanging="360"/>
      </w:pPr>
    </w:lvl>
    <w:lvl w:ilvl="4" w:tplc="04090019" w:tentative="1">
      <w:start w:val="1"/>
      <w:numFmt w:val="lowerLetter"/>
      <w:lvlText w:val="%5."/>
      <w:lvlJc w:val="left"/>
      <w:pPr>
        <w:tabs>
          <w:tab w:val="num" w:pos="3742"/>
        </w:tabs>
        <w:ind w:left="3742" w:hanging="360"/>
      </w:pPr>
    </w:lvl>
    <w:lvl w:ilvl="5" w:tplc="0409001B" w:tentative="1">
      <w:start w:val="1"/>
      <w:numFmt w:val="lowerRoman"/>
      <w:lvlText w:val="%6."/>
      <w:lvlJc w:val="right"/>
      <w:pPr>
        <w:tabs>
          <w:tab w:val="num" w:pos="4462"/>
        </w:tabs>
        <w:ind w:left="4462" w:hanging="180"/>
      </w:pPr>
    </w:lvl>
    <w:lvl w:ilvl="6" w:tplc="0409000F" w:tentative="1">
      <w:start w:val="1"/>
      <w:numFmt w:val="decimal"/>
      <w:lvlText w:val="%7."/>
      <w:lvlJc w:val="left"/>
      <w:pPr>
        <w:tabs>
          <w:tab w:val="num" w:pos="5182"/>
        </w:tabs>
        <w:ind w:left="5182" w:hanging="360"/>
      </w:pPr>
    </w:lvl>
    <w:lvl w:ilvl="7" w:tplc="04090019" w:tentative="1">
      <w:start w:val="1"/>
      <w:numFmt w:val="lowerLetter"/>
      <w:lvlText w:val="%8."/>
      <w:lvlJc w:val="left"/>
      <w:pPr>
        <w:tabs>
          <w:tab w:val="num" w:pos="5902"/>
        </w:tabs>
        <w:ind w:left="5902" w:hanging="360"/>
      </w:pPr>
    </w:lvl>
    <w:lvl w:ilvl="8" w:tplc="0409001B" w:tentative="1">
      <w:start w:val="1"/>
      <w:numFmt w:val="lowerRoman"/>
      <w:lvlText w:val="%9."/>
      <w:lvlJc w:val="right"/>
      <w:pPr>
        <w:tabs>
          <w:tab w:val="num" w:pos="6622"/>
        </w:tabs>
        <w:ind w:left="6622" w:hanging="180"/>
      </w:pPr>
    </w:lvl>
  </w:abstractNum>
  <w:abstractNum w:abstractNumId="31" w15:restartNumberingAfterBreak="0">
    <w:nsid w:val="623D0D7A"/>
    <w:multiLevelType w:val="hybridMultilevel"/>
    <w:tmpl w:val="1A50E324"/>
    <w:lvl w:ilvl="0" w:tplc="83D0512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4DC1356"/>
    <w:multiLevelType w:val="hybridMultilevel"/>
    <w:tmpl w:val="E7544492"/>
    <w:lvl w:ilvl="0" w:tplc="04090005">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cs="Times New Roman"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Times New Roman"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Times New Roman"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33" w15:restartNumberingAfterBreak="0">
    <w:nsid w:val="69291EF4"/>
    <w:multiLevelType w:val="hybridMultilevel"/>
    <w:tmpl w:val="5E401A56"/>
    <w:lvl w:ilvl="0" w:tplc="E1F29E5C">
      <w:start w:val="1"/>
      <w:numFmt w:val="decimal"/>
      <w:lvlText w:val="%1."/>
      <w:lvlJc w:val="left"/>
      <w:pPr>
        <w:tabs>
          <w:tab w:val="num" w:pos="435"/>
        </w:tabs>
        <w:ind w:left="435" w:hanging="360"/>
      </w:pPr>
      <w:rPr>
        <w:rFonts w:hint="default"/>
        <w:sz w:val="22"/>
        <w:szCs w:val="22"/>
      </w:rPr>
    </w:lvl>
    <w:lvl w:ilvl="1" w:tplc="04090003" w:tentative="1">
      <w:start w:val="1"/>
      <w:numFmt w:val="bullet"/>
      <w:lvlText w:val="o"/>
      <w:lvlJc w:val="left"/>
      <w:pPr>
        <w:tabs>
          <w:tab w:val="num" w:pos="1515"/>
        </w:tabs>
        <w:ind w:left="1515" w:hanging="360"/>
      </w:pPr>
      <w:rPr>
        <w:rFonts w:ascii="Courier New" w:hAnsi="Courier New" w:cs="Courier New" w:hint="default"/>
      </w:rPr>
    </w:lvl>
    <w:lvl w:ilvl="2" w:tplc="04090005" w:tentative="1">
      <w:start w:val="1"/>
      <w:numFmt w:val="bullet"/>
      <w:lvlText w:val=""/>
      <w:lvlJc w:val="left"/>
      <w:pPr>
        <w:tabs>
          <w:tab w:val="num" w:pos="2235"/>
        </w:tabs>
        <w:ind w:left="2235" w:hanging="360"/>
      </w:pPr>
      <w:rPr>
        <w:rFonts w:ascii="Wingdings" w:hAnsi="Wingdings" w:hint="default"/>
      </w:rPr>
    </w:lvl>
    <w:lvl w:ilvl="3" w:tplc="04090001" w:tentative="1">
      <w:start w:val="1"/>
      <w:numFmt w:val="bullet"/>
      <w:lvlText w:val=""/>
      <w:lvlJc w:val="left"/>
      <w:pPr>
        <w:tabs>
          <w:tab w:val="num" w:pos="2955"/>
        </w:tabs>
        <w:ind w:left="2955" w:hanging="360"/>
      </w:pPr>
      <w:rPr>
        <w:rFonts w:ascii="Symbol" w:hAnsi="Symbol" w:hint="default"/>
      </w:rPr>
    </w:lvl>
    <w:lvl w:ilvl="4" w:tplc="04090003" w:tentative="1">
      <w:start w:val="1"/>
      <w:numFmt w:val="bullet"/>
      <w:lvlText w:val="o"/>
      <w:lvlJc w:val="left"/>
      <w:pPr>
        <w:tabs>
          <w:tab w:val="num" w:pos="3675"/>
        </w:tabs>
        <w:ind w:left="3675" w:hanging="360"/>
      </w:pPr>
      <w:rPr>
        <w:rFonts w:ascii="Courier New" w:hAnsi="Courier New" w:cs="Courier New" w:hint="default"/>
      </w:rPr>
    </w:lvl>
    <w:lvl w:ilvl="5" w:tplc="04090005" w:tentative="1">
      <w:start w:val="1"/>
      <w:numFmt w:val="bullet"/>
      <w:lvlText w:val=""/>
      <w:lvlJc w:val="left"/>
      <w:pPr>
        <w:tabs>
          <w:tab w:val="num" w:pos="4395"/>
        </w:tabs>
        <w:ind w:left="4395" w:hanging="360"/>
      </w:pPr>
      <w:rPr>
        <w:rFonts w:ascii="Wingdings" w:hAnsi="Wingdings" w:hint="default"/>
      </w:rPr>
    </w:lvl>
    <w:lvl w:ilvl="6" w:tplc="04090001" w:tentative="1">
      <w:start w:val="1"/>
      <w:numFmt w:val="bullet"/>
      <w:lvlText w:val=""/>
      <w:lvlJc w:val="left"/>
      <w:pPr>
        <w:tabs>
          <w:tab w:val="num" w:pos="5115"/>
        </w:tabs>
        <w:ind w:left="5115" w:hanging="360"/>
      </w:pPr>
      <w:rPr>
        <w:rFonts w:ascii="Symbol" w:hAnsi="Symbol" w:hint="default"/>
      </w:rPr>
    </w:lvl>
    <w:lvl w:ilvl="7" w:tplc="04090003" w:tentative="1">
      <w:start w:val="1"/>
      <w:numFmt w:val="bullet"/>
      <w:lvlText w:val="o"/>
      <w:lvlJc w:val="left"/>
      <w:pPr>
        <w:tabs>
          <w:tab w:val="num" w:pos="5835"/>
        </w:tabs>
        <w:ind w:left="5835" w:hanging="360"/>
      </w:pPr>
      <w:rPr>
        <w:rFonts w:ascii="Courier New" w:hAnsi="Courier New" w:cs="Courier New" w:hint="default"/>
      </w:rPr>
    </w:lvl>
    <w:lvl w:ilvl="8" w:tplc="04090005" w:tentative="1">
      <w:start w:val="1"/>
      <w:numFmt w:val="bullet"/>
      <w:lvlText w:val=""/>
      <w:lvlJc w:val="left"/>
      <w:pPr>
        <w:tabs>
          <w:tab w:val="num" w:pos="6555"/>
        </w:tabs>
        <w:ind w:left="6555" w:hanging="360"/>
      </w:pPr>
      <w:rPr>
        <w:rFonts w:ascii="Wingdings" w:hAnsi="Wingdings" w:hint="default"/>
      </w:rPr>
    </w:lvl>
  </w:abstractNum>
  <w:abstractNum w:abstractNumId="34" w15:restartNumberingAfterBreak="0">
    <w:nsid w:val="6A0A54F7"/>
    <w:multiLevelType w:val="hybridMultilevel"/>
    <w:tmpl w:val="5C46421C"/>
    <w:lvl w:ilvl="0" w:tplc="1162195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C3E5ECC"/>
    <w:multiLevelType w:val="hybridMultilevel"/>
    <w:tmpl w:val="19009CFE"/>
    <w:lvl w:ilvl="0" w:tplc="B86699AE">
      <w:numFmt w:val="bullet"/>
      <w:lvlText w:val="-"/>
      <w:lvlJc w:val="left"/>
      <w:pPr>
        <w:ind w:left="3195" w:hanging="360"/>
      </w:pPr>
      <w:rPr>
        <w:rFonts w:ascii="Verdana" w:eastAsia="Times New Roman" w:hAnsi="Verdana" w:cs="Times New Roman" w:hint="default"/>
      </w:rPr>
    </w:lvl>
    <w:lvl w:ilvl="1" w:tplc="04130003" w:tentative="1">
      <w:start w:val="1"/>
      <w:numFmt w:val="bullet"/>
      <w:lvlText w:val="o"/>
      <w:lvlJc w:val="left"/>
      <w:pPr>
        <w:ind w:left="3915" w:hanging="360"/>
      </w:pPr>
      <w:rPr>
        <w:rFonts w:ascii="Courier New" w:hAnsi="Courier New" w:cs="Courier New" w:hint="default"/>
      </w:rPr>
    </w:lvl>
    <w:lvl w:ilvl="2" w:tplc="04130005" w:tentative="1">
      <w:start w:val="1"/>
      <w:numFmt w:val="bullet"/>
      <w:lvlText w:val=""/>
      <w:lvlJc w:val="left"/>
      <w:pPr>
        <w:ind w:left="4635" w:hanging="360"/>
      </w:pPr>
      <w:rPr>
        <w:rFonts w:ascii="Wingdings" w:hAnsi="Wingdings" w:hint="default"/>
      </w:rPr>
    </w:lvl>
    <w:lvl w:ilvl="3" w:tplc="04130001" w:tentative="1">
      <w:start w:val="1"/>
      <w:numFmt w:val="bullet"/>
      <w:lvlText w:val=""/>
      <w:lvlJc w:val="left"/>
      <w:pPr>
        <w:ind w:left="5355" w:hanging="360"/>
      </w:pPr>
      <w:rPr>
        <w:rFonts w:ascii="Symbol" w:hAnsi="Symbol" w:hint="default"/>
      </w:rPr>
    </w:lvl>
    <w:lvl w:ilvl="4" w:tplc="04130003" w:tentative="1">
      <w:start w:val="1"/>
      <w:numFmt w:val="bullet"/>
      <w:lvlText w:val="o"/>
      <w:lvlJc w:val="left"/>
      <w:pPr>
        <w:ind w:left="6075" w:hanging="360"/>
      </w:pPr>
      <w:rPr>
        <w:rFonts w:ascii="Courier New" w:hAnsi="Courier New" w:cs="Courier New" w:hint="default"/>
      </w:rPr>
    </w:lvl>
    <w:lvl w:ilvl="5" w:tplc="04130005" w:tentative="1">
      <w:start w:val="1"/>
      <w:numFmt w:val="bullet"/>
      <w:lvlText w:val=""/>
      <w:lvlJc w:val="left"/>
      <w:pPr>
        <w:ind w:left="6795" w:hanging="360"/>
      </w:pPr>
      <w:rPr>
        <w:rFonts w:ascii="Wingdings" w:hAnsi="Wingdings" w:hint="default"/>
      </w:rPr>
    </w:lvl>
    <w:lvl w:ilvl="6" w:tplc="04130001" w:tentative="1">
      <w:start w:val="1"/>
      <w:numFmt w:val="bullet"/>
      <w:lvlText w:val=""/>
      <w:lvlJc w:val="left"/>
      <w:pPr>
        <w:ind w:left="7515" w:hanging="360"/>
      </w:pPr>
      <w:rPr>
        <w:rFonts w:ascii="Symbol" w:hAnsi="Symbol" w:hint="default"/>
      </w:rPr>
    </w:lvl>
    <w:lvl w:ilvl="7" w:tplc="04130003" w:tentative="1">
      <w:start w:val="1"/>
      <w:numFmt w:val="bullet"/>
      <w:lvlText w:val="o"/>
      <w:lvlJc w:val="left"/>
      <w:pPr>
        <w:ind w:left="8235" w:hanging="360"/>
      </w:pPr>
      <w:rPr>
        <w:rFonts w:ascii="Courier New" w:hAnsi="Courier New" w:cs="Courier New" w:hint="default"/>
      </w:rPr>
    </w:lvl>
    <w:lvl w:ilvl="8" w:tplc="04130005" w:tentative="1">
      <w:start w:val="1"/>
      <w:numFmt w:val="bullet"/>
      <w:lvlText w:val=""/>
      <w:lvlJc w:val="left"/>
      <w:pPr>
        <w:ind w:left="8955" w:hanging="360"/>
      </w:pPr>
      <w:rPr>
        <w:rFonts w:ascii="Wingdings" w:hAnsi="Wingdings" w:hint="default"/>
      </w:rPr>
    </w:lvl>
  </w:abstractNum>
  <w:abstractNum w:abstractNumId="36" w15:restartNumberingAfterBreak="0">
    <w:nsid w:val="72BF5311"/>
    <w:multiLevelType w:val="hybridMultilevel"/>
    <w:tmpl w:val="E5408A4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4023693"/>
    <w:multiLevelType w:val="hybridMultilevel"/>
    <w:tmpl w:val="EA682306"/>
    <w:lvl w:ilvl="0" w:tplc="D4D0AE0C">
      <w:start w:val="1"/>
      <w:numFmt w:val="bullet"/>
      <w:lvlText w:val="-"/>
      <w:lvlJc w:val="left"/>
      <w:pPr>
        <w:tabs>
          <w:tab w:val="num" w:pos="1222"/>
        </w:tabs>
        <w:ind w:left="1222" w:hanging="360"/>
      </w:pPr>
      <w:rPr>
        <w:rFonts w:ascii="Times New Roman" w:eastAsia="Times New Roman" w:hAnsi="Times New Roman" w:cs="Times New Roman"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38" w15:restartNumberingAfterBreak="0">
    <w:nsid w:val="756F6AEF"/>
    <w:multiLevelType w:val="hybridMultilevel"/>
    <w:tmpl w:val="5596BD3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15:restartNumberingAfterBreak="0">
    <w:nsid w:val="763E73A2"/>
    <w:multiLevelType w:val="hybridMultilevel"/>
    <w:tmpl w:val="92F8E200"/>
    <w:lvl w:ilvl="0" w:tplc="D4D0AE0C">
      <w:start w:val="1"/>
      <w:numFmt w:val="bullet"/>
      <w:lvlText w:val="-"/>
      <w:lvlJc w:val="left"/>
      <w:pPr>
        <w:tabs>
          <w:tab w:val="num" w:pos="2912"/>
        </w:tabs>
        <w:ind w:left="2912" w:hanging="360"/>
      </w:pPr>
      <w:rPr>
        <w:rFonts w:ascii="Times New Roman" w:eastAsia="Times New Roman" w:hAnsi="Times New Roman" w:cs="Times New Roman" w:hint="default"/>
      </w:rPr>
    </w:lvl>
    <w:lvl w:ilvl="1" w:tplc="04130017">
      <w:start w:val="1"/>
      <w:numFmt w:val="lowerLetter"/>
      <w:lvlText w:val="%2)"/>
      <w:lvlJc w:val="left"/>
      <w:pPr>
        <w:tabs>
          <w:tab w:val="num" w:pos="1920"/>
        </w:tabs>
        <w:ind w:left="1920" w:hanging="360"/>
      </w:pPr>
      <w:rPr>
        <w:rFonts w:hint="default"/>
        <w:sz w:val="22"/>
        <w:szCs w:val="22"/>
      </w:rPr>
    </w:lvl>
    <w:lvl w:ilvl="2" w:tplc="04090005">
      <w:start w:val="1"/>
      <w:numFmt w:val="bullet"/>
      <w:lvlText w:val=""/>
      <w:lvlJc w:val="left"/>
      <w:pPr>
        <w:tabs>
          <w:tab w:val="num" w:pos="2018"/>
        </w:tabs>
        <w:ind w:left="2018" w:hanging="360"/>
      </w:pPr>
      <w:rPr>
        <w:rFonts w:ascii="Wingdings" w:hAnsi="Wingdings" w:hint="default"/>
      </w:rPr>
    </w:lvl>
    <w:lvl w:ilvl="3" w:tplc="04090001" w:tentative="1">
      <w:start w:val="1"/>
      <w:numFmt w:val="bullet"/>
      <w:lvlText w:val=""/>
      <w:lvlJc w:val="left"/>
      <w:pPr>
        <w:tabs>
          <w:tab w:val="num" w:pos="2738"/>
        </w:tabs>
        <w:ind w:left="2738" w:hanging="360"/>
      </w:pPr>
      <w:rPr>
        <w:rFonts w:ascii="Symbol" w:hAnsi="Symbol" w:hint="default"/>
      </w:rPr>
    </w:lvl>
    <w:lvl w:ilvl="4" w:tplc="04090003" w:tentative="1">
      <w:start w:val="1"/>
      <w:numFmt w:val="bullet"/>
      <w:lvlText w:val="o"/>
      <w:lvlJc w:val="left"/>
      <w:pPr>
        <w:tabs>
          <w:tab w:val="num" w:pos="3458"/>
        </w:tabs>
        <w:ind w:left="3458" w:hanging="360"/>
      </w:pPr>
      <w:rPr>
        <w:rFonts w:ascii="Courier New" w:hAnsi="Courier New" w:hint="default"/>
      </w:rPr>
    </w:lvl>
    <w:lvl w:ilvl="5" w:tplc="04090005" w:tentative="1">
      <w:start w:val="1"/>
      <w:numFmt w:val="bullet"/>
      <w:lvlText w:val=""/>
      <w:lvlJc w:val="left"/>
      <w:pPr>
        <w:tabs>
          <w:tab w:val="num" w:pos="4178"/>
        </w:tabs>
        <w:ind w:left="4178" w:hanging="360"/>
      </w:pPr>
      <w:rPr>
        <w:rFonts w:ascii="Wingdings" w:hAnsi="Wingdings" w:hint="default"/>
      </w:rPr>
    </w:lvl>
    <w:lvl w:ilvl="6" w:tplc="04090001" w:tentative="1">
      <w:start w:val="1"/>
      <w:numFmt w:val="bullet"/>
      <w:lvlText w:val=""/>
      <w:lvlJc w:val="left"/>
      <w:pPr>
        <w:tabs>
          <w:tab w:val="num" w:pos="4898"/>
        </w:tabs>
        <w:ind w:left="4898" w:hanging="360"/>
      </w:pPr>
      <w:rPr>
        <w:rFonts w:ascii="Symbol" w:hAnsi="Symbol" w:hint="default"/>
      </w:rPr>
    </w:lvl>
    <w:lvl w:ilvl="7" w:tplc="04090003" w:tentative="1">
      <w:start w:val="1"/>
      <w:numFmt w:val="bullet"/>
      <w:lvlText w:val="o"/>
      <w:lvlJc w:val="left"/>
      <w:pPr>
        <w:tabs>
          <w:tab w:val="num" w:pos="5618"/>
        </w:tabs>
        <w:ind w:left="5618" w:hanging="360"/>
      </w:pPr>
      <w:rPr>
        <w:rFonts w:ascii="Courier New" w:hAnsi="Courier New" w:hint="default"/>
      </w:rPr>
    </w:lvl>
    <w:lvl w:ilvl="8" w:tplc="04090005" w:tentative="1">
      <w:start w:val="1"/>
      <w:numFmt w:val="bullet"/>
      <w:lvlText w:val=""/>
      <w:lvlJc w:val="left"/>
      <w:pPr>
        <w:tabs>
          <w:tab w:val="num" w:pos="6338"/>
        </w:tabs>
        <w:ind w:left="6338" w:hanging="360"/>
      </w:pPr>
      <w:rPr>
        <w:rFonts w:ascii="Wingdings" w:hAnsi="Wingdings" w:hint="default"/>
      </w:rPr>
    </w:lvl>
  </w:abstractNum>
  <w:abstractNum w:abstractNumId="40" w15:restartNumberingAfterBreak="0">
    <w:nsid w:val="76851C1B"/>
    <w:multiLevelType w:val="multilevel"/>
    <w:tmpl w:val="671C3A60"/>
    <w:lvl w:ilvl="0">
      <w:start w:val="1"/>
      <w:numFmt w:val="bullet"/>
      <w:lvlText w:val=""/>
      <w:lvlJc w:val="left"/>
      <w:pPr>
        <w:tabs>
          <w:tab w:val="num" w:pos="360"/>
        </w:tabs>
        <w:ind w:left="36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76FA3139"/>
    <w:multiLevelType w:val="hybridMultilevel"/>
    <w:tmpl w:val="C5387ACA"/>
    <w:lvl w:ilvl="0" w:tplc="1C28A47E">
      <w:start w:val="1"/>
      <w:numFmt w:val="bullet"/>
      <w:lvlText w:val="*"/>
      <w:lvlJc w:val="left"/>
      <w:pPr>
        <w:ind w:left="2203" w:hanging="360"/>
      </w:pPr>
      <w:rPr>
        <w:rFonts w:ascii="Times New Roman" w:eastAsia="Times New Roman" w:hAnsi="Times New Roman" w:cs="Times New Roman" w:hint="default"/>
        <w:b/>
        <w:sz w:val="22"/>
      </w:rPr>
    </w:lvl>
    <w:lvl w:ilvl="1" w:tplc="08090003" w:tentative="1">
      <w:start w:val="1"/>
      <w:numFmt w:val="bullet"/>
      <w:lvlText w:val="o"/>
      <w:lvlJc w:val="left"/>
      <w:pPr>
        <w:ind w:left="2923" w:hanging="360"/>
      </w:pPr>
      <w:rPr>
        <w:rFonts w:ascii="Courier New" w:hAnsi="Courier New" w:cs="Courier New" w:hint="default"/>
      </w:rPr>
    </w:lvl>
    <w:lvl w:ilvl="2" w:tplc="08090005" w:tentative="1">
      <w:start w:val="1"/>
      <w:numFmt w:val="bullet"/>
      <w:lvlText w:val=""/>
      <w:lvlJc w:val="left"/>
      <w:pPr>
        <w:ind w:left="3643" w:hanging="360"/>
      </w:pPr>
      <w:rPr>
        <w:rFonts w:ascii="Wingdings" w:hAnsi="Wingdings" w:hint="default"/>
      </w:rPr>
    </w:lvl>
    <w:lvl w:ilvl="3" w:tplc="08090001" w:tentative="1">
      <w:start w:val="1"/>
      <w:numFmt w:val="bullet"/>
      <w:lvlText w:val=""/>
      <w:lvlJc w:val="left"/>
      <w:pPr>
        <w:ind w:left="4363" w:hanging="360"/>
      </w:pPr>
      <w:rPr>
        <w:rFonts w:ascii="Symbol" w:hAnsi="Symbol" w:hint="default"/>
      </w:rPr>
    </w:lvl>
    <w:lvl w:ilvl="4" w:tplc="08090003" w:tentative="1">
      <w:start w:val="1"/>
      <w:numFmt w:val="bullet"/>
      <w:lvlText w:val="o"/>
      <w:lvlJc w:val="left"/>
      <w:pPr>
        <w:ind w:left="5083" w:hanging="360"/>
      </w:pPr>
      <w:rPr>
        <w:rFonts w:ascii="Courier New" w:hAnsi="Courier New" w:cs="Courier New" w:hint="default"/>
      </w:rPr>
    </w:lvl>
    <w:lvl w:ilvl="5" w:tplc="08090005" w:tentative="1">
      <w:start w:val="1"/>
      <w:numFmt w:val="bullet"/>
      <w:lvlText w:val=""/>
      <w:lvlJc w:val="left"/>
      <w:pPr>
        <w:ind w:left="5803" w:hanging="360"/>
      </w:pPr>
      <w:rPr>
        <w:rFonts w:ascii="Wingdings" w:hAnsi="Wingdings" w:hint="default"/>
      </w:rPr>
    </w:lvl>
    <w:lvl w:ilvl="6" w:tplc="08090001" w:tentative="1">
      <w:start w:val="1"/>
      <w:numFmt w:val="bullet"/>
      <w:lvlText w:val=""/>
      <w:lvlJc w:val="left"/>
      <w:pPr>
        <w:ind w:left="6523" w:hanging="360"/>
      </w:pPr>
      <w:rPr>
        <w:rFonts w:ascii="Symbol" w:hAnsi="Symbol" w:hint="default"/>
      </w:rPr>
    </w:lvl>
    <w:lvl w:ilvl="7" w:tplc="08090003" w:tentative="1">
      <w:start w:val="1"/>
      <w:numFmt w:val="bullet"/>
      <w:lvlText w:val="o"/>
      <w:lvlJc w:val="left"/>
      <w:pPr>
        <w:ind w:left="7243" w:hanging="360"/>
      </w:pPr>
      <w:rPr>
        <w:rFonts w:ascii="Courier New" w:hAnsi="Courier New" w:cs="Courier New" w:hint="default"/>
      </w:rPr>
    </w:lvl>
    <w:lvl w:ilvl="8" w:tplc="08090005" w:tentative="1">
      <w:start w:val="1"/>
      <w:numFmt w:val="bullet"/>
      <w:lvlText w:val=""/>
      <w:lvlJc w:val="left"/>
      <w:pPr>
        <w:ind w:left="7963" w:hanging="360"/>
      </w:pPr>
      <w:rPr>
        <w:rFonts w:ascii="Wingdings" w:hAnsi="Wingdings" w:hint="default"/>
      </w:rPr>
    </w:lvl>
  </w:abstractNum>
  <w:abstractNum w:abstractNumId="42" w15:restartNumberingAfterBreak="0">
    <w:nsid w:val="77B94B2E"/>
    <w:multiLevelType w:val="hybridMultilevel"/>
    <w:tmpl w:val="612664D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8A77809"/>
    <w:multiLevelType w:val="hybridMultilevel"/>
    <w:tmpl w:val="F98E5DDC"/>
    <w:lvl w:ilvl="0" w:tplc="5150CB92">
      <w:numFmt w:val="bullet"/>
      <w:lvlText w:val="-"/>
      <w:lvlJc w:val="left"/>
      <w:pPr>
        <w:tabs>
          <w:tab w:val="num" w:pos="360"/>
        </w:tabs>
        <w:ind w:left="360" w:hanging="360"/>
      </w:pPr>
      <w:rPr>
        <w:rFonts w:ascii="Times New Roman" w:eastAsia="Times New Roman" w:hAnsi="Times New Roman" w:cs="Times New Roman" w:hint="default"/>
        <w:color w:val="auto"/>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7DC83530"/>
    <w:multiLevelType w:val="hybridMultilevel"/>
    <w:tmpl w:val="4D0E871E"/>
    <w:lvl w:ilvl="0" w:tplc="D4D0AE0C">
      <w:start w:val="1"/>
      <w:numFmt w:val="bullet"/>
      <w:lvlText w:val="-"/>
      <w:lvlJc w:val="left"/>
      <w:pPr>
        <w:tabs>
          <w:tab w:val="num" w:pos="644"/>
        </w:tabs>
        <w:ind w:left="644" w:hanging="360"/>
      </w:pPr>
      <w:rPr>
        <w:rFonts w:ascii="Times New Roman" w:eastAsia="Times New Roman" w:hAnsi="Times New Roman" w:cs="Times New Roman" w:hint="default"/>
      </w:rPr>
    </w:lvl>
    <w:lvl w:ilvl="1" w:tplc="04130005">
      <w:start w:val="1"/>
      <w:numFmt w:val="bullet"/>
      <w:lvlText w:val=""/>
      <w:lvlJc w:val="left"/>
      <w:pPr>
        <w:tabs>
          <w:tab w:val="num" w:pos="1440"/>
        </w:tabs>
        <w:ind w:left="1440" w:hanging="360"/>
      </w:pPr>
      <w:rPr>
        <w:rFonts w:ascii="Wingdings" w:hAnsi="Wingdings" w:hint="default"/>
        <w:sz w:val="22"/>
        <w:szCs w:val="22"/>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673917800">
    <w:abstractNumId w:val="39"/>
  </w:num>
  <w:num w:numId="2" w16cid:durableId="192690813">
    <w:abstractNumId w:val="15"/>
  </w:num>
  <w:num w:numId="3" w16cid:durableId="1198739006">
    <w:abstractNumId w:val="3"/>
  </w:num>
  <w:num w:numId="4" w16cid:durableId="1163466953">
    <w:abstractNumId w:val="1"/>
  </w:num>
  <w:num w:numId="5" w16cid:durableId="2125228924">
    <w:abstractNumId w:val="6"/>
  </w:num>
  <w:num w:numId="6" w16cid:durableId="221673551">
    <w:abstractNumId w:val="8"/>
  </w:num>
  <w:num w:numId="7" w16cid:durableId="1163819020">
    <w:abstractNumId w:val="38"/>
  </w:num>
  <w:num w:numId="8" w16cid:durableId="586765588">
    <w:abstractNumId w:val="25"/>
  </w:num>
  <w:num w:numId="9" w16cid:durableId="780150051">
    <w:abstractNumId w:val="20"/>
  </w:num>
  <w:num w:numId="10" w16cid:durableId="625085048">
    <w:abstractNumId w:val="30"/>
  </w:num>
  <w:num w:numId="11" w16cid:durableId="1310131097">
    <w:abstractNumId w:val="2"/>
  </w:num>
  <w:num w:numId="12" w16cid:durableId="1611351129">
    <w:abstractNumId w:val="23"/>
  </w:num>
  <w:num w:numId="13" w16cid:durableId="541866169">
    <w:abstractNumId w:val="13"/>
  </w:num>
  <w:num w:numId="14" w16cid:durableId="711345509">
    <w:abstractNumId w:val="14"/>
  </w:num>
  <w:num w:numId="15" w16cid:durableId="359741081">
    <w:abstractNumId w:val="33"/>
  </w:num>
  <w:num w:numId="16" w16cid:durableId="16859828">
    <w:abstractNumId w:val="16"/>
  </w:num>
  <w:num w:numId="17" w16cid:durableId="2071414172">
    <w:abstractNumId w:val="22"/>
  </w:num>
  <w:num w:numId="18" w16cid:durableId="26882395">
    <w:abstractNumId w:val="29"/>
  </w:num>
  <w:num w:numId="19" w16cid:durableId="1844591711">
    <w:abstractNumId w:val="28"/>
  </w:num>
  <w:num w:numId="20" w16cid:durableId="1127314922">
    <w:abstractNumId w:val="19"/>
  </w:num>
  <w:num w:numId="21" w16cid:durableId="1441681539">
    <w:abstractNumId w:val="40"/>
  </w:num>
  <w:num w:numId="22" w16cid:durableId="1519461363">
    <w:abstractNumId w:val="43"/>
  </w:num>
  <w:num w:numId="23" w16cid:durableId="1183981720">
    <w:abstractNumId w:val="24"/>
  </w:num>
  <w:num w:numId="24" w16cid:durableId="422461270">
    <w:abstractNumId w:val="26"/>
  </w:num>
  <w:num w:numId="25" w16cid:durableId="1204908331">
    <w:abstractNumId w:val="11"/>
  </w:num>
  <w:num w:numId="26" w16cid:durableId="405230361">
    <w:abstractNumId w:val="32"/>
  </w:num>
  <w:num w:numId="27" w16cid:durableId="1251547448">
    <w:abstractNumId w:val="5"/>
  </w:num>
  <w:num w:numId="28" w16cid:durableId="1485586151">
    <w:abstractNumId w:val="41"/>
  </w:num>
  <w:num w:numId="29" w16cid:durableId="1158763657">
    <w:abstractNumId w:val="44"/>
  </w:num>
  <w:num w:numId="30" w16cid:durableId="175193202">
    <w:abstractNumId w:val="18"/>
  </w:num>
  <w:num w:numId="31" w16cid:durableId="211381177">
    <w:abstractNumId w:val="0"/>
  </w:num>
  <w:num w:numId="32" w16cid:durableId="1207988423">
    <w:abstractNumId w:val="34"/>
  </w:num>
  <w:num w:numId="33" w16cid:durableId="1448425638">
    <w:abstractNumId w:val="31"/>
  </w:num>
  <w:num w:numId="34" w16cid:durableId="1975676194">
    <w:abstractNumId w:val="12"/>
  </w:num>
  <w:num w:numId="35" w16cid:durableId="144125490">
    <w:abstractNumId w:val="35"/>
  </w:num>
  <w:num w:numId="36" w16cid:durableId="512692664">
    <w:abstractNumId w:val="7"/>
  </w:num>
  <w:num w:numId="37" w16cid:durableId="443498524">
    <w:abstractNumId w:val="37"/>
  </w:num>
  <w:num w:numId="38" w16cid:durableId="1464885903">
    <w:abstractNumId w:val="27"/>
  </w:num>
  <w:num w:numId="39" w16cid:durableId="174732900">
    <w:abstractNumId w:val="10"/>
  </w:num>
  <w:num w:numId="40" w16cid:durableId="1063144585">
    <w:abstractNumId w:val="9"/>
  </w:num>
  <w:num w:numId="41" w16cid:durableId="1702127782">
    <w:abstractNumId w:val="4"/>
  </w:num>
  <w:num w:numId="42" w16cid:durableId="503859651">
    <w:abstractNumId w:val="36"/>
  </w:num>
  <w:num w:numId="43" w16cid:durableId="348485953">
    <w:abstractNumId w:val="21"/>
  </w:num>
  <w:num w:numId="44" w16cid:durableId="709300949">
    <w:abstractNumId w:val="42"/>
  </w:num>
  <w:num w:numId="45" w16cid:durableId="1389187639">
    <w:abstractNumId w:val="1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elakovic, Sanja">
    <w15:presenceInfo w15:providerId="None" w15:userId="Selakovic, Sanja"/>
  </w15:person>
  <w15:person w15:author="Alvarado Huaman, Leonel Eduardo">
    <w15:presenceInfo w15:providerId="AD" w15:userId="S::leonel.alvarado@wur.nl::6e028c68-2211-483f-ba2c-a59a450823a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activeWritingStyle w:appName="MSWord" w:lang="nl-NL" w:vendorID="64" w:dllVersion="4096" w:nlCheck="1" w:checkStyle="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567"/>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4947"/>
    <w:rsid w:val="00014B60"/>
    <w:rsid w:val="00015E0D"/>
    <w:rsid w:val="00017012"/>
    <w:rsid w:val="000174F3"/>
    <w:rsid w:val="00024F72"/>
    <w:rsid w:val="0002739C"/>
    <w:rsid w:val="000276EA"/>
    <w:rsid w:val="00032545"/>
    <w:rsid w:val="00034B1A"/>
    <w:rsid w:val="000350F2"/>
    <w:rsid w:val="000434F6"/>
    <w:rsid w:val="000458E2"/>
    <w:rsid w:val="00075639"/>
    <w:rsid w:val="00087111"/>
    <w:rsid w:val="00092454"/>
    <w:rsid w:val="000943C4"/>
    <w:rsid w:val="00096132"/>
    <w:rsid w:val="000A18C2"/>
    <w:rsid w:val="000A4300"/>
    <w:rsid w:val="000A65B3"/>
    <w:rsid w:val="000A6FBA"/>
    <w:rsid w:val="000B60C6"/>
    <w:rsid w:val="000C1A7E"/>
    <w:rsid w:val="000C1C11"/>
    <w:rsid w:val="000C2669"/>
    <w:rsid w:val="000C3DA1"/>
    <w:rsid w:val="000C70F6"/>
    <w:rsid w:val="000D0414"/>
    <w:rsid w:val="000D2799"/>
    <w:rsid w:val="000D582D"/>
    <w:rsid w:val="000E0550"/>
    <w:rsid w:val="000E211B"/>
    <w:rsid w:val="000E2DF1"/>
    <w:rsid w:val="000E677A"/>
    <w:rsid w:val="000E6833"/>
    <w:rsid w:val="000F6A9E"/>
    <w:rsid w:val="000F7579"/>
    <w:rsid w:val="0010329E"/>
    <w:rsid w:val="00107847"/>
    <w:rsid w:val="001100FA"/>
    <w:rsid w:val="001310D4"/>
    <w:rsid w:val="00131947"/>
    <w:rsid w:val="0013349D"/>
    <w:rsid w:val="00145B53"/>
    <w:rsid w:val="001469EF"/>
    <w:rsid w:val="00153742"/>
    <w:rsid w:val="00156CC1"/>
    <w:rsid w:val="001660FC"/>
    <w:rsid w:val="00174015"/>
    <w:rsid w:val="0017637A"/>
    <w:rsid w:val="00184397"/>
    <w:rsid w:val="001870D0"/>
    <w:rsid w:val="00187A4E"/>
    <w:rsid w:val="00191542"/>
    <w:rsid w:val="00196280"/>
    <w:rsid w:val="001A1622"/>
    <w:rsid w:val="001A2A6C"/>
    <w:rsid w:val="001A6FFB"/>
    <w:rsid w:val="001B21CA"/>
    <w:rsid w:val="001D25D0"/>
    <w:rsid w:val="001E2D78"/>
    <w:rsid w:val="001E3389"/>
    <w:rsid w:val="001E379A"/>
    <w:rsid w:val="001E53F9"/>
    <w:rsid w:val="001F581A"/>
    <w:rsid w:val="0020490C"/>
    <w:rsid w:val="002117B4"/>
    <w:rsid w:val="0021585A"/>
    <w:rsid w:val="00221C64"/>
    <w:rsid w:val="00224670"/>
    <w:rsid w:val="00227623"/>
    <w:rsid w:val="002332F4"/>
    <w:rsid w:val="00233719"/>
    <w:rsid w:val="00240755"/>
    <w:rsid w:val="00242F94"/>
    <w:rsid w:val="0024485F"/>
    <w:rsid w:val="002451C3"/>
    <w:rsid w:val="002633D4"/>
    <w:rsid w:val="00264E52"/>
    <w:rsid w:val="00283A50"/>
    <w:rsid w:val="00285524"/>
    <w:rsid w:val="002904C3"/>
    <w:rsid w:val="00290BEA"/>
    <w:rsid w:val="00291566"/>
    <w:rsid w:val="00292EB5"/>
    <w:rsid w:val="002A1B07"/>
    <w:rsid w:val="002A5F1C"/>
    <w:rsid w:val="002A6046"/>
    <w:rsid w:val="002A6EF8"/>
    <w:rsid w:val="002B1FE4"/>
    <w:rsid w:val="002B728C"/>
    <w:rsid w:val="002C3065"/>
    <w:rsid w:val="002C57C8"/>
    <w:rsid w:val="002C7B30"/>
    <w:rsid w:val="002D4CC8"/>
    <w:rsid w:val="002D55C5"/>
    <w:rsid w:val="002D5CA5"/>
    <w:rsid w:val="002E3783"/>
    <w:rsid w:val="002E6A69"/>
    <w:rsid w:val="002F6040"/>
    <w:rsid w:val="00320774"/>
    <w:rsid w:val="00320BAF"/>
    <w:rsid w:val="00320F27"/>
    <w:rsid w:val="003225BC"/>
    <w:rsid w:val="003237BB"/>
    <w:rsid w:val="003250C0"/>
    <w:rsid w:val="003260A5"/>
    <w:rsid w:val="00326EE5"/>
    <w:rsid w:val="003305F0"/>
    <w:rsid w:val="00331F49"/>
    <w:rsid w:val="00337C75"/>
    <w:rsid w:val="00341595"/>
    <w:rsid w:val="00342FC9"/>
    <w:rsid w:val="0034457E"/>
    <w:rsid w:val="003449D1"/>
    <w:rsid w:val="003554AB"/>
    <w:rsid w:val="00361599"/>
    <w:rsid w:val="00362200"/>
    <w:rsid w:val="00363C30"/>
    <w:rsid w:val="00364916"/>
    <w:rsid w:val="00367BE2"/>
    <w:rsid w:val="00375870"/>
    <w:rsid w:val="00380B2A"/>
    <w:rsid w:val="00380E6C"/>
    <w:rsid w:val="00381B22"/>
    <w:rsid w:val="00382A62"/>
    <w:rsid w:val="0038354F"/>
    <w:rsid w:val="003862A6"/>
    <w:rsid w:val="003875A7"/>
    <w:rsid w:val="00392A0D"/>
    <w:rsid w:val="003A20E8"/>
    <w:rsid w:val="003B66AA"/>
    <w:rsid w:val="003C1DC7"/>
    <w:rsid w:val="003C2EAF"/>
    <w:rsid w:val="003C7938"/>
    <w:rsid w:val="003D0AFF"/>
    <w:rsid w:val="003D4D04"/>
    <w:rsid w:val="003E136F"/>
    <w:rsid w:val="003E35B3"/>
    <w:rsid w:val="003E35BB"/>
    <w:rsid w:val="004018F5"/>
    <w:rsid w:val="00416519"/>
    <w:rsid w:val="0042346E"/>
    <w:rsid w:val="00423636"/>
    <w:rsid w:val="00424634"/>
    <w:rsid w:val="0044245C"/>
    <w:rsid w:val="0046782A"/>
    <w:rsid w:val="0047570A"/>
    <w:rsid w:val="004819A3"/>
    <w:rsid w:val="004825D8"/>
    <w:rsid w:val="00483176"/>
    <w:rsid w:val="00483F3F"/>
    <w:rsid w:val="004931F4"/>
    <w:rsid w:val="004A393C"/>
    <w:rsid w:val="004A5735"/>
    <w:rsid w:val="004A7407"/>
    <w:rsid w:val="004B4B45"/>
    <w:rsid w:val="004B5712"/>
    <w:rsid w:val="004C1E66"/>
    <w:rsid w:val="004D1428"/>
    <w:rsid w:val="004D1836"/>
    <w:rsid w:val="004E127A"/>
    <w:rsid w:val="004E244B"/>
    <w:rsid w:val="004E5B28"/>
    <w:rsid w:val="004E7768"/>
    <w:rsid w:val="004F0C29"/>
    <w:rsid w:val="004F0DA0"/>
    <w:rsid w:val="004F4D7F"/>
    <w:rsid w:val="004F618B"/>
    <w:rsid w:val="004F7AC8"/>
    <w:rsid w:val="005005CC"/>
    <w:rsid w:val="005148FC"/>
    <w:rsid w:val="005159A3"/>
    <w:rsid w:val="00516D08"/>
    <w:rsid w:val="0052185B"/>
    <w:rsid w:val="005247F7"/>
    <w:rsid w:val="005417D7"/>
    <w:rsid w:val="005624DD"/>
    <w:rsid w:val="00570530"/>
    <w:rsid w:val="00571025"/>
    <w:rsid w:val="005731BF"/>
    <w:rsid w:val="00574947"/>
    <w:rsid w:val="00580C6B"/>
    <w:rsid w:val="005841A1"/>
    <w:rsid w:val="00587317"/>
    <w:rsid w:val="005913AE"/>
    <w:rsid w:val="005942D7"/>
    <w:rsid w:val="005C0A6E"/>
    <w:rsid w:val="005C2CA4"/>
    <w:rsid w:val="005C4F96"/>
    <w:rsid w:val="005D2AC3"/>
    <w:rsid w:val="005D4D03"/>
    <w:rsid w:val="005D6670"/>
    <w:rsid w:val="005D7536"/>
    <w:rsid w:val="005E2152"/>
    <w:rsid w:val="005E540E"/>
    <w:rsid w:val="005E579D"/>
    <w:rsid w:val="005E7EA7"/>
    <w:rsid w:val="005F22AE"/>
    <w:rsid w:val="005F35A3"/>
    <w:rsid w:val="005F5A43"/>
    <w:rsid w:val="005F5CFD"/>
    <w:rsid w:val="006057CF"/>
    <w:rsid w:val="00613D95"/>
    <w:rsid w:val="00622034"/>
    <w:rsid w:val="006229A0"/>
    <w:rsid w:val="006250EA"/>
    <w:rsid w:val="00635A59"/>
    <w:rsid w:val="006374BA"/>
    <w:rsid w:val="00642286"/>
    <w:rsid w:val="006427A9"/>
    <w:rsid w:val="00646910"/>
    <w:rsid w:val="00647703"/>
    <w:rsid w:val="00654EA5"/>
    <w:rsid w:val="00661954"/>
    <w:rsid w:val="00661B2A"/>
    <w:rsid w:val="00670C1A"/>
    <w:rsid w:val="006723FB"/>
    <w:rsid w:val="00680316"/>
    <w:rsid w:val="00681C3C"/>
    <w:rsid w:val="0068589D"/>
    <w:rsid w:val="0069264F"/>
    <w:rsid w:val="00694749"/>
    <w:rsid w:val="00694F81"/>
    <w:rsid w:val="00695309"/>
    <w:rsid w:val="006A1139"/>
    <w:rsid w:val="006A4D5F"/>
    <w:rsid w:val="006A5A28"/>
    <w:rsid w:val="006B3462"/>
    <w:rsid w:val="006B5D64"/>
    <w:rsid w:val="006B65CB"/>
    <w:rsid w:val="006B7B14"/>
    <w:rsid w:val="006C3BF3"/>
    <w:rsid w:val="006C6134"/>
    <w:rsid w:val="006C701F"/>
    <w:rsid w:val="006D2CEA"/>
    <w:rsid w:val="006D4350"/>
    <w:rsid w:val="006E3586"/>
    <w:rsid w:val="006E66E4"/>
    <w:rsid w:val="006F02B9"/>
    <w:rsid w:val="006F711F"/>
    <w:rsid w:val="0070200D"/>
    <w:rsid w:val="00706DB3"/>
    <w:rsid w:val="00707969"/>
    <w:rsid w:val="00713098"/>
    <w:rsid w:val="00713846"/>
    <w:rsid w:val="00720FDF"/>
    <w:rsid w:val="0072554C"/>
    <w:rsid w:val="00726340"/>
    <w:rsid w:val="00730089"/>
    <w:rsid w:val="00732F50"/>
    <w:rsid w:val="007357C8"/>
    <w:rsid w:val="00744ECA"/>
    <w:rsid w:val="00747058"/>
    <w:rsid w:val="00751727"/>
    <w:rsid w:val="00751D5B"/>
    <w:rsid w:val="00761472"/>
    <w:rsid w:val="00763D1E"/>
    <w:rsid w:val="007740B8"/>
    <w:rsid w:val="0077419E"/>
    <w:rsid w:val="007849B6"/>
    <w:rsid w:val="00786811"/>
    <w:rsid w:val="00794239"/>
    <w:rsid w:val="00795A43"/>
    <w:rsid w:val="007A58DB"/>
    <w:rsid w:val="007B4B42"/>
    <w:rsid w:val="007C63CE"/>
    <w:rsid w:val="007C6526"/>
    <w:rsid w:val="007C7CC4"/>
    <w:rsid w:val="007D120C"/>
    <w:rsid w:val="007D620C"/>
    <w:rsid w:val="007D6FFC"/>
    <w:rsid w:val="007E273A"/>
    <w:rsid w:val="007E29CB"/>
    <w:rsid w:val="007E2F01"/>
    <w:rsid w:val="007E417A"/>
    <w:rsid w:val="007E5D8C"/>
    <w:rsid w:val="007F0451"/>
    <w:rsid w:val="007F48B9"/>
    <w:rsid w:val="00812347"/>
    <w:rsid w:val="008159AC"/>
    <w:rsid w:val="00817C5E"/>
    <w:rsid w:val="00823A01"/>
    <w:rsid w:val="0082595B"/>
    <w:rsid w:val="008346D6"/>
    <w:rsid w:val="008614ED"/>
    <w:rsid w:val="0086328C"/>
    <w:rsid w:val="008669EC"/>
    <w:rsid w:val="00871255"/>
    <w:rsid w:val="008725B1"/>
    <w:rsid w:val="00876212"/>
    <w:rsid w:val="00877A12"/>
    <w:rsid w:val="00880B49"/>
    <w:rsid w:val="00883CD4"/>
    <w:rsid w:val="008845E9"/>
    <w:rsid w:val="0088750B"/>
    <w:rsid w:val="00890BFB"/>
    <w:rsid w:val="008A775F"/>
    <w:rsid w:val="008B780A"/>
    <w:rsid w:val="008D2D1F"/>
    <w:rsid w:val="008D412F"/>
    <w:rsid w:val="008E2A4A"/>
    <w:rsid w:val="008E2BC4"/>
    <w:rsid w:val="008E6B7A"/>
    <w:rsid w:val="008F193C"/>
    <w:rsid w:val="008F4734"/>
    <w:rsid w:val="00910DA3"/>
    <w:rsid w:val="00913997"/>
    <w:rsid w:val="00934DE2"/>
    <w:rsid w:val="00940822"/>
    <w:rsid w:val="00940B41"/>
    <w:rsid w:val="00944A91"/>
    <w:rsid w:val="00946207"/>
    <w:rsid w:val="0094668D"/>
    <w:rsid w:val="00954613"/>
    <w:rsid w:val="00957FF2"/>
    <w:rsid w:val="00964BBC"/>
    <w:rsid w:val="00965A1C"/>
    <w:rsid w:val="00977817"/>
    <w:rsid w:val="00981497"/>
    <w:rsid w:val="00983C8A"/>
    <w:rsid w:val="009939B5"/>
    <w:rsid w:val="0099574F"/>
    <w:rsid w:val="00996ECE"/>
    <w:rsid w:val="009A371D"/>
    <w:rsid w:val="009A5DC0"/>
    <w:rsid w:val="009B030F"/>
    <w:rsid w:val="009B0DF3"/>
    <w:rsid w:val="009B3379"/>
    <w:rsid w:val="009B429F"/>
    <w:rsid w:val="009B7CC1"/>
    <w:rsid w:val="009C0287"/>
    <w:rsid w:val="009C09F0"/>
    <w:rsid w:val="009C386F"/>
    <w:rsid w:val="009C63D7"/>
    <w:rsid w:val="009D083E"/>
    <w:rsid w:val="009D3DD7"/>
    <w:rsid w:val="009F19B0"/>
    <w:rsid w:val="009F2EDF"/>
    <w:rsid w:val="009F703B"/>
    <w:rsid w:val="009F75CA"/>
    <w:rsid w:val="00A06962"/>
    <w:rsid w:val="00A12950"/>
    <w:rsid w:val="00A13301"/>
    <w:rsid w:val="00A15193"/>
    <w:rsid w:val="00A243F4"/>
    <w:rsid w:val="00A36334"/>
    <w:rsid w:val="00A443CD"/>
    <w:rsid w:val="00A50DD6"/>
    <w:rsid w:val="00A521D8"/>
    <w:rsid w:val="00A56D4D"/>
    <w:rsid w:val="00A57D99"/>
    <w:rsid w:val="00A63CC9"/>
    <w:rsid w:val="00A64347"/>
    <w:rsid w:val="00A7032E"/>
    <w:rsid w:val="00A74E32"/>
    <w:rsid w:val="00A8339D"/>
    <w:rsid w:val="00A87B43"/>
    <w:rsid w:val="00A95B7C"/>
    <w:rsid w:val="00AA20AA"/>
    <w:rsid w:val="00AA4ED8"/>
    <w:rsid w:val="00AA6C56"/>
    <w:rsid w:val="00AA7E90"/>
    <w:rsid w:val="00AB0AF9"/>
    <w:rsid w:val="00AB0CD9"/>
    <w:rsid w:val="00AB1E54"/>
    <w:rsid w:val="00AB4480"/>
    <w:rsid w:val="00AB4A8F"/>
    <w:rsid w:val="00AB7780"/>
    <w:rsid w:val="00AC1EB6"/>
    <w:rsid w:val="00AC29AF"/>
    <w:rsid w:val="00AC3DE9"/>
    <w:rsid w:val="00AC4F41"/>
    <w:rsid w:val="00AD1262"/>
    <w:rsid w:val="00AD3B11"/>
    <w:rsid w:val="00AD657E"/>
    <w:rsid w:val="00AE6BF9"/>
    <w:rsid w:val="00AF1D79"/>
    <w:rsid w:val="00AF305B"/>
    <w:rsid w:val="00AF799A"/>
    <w:rsid w:val="00B065E0"/>
    <w:rsid w:val="00B115E0"/>
    <w:rsid w:val="00B217EA"/>
    <w:rsid w:val="00B24BB5"/>
    <w:rsid w:val="00B3613A"/>
    <w:rsid w:val="00B37EAC"/>
    <w:rsid w:val="00B43210"/>
    <w:rsid w:val="00B44C0F"/>
    <w:rsid w:val="00B61452"/>
    <w:rsid w:val="00B643C6"/>
    <w:rsid w:val="00B70576"/>
    <w:rsid w:val="00B873A3"/>
    <w:rsid w:val="00BB010D"/>
    <w:rsid w:val="00BB1E7A"/>
    <w:rsid w:val="00BB7DC6"/>
    <w:rsid w:val="00BC2014"/>
    <w:rsid w:val="00BC41F3"/>
    <w:rsid w:val="00BE24B1"/>
    <w:rsid w:val="00BE2D79"/>
    <w:rsid w:val="00BF1279"/>
    <w:rsid w:val="00BF462E"/>
    <w:rsid w:val="00BF5DAE"/>
    <w:rsid w:val="00BF656D"/>
    <w:rsid w:val="00C1730D"/>
    <w:rsid w:val="00C4551F"/>
    <w:rsid w:val="00C50CEE"/>
    <w:rsid w:val="00C54D8C"/>
    <w:rsid w:val="00C557E5"/>
    <w:rsid w:val="00C648D2"/>
    <w:rsid w:val="00C708E9"/>
    <w:rsid w:val="00C711F7"/>
    <w:rsid w:val="00C82BE2"/>
    <w:rsid w:val="00C83FF7"/>
    <w:rsid w:val="00C94026"/>
    <w:rsid w:val="00C94690"/>
    <w:rsid w:val="00C94957"/>
    <w:rsid w:val="00CA082A"/>
    <w:rsid w:val="00CA0BCD"/>
    <w:rsid w:val="00CA4A77"/>
    <w:rsid w:val="00CB26E4"/>
    <w:rsid w:val="00CB4635"/>
    <w:rsid w:val="00CB5711"/>
    <w:rsid w:val="00CC0E04"/>
    <w:rsid w:val="00CD2D9D"/>
    <w:rsid w:val="00CE1053"/>
    <w:rsid w:val="00CE5304"/>
    <w:rsid w:val="00CF2BA2"/>
    <w:rsid w:val="00CF6A96"/>
    <w:rsid w:val="00D00ED4"/>
    <w:rsid w:val="00D101BD"/>
    <w:rsid w:val="00D12A3E"/>
    <w:rsid w:val="00D213CC"/>
    <w:rsid w:val="00D23EDE"/>
    <w:rsid w:val="00D259A7"/>
    <w:rsid w:val="00D25C23"/>
    <w:rsid w:val="00D26DD5"/>
    <w:rsid w:val="00D3106A"/>
    <w:rsid w:val="00D31BB6"/>
    <w:rsid w:val="00D3342B"/>
    <w:rsid w:val="00D4019D"/>
    <w:rsid w:val="00D466F9"/>
    <w:rsid w:val="00D50C52"/>
    <w:rsid w:val="00D530A1"/>
    <w:rsid w:val="00D54210"/>
    <w:rsid w:val="00D57B97"/>
    <w:rsid w:val="00D653CA"/>
    <w:rsid w:val="00D732B3"/>
    <w:rsid w:val="00D8716A"/>
    <w:rsid w:val="00D90A5F"/>
    <w:rsid w:val="00D93A60"/>
    <w:rsid w:val="00DA00BC"/>
    <w:rsid w:val="00DB0918"/>
    <w:rsid w:val="00DB0A98"/>
    <w:rsid w:val="00DB259F"/>
    <w:rsid w:val="00DB52AD"/>
    <w:rsid w:val="00DB635F"/>
    <w:rsid w:val="00DC031F"/>
    <w:rsid w:val="00DC0B42"/>
    <w:rsid w:val="00DC4381"/>
    <w:rsid w:val="00DC70CD"/>
    <w:rsid w:val="00DD3956"/>
    <w:rsid w:val="00DD4CF5"/>
    <w:rsid w:val="00DF410B"/>
    <w:rsid w:val="00E02672"/>
    <w:rsid w:val="00E13824"/>
    <w:rsid w:val="00E14042"/>
    <w:rsid w:val="00E16C2A"/>
    <w:rsid w:val="00E23C12"/>
    <w:rsid w:val="00E27175"/>
    <w:rsid w:val="00E37F12"/>
    <w:rsid w:val="00E43471"/>
    <w:rsid w:val="00E4359B"/>
    <w:rsid w:val="00E43CB6"/>
    <w:rsid w:val="00E43EA1"/>
    <w:rsid w:val="00E46196"/>
    <w:rsid w:val="00E46334"/>
    <w:rsid w:val="00E624FF"/>
    <w:rsid w:val="00E772CC"/>
    <w:rsid w:val="00E83AC9"/>
    <w:rsid w:val="00E94827"/>
    <w:rsid w:val="00E95A40"/>
    <w:rsid w:val="00E9603F"/>
    <w:rsid w:val="00EA226B"/>
    <w:rsid w:val="00EA3C19"/>
    <w:rsid w:val="00EA65D8"/>
    <w:rsid w:val="00EA6915"/>
    <w:rsid w:val="00EA6E62"/>
    <w:rsid w:val="00EA72B2"/>
    <w:rsid w:val="00EB6DE2"/>
    <w:rsid w:val="00EC3644"/>
    <w:rsid w:val="00EC391B"/>
    <w:rsid w:val="00EC4069"/>
    <w:rsid w:val="00ED0123"/>
    <w:rsid w:val="00ED442F"/>
    <w:rsid w:val="00ED6420"/>
    <w:rsid w:val="00EE523B"/>
    <w:rsid w:val="00EE5A91"/>
    <w:rsid w:val="00EF3F71"/>
    <w:rsid w:val="00F014E1"/>
    <w:rsid w:val="00F05833"/>
    <w:rsid w:val="00F11E5A"/>
    <w:rsid w:val="00F14613"/>
    <w:rsid w:val="00F22CD3"/>
    <w:rsid w:val="00F269EF"/>
    <w:rsid w:val="00F27CA5"/>
    <w:rsid w:val="00F30BAB"/>
    <w:rsid w:val="00F315D2"/>
    <w:rsid w:val="00F32855"/>
    <w:rsid w:val="00F36006"/>
    <w:rsid w:val="00F365DE"/>
    <w:rsid w:val="00F36E2D"/>
    <w:rsid w:val="00F42A1D"/>
    <w:rsid w:val="00F44EAC"/>
    <w:rsid w:val="00F4570E"/>
    <w:rsid w:val="00F50045"/>
    <w:rsid w:val="00F5121E"/>
    <w:rsid w:val="00F51F41"/>
    <w:rsid w:val="00F52662"/>
    <w:rsid w:val="00F57097"/>
    <w:rsid w:val="00F57EAD"/>
    <w:rsid w:val="00F735C9"/>
    <w:rsid w:val="00F748B3"/>
    <w:rsid w:val="00F8786F"/>
    <w:rsid w:val="00F87C09"/>
    <w:rsid w:val="00F934C5"/>
    <w:rsid w:val="00F965AA"/>
    <w:rsid w:val="00FB127A"/>
    <w:rsid w:val="00FB1AA0"/>
    <w:rsid w:val="00FC0EF5"/>
    <w:rsid w:val="00FC7A98"/>
    <w:rsid w:val="00FD64C4"/>
    <w:rsid w:val="00FD6DE4"/>
    <w:rsid w:val="00FD7AE3"/>
    <w:rsid w:val="00FF312D"/>
    <w:rsid w:val="00FF38CD"/>
    <w:rsid w:val="00FF6286"/>
    <w:rsid w:val="07287898"/>
    <w:rsid w:val="135EEE32"/>
    <w:rsid w:val="15D1B606"/>
    <w:rsid w:val="17361152"/>
    <w:rsid w:val="18F0A210"/>
    <w:rsid w:val="1C645386"/>
    <w:rsid w:val="1C775A56"/>
    <w:rsid w:val="1F2D0215"/>
    <w:rsid w:val="2301AEBB"/>
    <w:rsid w:val="2599BF56"/>
    <w:rsid w:val="28D17723"/>
    <w:rsid w:val="29F211F6"/>
    <w:rsid w:val="2C5E81F6"/>
    <w:rsid w:val="2F725479"/>
    <w:rsid w:val="311E5589"/>
    <w:rsid w:val="3467BB07"/>
    <w:rsid w:val="39123A8F"/>
    <w:rsid w:val="3CCBA3FA"/>
    <w:rsid w:val="3DA03136"/>
    <w:rsid w:val="3DE3760E"/>
    <w:rsid w:val="403428E3"/>
    <w:rsid w:val="405C6191"/>
    <w:rsid w:val="408C6BE5"/>
    <w:rsid w:val="41819D23"/>
    <w:rsid w:val="46D58DFB"/>
    <w:rsid w:val="46DC0636"/>
    <w:rsid w:val="51343A8A"/>
    <w:rsid w:val="52FD9B60"/>
    <w:rsid w:val="569A4F64"/>
    <w:rsid w:val="56EF1D58"/>
    <w:rsid w:val="5730DFA5"/>
    <w:rsid w:val="58074DF5"/>
    <w:rsid w:val="5B3D1A51"/>
    <w:rsid w:val="6124F6A7"/>
    <w:rsid w:val="644E906F"/>
    <w:rsid w:val="6700F195"/>
    <w:rsid w:val="698C7331"/>
    <w:rsid w:val="6DAADC18"/>
    <w:rsid w:val="71566A81"/>
    <w:rsid w:val="72E37A44"/>
    <w:rsid w:val="77AC83A8"/>
    <w:rsid w:val="78445A86"/>
    <w:rsid w:val="79A54465"/>
    <w:rsid w:val="7B0FCB90"/>
    <w:rsid w:val="7BD9717B"/>
    <w:rsid w:val="7E656B01"/>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224699C"/>
  <w15:docId w15:val="{29595536-1E09-4873-8EC8-06799AEA90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autoSpaceDE w:val="0"/>
      <w:autoSpaceDN w:val="0"/>
    </w:pPr>
    <w:rPr>
      <w:sz w:val="24"/>
      <w:szCs w:val="24"/>
      <w:lang w:eastAsia="en-US"/>
    </w:rPr>
  </w:style>
  <w:style w:type="paragraph" w:styleId="Heading1">
    <w:name w:val="heading 1"/>
    <w:basedOn w:val="Normal"/>
    <w:next w:val="Normal"/>
    <w:qFormat/>
    <w:pPr>
      <w:keepNext/>
      <w:outlineLvl w:val="0"/>
    </w:pPr>
    <w:rPr>
      <w:sz w:val="28"/>
      <w:szCs w:val="28"/>
    </w:rPr>
  </w:style>
  <w:style w:type="paragraph" w:styleId="Heading2">
    <w:name w:val="heading 2"/>
    <w:basedOn w:val="Normal"/>
    <w:next w:val="Normal"/>
    <w:qFormat/>
    <w:pPr>
      <w:keepNext/>
      <w:outlineLvl w:val="1"/>
    </w:pPr>
    <w:rPr>
      <w:b/>
      <w:bCs/>
      <w:sz w:val="32"/>
      <w:szCs w:val="32"/>
    </w:rPr>
  </w:style>
  <w:style w:type="paragraph" w:styleId="Heading3">
    <w:name w:val="heading 3"/>
    <w:basedOn w:val="Normal"/>
    <w:next w:val="Normal"/>
    <w:qFormat/>
    <w:pPr>
      <w:keepNext/>
      <w:ind w:firstLine="720"/>
      <w:outlineLvl w:val="2"/>
    </w:pPr>
    <w:rPr>
      <w:b/>
      <w:bCs/>
    </w:rPr>
  </w:style>
  <w:style w:type="paragraph" w:styleId="Heading4">
    <w:name w:val="heading 4"/>
    <w:basedOn w:val="Normal"/>
    <w:next w:val="Normal"/>
    <w:qFormat/>
    <w:pPr>
      <w:keepNext/>
      <w:outlineLvl w:val="3"/>
    </w:pPr>
    <w:rPr>
      <w:i/>
      <w:iCs/>
      <w:spacing w:val="-2"/>
    </w:rPr>
  </w:style>
  <w:style w:type="paragraph" w:styleId="Heading5">
    <w:name w:val="heading 5"/>
    <w:basedOn w:val="Normal"/>
    <w:next w:val="Normal"/>
    <w:qFormat/>
    <w:pPr>
      <w:keepNext/>
      <w:tabs>
        <w:tab w:val="left" w:pos="504"/>
        <w:tab w:val="left" w:pos="893"/>
        <w:tab w:val="left" w:pos="1984"/>
        <w:tab w:val="left" w:pos="4788"/>
        <w:tab w:val="left" w:pos="5760"/>
      </w:tabs>
      <w:outlineLvl w:val="4"/>
    </w:pPr>
    <w:rPr>
      <w:b/>
      <w:bCs/>
      <w:spacing w:val="-2"/>
      <w:sz w:val="28"/>
      <w:szCs w:val="28"/>
    </w:rPr>
  </w:style>
  <w:style w:type="paragraph" w:styleId="Heading6">
    <w:name w:val="heading 6"/>
    <w:basedOn w:val="Normal"/>
    <w:next w:val="Normal"/>
    <w:qFormat/>
    <w:pPr>
      <w:keepNext/>
      <w:ind w:left="1440" w:firstLine="720"/>
      <w:outlineLvl w:val="5"/>
    </w:pPr>
    <w:rPr>
      <w:b/>
      <w:bCs/>
    </w:rPr>
  </w:style>
  <w:style w:type="paragraph" w:styleId="Heading7">
    <w:name w:val="heading 7"/>
    <w:basedOn w:val="Normal"/>
    <w:next w:val="Normal"/>
    <w:qFormat/>
    <w:pPr>
      <w:keepNext/>
      <w:outlineLvl w:val="6"/>
    </w:pPr>
    <w:rPr>
      <w:b/>
      <w:bCs/>
    </w:rPr>
  </w:style>
  <w:style w:type="paragraph" w:styleId="Heading8">
    <w:name w:val="heading 8"/>
    <w:basedOn w:val="Normal"/>
    <w:next w:val="Normal"/>
    <w:qFormat/>
    <w:pPr>
      <w:keepNext/>
      <w:tabs>
        <w:tab w:val="left" w:pos="-8220"/>
        <w:tab w:val="left" w:pos="-7500"/>
        <w:tab w:val="left" w:pos="-6780"/>
        <w:tab w:val="left" w:pos="-2813"/>
        <w:tab w:val="left" w:pos="-1740"/>
        <w:tab w:val="left" w:pos="-1020"/>
        <w:tab w:val="left" w:pos="-300"/>
        <w:tab w:val="left" w:pos="420"/>
        <w:tab w:val="left" w:pos="1140"/>
        <w:tab w:val="left" w:pos="1860"/>
      </w:tabs>
      <w:ind w:right="-448"/>
      <w:outlineLvl w:val="7"/>
    </w:pPr>
    <w:rPr>
      <w:b/>
      <w:bCs/>
      <w:spacing w:val="-2"/>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vertAlign w:val="superscript"/>
    </w:rPr>
  </w:style>
  <w:style w:type="paragraph" w:styleId="FootnoteText">
    <w:name w:val="footnote text"/>
    <w:basedOn w:val="Normal"/>
    <w:semiHidden/>
    <w:pPr>
      <w:tabs>
        <w:tab w:val="left" w:pos="-720"/>
      </w:tabs>
      <w:suppressAutoHyphens/>
    </w:pPr>
    <w:rPr>
      <w:sz w:val="20"/>
      <w:szCs w:val="20"/>
      <w:lang w:val="en-US"/>
    </w:rPr>
  </w:style>
  <w:style w:type="paragraph" w:styleId="BodyTextIndent">
    <w:name w:val="Body Text Indent"/>
    <w:basedOn w:val="Normal"/>
    <w:pPr>
      <w:tabs>
        <w:tab w:val="left" w:pos="-8220"/>
        <w:tab w:val="left" w:pos="-7500"/>
        <w:tab w:val="left" w:pos="-6780"/>
        <w:tab w:val="left" w:pos="-6474"/>
        <w:tab w:val="left" w:pos="-4796"/>
        <w:tab w:val="left" w:pos="-1992"/>
        <w:tab w:val="left" w:pos="-1020"/>
        <w:tab w:val="left" w:pos="-300"/>
        <w:tab w:val="left" w:pos="420"/>
        <w:tab w:val="left" w:pos="1140"/>
        <w:tab w:val="left" w:pos="1860"/>
      </w:tabs>
      <w:ind w:right="-448"/>
    </w:pPr>
    <w:rPr>
      <w:spacing w:val="-2"/>
      <w:sz w:val="20"/>
      <w:szCs w:val="20"/>
    </w:rPr>
  </w:style>
  <w:style w:type="paragraph" w:styleId="BodyText">
    <w:name w:val="Body Text"/>
    <w:basedOn w:val="Normal"/>
    <w:pPr>
      <w:tabs>
        <w:tab w:val="left" w:pos="-8220"/>
        <w:tab w:val="left" w:pos="-7500"/>
        <w:tab w:val="left" w:pos="-6780"/>
        <w:tab w:val="left" w:pos="-6474"/>
        <w:tab w:val="left" w:pos="-4796"/>
        <w:tab w:val="left" w:pos="-1992"/>
        <w:tab w:val="left" w:pos="-1020"/>
        <w:tab w:val="left" w:pos="-300"/>
        <w:tab w:val="left" w:pos="420"/>
        <w:tab w:val="left" w:pos="1140"/>
        <w:tab w:val="left" w:pos="1860"/>
      </w:tabs>
      <w:jc w:val="both"/>
    </w:pPr>
    <w:rPr>
      <w:rFonts w:ascii="CG Times 10pt" w:hAnsi="CG Times 10pt"/>
      <w:spacing w:val="-2"/>
      <w:sz w:val="20"/>
      <w:szCs w:val="20"/>
    </w:rPr>
  </w:style>
  <w:style w:type="paragraph" w:styleId="BlockText">
    <w:name w:val="Block Text"/>
    <w:basedOn w:val="Normal"/>
    <w:pPr>
      <w:tabs>
        <w:tab w:val="left" w:pos="-8220"/>
        <w:tab w:val="left" w:pos="-7500"/>
        <w:tab w:val="left" w:pos="-6780"/>
        <w:tab w:val="left" w:pos="-6502"/>
        <w:tab w:val="left" w:pos="-6180"/>
        <w:tab w:val="left" w:pos="-5340"/>
        <w:tab w:val="left" w:pos="-4620"/>
        <w:tab w:val="left" w:pos="-3900"/>
        <w:tab w:val="left" w:pos="-3180"/>
        <w:tab w:val="left" w:pos="-2460"/>
        <w:tab w:val="left" w:pos="-1740"/>
        <w:tab w:val="left" w:pos="-1020"/>
        <w:tab w:val="left" w:pos="-300"/>
        <w:tab w:val="left" w:pos="420"/>
        <w:tab w:val="left" w:pos="1140"/>
        <w:tab w:val="left" w:pos="1860"/>
      </w:tabs>
      <w:ind w:left="420" w:right="-448" w:hanging="420"/>
    </w:pPr>
    <w:rPr>
      <w:spacing w:val="-2"/>
    </w:rPr>
  </w:style>
  <w:style w:type="paragraph" w:styleId="BodyTextIndent2">
    <w:name w:val="Body Text Indent 2"/>
    <w:basedOn w:val="Normal"/>
    <w:pPr>
      <w:tabs>
        <w:tab w:val="left" w:pos="0"/>
        <w:tab w:val="left" w:pos="426"/>
        <w:tab w:val="left" w:pos="4788"/>
        <w:tab w:val="left" w:pos="5760"/>
      </w:tabs>
      <w:ind w:left="567" w:hanging="1984"/>
    </w:pPr>
    <w:rPr>
      <w:spacing w:val="-2"/>
    </w:rPr>
  </w:style>
  <w:style w:type="paragraph" w:styleId="BodyTextIndent3">
    <w:name w:val="Body Text Indent 3"/>
    <w:basedOn w:val="Normal"/>
    <w:pPr>
      <w:ind w:left="1418" w:hanging="698"/>
    </w:pPr>
    <w:rPr>
      <w:spacing w:val="-2"/>
    </w:rPr>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character" w:styleId="PageNumber">
    <w:name w:val="page number"/>
    <w:basedOn w:val="DefaultParagraphFont"/>
  </w:style>
  <w:style w:type="paragraph" w:styleId="Title">
    <w:name w:val="Title"/>
    <w:basedOn w:val="Normal"/>
    <w:qFormat/>
    <w:pPr>
      <w:tabs>
        <w:tab w:val="left" w:pos="-8220"/>
        <w:tab w:val="left" w:pos="-7500"/>
        <w:tab w:val="left" w:pos="-6780"/>
        <w:tab w:val="left" w:pos="-6502"/>
        <w:tab w:val="left" w:pos="-6180"/>
        <w:tab w:val="left" w:pos="-5340"/>
        <w:tab w:val="left" w:pos="-4620"/>
        <w:tab w:val="left" w:pos="-3900"/>
        <w:tab w:val="left" w:pos="-3180"/>
        <w:tab w:val="left" w:pos="-2460"/>
        <w:tab w:val="left" w:pos="-1740"/>
        <w:tab w:val="left" w:pos="-1020"/>
        <w:tab w:val="left" w:pos="-300"/>
        <w:tab w:val="left" w:pos="420"/>
        <w:tab w:val="left" w:pos="1140"/>
        <w:tab w:val="left" w:pos="1860"/>
      </w:tabs>
      <w:jc w:val="center"/>
    </w:pPr>
    <w:rPr>
      <w:b/>
      <w:bCs/>
      <w:spacing w:val="-2"/>
      <w:sz w:val="28"/>
      <w:szCs w:val="28"/>
    </w:r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2">
    <w:name w:val="Body Text 2"/>
    <w:basedOn w:val="Normal"/>
    <w:pPr>
      <w:tabs>
        <w:tab w:val="left" w:pos="-7948"/>
        <w:tab w:val="left" w:pos="-7228"/>
        <w:tab w:val="left" w:pos="-7022"/>
        <w:tab w:val="left" w:pos="-3817"/>
        <w:tab w:val="left" w:pos="-964"/>
        <w:tab w:val="left" w:pos="1055"/>
        <w:tab w:val="left" w:pos="1890"/>
        <w:tab w:val="left" w:pos="2977"/>
      </w:tabs>
      <w:ind w:right="-448"/>
    </w:pPr>
    <w:rPr>
      <w:spacing w:val="-2"/>
      <w:sz w:val="20"/>
      <w:szCs w:val="20"/>
    </w:rPr>
  </w:style>
  <w:style w:type="paragraph" w:styleId="BodyText3">
    <w:name w:val="Body Text 3"/>
    <w:basedOn w:val="Normal"/>
    <w:pPr>
      <w:tabs>
        <w:tab w:val="left" w:pos="-7948"/>
        <w:tab w:val="left" w:pos="-7228"/>
        <w:tab w:val="left" w:pos="-7022"/>
        <w:tab w:val="left" w:pos="-3817"/>
        <w:tab w:val="left" w:pos="-964"/>
        <w:tab w:val="left" w:pos="0"/>
        <w:tab w:val="left" w:pos="284"/>
        <w:tab w:val="left" w:pos="1890"/>
        <w:tab w:val="left" w:pos="7513"/>
      </w:tabs>
      <w:ind w:right="-448"/>
    </w:pPr>
  </w:style>
  <w:style w:type="paragraph" w:styleId="BalloonText">
    <w:name w:val="Balloon Text"/>
    <w:basedOn w:val="Normal"/>
    <w:semiHidden/>
    <w:rPr>
      <w:rFonts w:ascii="Tahoma" w:hAnsi="Tahoma" w:cs="Tahoma"/>
      <w:sz w:val="16"/>
      <w:szCs w:val="16"/>
    </w:rPr>
  </w:style>
  <w:style w:type="character" w:styleId="CommentReference">
    <w:name w:val="annotation reference"/>
    <w:semiHidden/>
    <w:rPr>
      <w:sz w:val="16"/>
      <w:szCs w:val="16"/>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styleId="DocumentMap">
    <w:name w:val="Document Map"/>
    <w:basedOn w:val="Normal"/>
    <w:semiHidden/>
    <w:rsid w:val="007E417A"/>
    <w:pPr>
      <w:shd w:val="clear" w:color="auto" w:fill="000080"/>
    </w:pPr>
    <w:rPr>
      <w:rFonts w:ascii="Tahoma" w:hAnsi="Tahoma" w:cs="Tahoma"/>
      <w:sz w:val="20"/>
      <w:szCs w:val="20"/>
    </w:rPr>
  </w:style>
  <w:style w:type="paragraph" w:styleId="Revision">
    <w:name w:val="Revision"/>
    <w:hidden/>
    <w:uiPriority w:val="99"/>
    <w:semiHidden/>
    <w:rsid w:val="003E136F"/>
    <w:rPr>
      <w:sz w:val="24"/>
      <w:szCs w:val="24"/>
      <w:lang w:eastAsia="en-US"/>
    </w:rPr>
  </w:style>
  <w:style w:type="paragraph" w:styleId="ListParagraph">
    <w:name w:val="List Paragraph"/>
    <w:basedOn w:val="Normal"/>
    <w:uiPriority w:val="34"/>
    <w:qFormat/>
    <w:rsid w:val="003A20E8"/>
    <w:pPr>
      <w:ind w:left="720"/>
      <w:contextualSpacing/>
    </w:pPr>
  </w:style>
  <w:style w:type="character" w:styleId="UnresolvedMention">
    <w:name w:val="Unresolved Mention"/>
    <w:basedOn w:val="DefaultParagraphFont"/>
    <w:uiPriority w:val="99"/>
    <w:semiHidden/>
    <w:unhideWhenUsed/>
    <w:rsid w:val="0082595B"/>
    <w:rPr>
      <w:color w:val="605E5C"/>
      <w:shd w:val="clear" w:color="auto" w:fill="E1DFDD"/>
    </w:rPr>
  </w:style>
  <w:style w:type="character" w:customStyle="1" w:styleId="apple-converted-space">
    <w:name w:val="apple-converted-space"/>
    <w:basedOn w:val="DefaultParagraphFont"/>
    <w:rsid w:val="00AC29AF"/>
  </w:style>
  <w:style w:type="character" w:styleId="Emphasis">
    <w:name w:val="Emphasis"/>
    <w:basedOn w:val="DefaultParagraphFont"/>
    <w:uiPriority w:val="20"/>
    <w:qFormat/>
    <w:rsid w:val="00AC29AF"/>
    <w:rPr>
      <w:i/>
      <w:iCs/>
    </w:rPr>
  </w:style>
  <w:style w:type="paragraph" w:customStyle="1" w:styleId="Default">
    <w:name w:val="Default"/>
    <w:rsid w:val="0047570A"/>
    <w:pPr>
      <w:autoSpaceDE w:val="0"/>
      <w:autoSpaceDN w:val="0"/>
      <w:adjustRightInd w:val="0"/>
    </w:pPr>
    <w:rPr>
      <w:rFonts w:ascii="Verdana" w:hAnsi="Verdana" w:cs="Verdana"/>
      <w:color w:val="000000"/>
      <w:sz w:val="24"/>
      <w:szCs w:val="24"/>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505239">
      <w:bodyDiv w:val="1"/>
      <w:marLeft w:val="0"/>
      <w:marRight w:val="0"/>
      <w:marTop w:val="0"/>
      <w:marBottom w:val="0"/>
      <w:divBdr>
        <w:top w:val="none" w:sz="0" w:space="0" w:color="auto"/>
        <w:left w:val="none" w:sz="0" w:space="0" w:color="auto"/>
        <w:bottom w:val="none" w:sz="0" w:space="0" w:color="auto"/>
        <w:right w:val="none" w:sz="0" w:space="0" w:color="auto"/>
      </w:divBdr>
    </w:div>
    <w:div w:id="444887119">
      <w:bodyDiv w:val="1"/>
      <w:marLeft w:val="0"/>
      <w:marRight w:val="0"/>
      <w:marTop w:val="0"/>
      <w:marBottom w:val="0"/>
      <w:divBdr>
        <w:top w:val="none" w:sz="0" w:space="0" w:color="auto"/>
        <w:left w:val="none" w:sz="0" w:space="0" w:color="auto"/>
        <w:bottom w:val="none" w:sz="0" w:space="0" w:color="auto"/>
        <w:right w:val="none" w:sz="0" w:space="0" w:color="auto"/>
      </w:divBdr>
    </w:div>
    <w:div w:id="460346570">
      <w:bodyDiv w:val="1"/>
      <w:marLeft w:val="0"/>
      <w:marRight w:val="0"/>
      <w:marTop w:val="0"/>
      <w:marBottom w:val="0"/>
      <w:divBdr>
        <w:top w:val="none" w:sz="0" w:space="0" w:color="auto"/>
        <w:left w:val="none" w:sz="0" w:space="0" w:color="auto"/>
        <w:bottom w:val="none" w:sz="0" w:space="0" w:color="auto"/>
        <w:right w:val="none" w:sz="0" w:space="0" w:color="auto"/>
      </w:divBdr>
    </w:div>
    <w:div w:id="632832685">
      <w:bodyDiv w:val="1"/>
      <w:marLeft w:val="0"/>
      <w:marRight w:val="0"/>
      <w:marTop w:val="0"/>
      <w:marBottom w:val="0"/>
      <w:divBdr>
        <w:top w:val="none" w:sz="0" w:space="0" w:color="auto"/>
        <w:left w:val="none" w:sz="0" w:space="0" w:color="auto"/>
        <w:bottom w:val="none" w:sz="0" w:space="0" w:color="auto"/>
        <w:right w:val="none" w:sz="0" w:space="0" w:color="auto"/>
      </w:divBdr>
    </w:div>
    <w:div w:id="868178252">
      <w:bodyDiv w:val="1"/>
      <w:marLeft w:val="0"/>
      <w:marRight w:val="0"/>
      <w:marTop w:val="0"/>
      <w:marBottom w:val="0"/>
      <w:divBdr>
        <w:top w:val="none" w:sz="0" w:space="0" w:color="auto"/>
        <w:left w:val="none" w:sz="0" w:space="0" w:color="auto"/>
        <w:bottom w:val="none" w:sz="0" w:space="0" w:color="auto"/>
        <w:right w:val="none" w:sz="0" w:space="0" w:color="auto"/>
      </w:divBdr>
    </w:div>
    <w:div w:id="967587120">
      <w:bodyDiv w:val="1"/>
      <w:marLeft w:val="0"/>
      <w:marRight w:val="0"/>
      <w:marTop w:val="0"/>
      <w:marBottom w:val="0"/>
      <w:divBdr>
        <w:top w:val="none" w:sz="0" w:space="0" w:color="auto"/>
        <w:left w:val="none" w:sz="0" w:space="0" w:color="auto"/>
        <w:bottom w:val="none" w:sz="0" w:space="0" w:color="auto"/>
        <w:right w:val="none" w:sz="0" w:space="0" w:color="auto"/>
      </w:divBdr>
    </w:div>
    <w:div w:id="1128089118">
      <w:bodyDiv w:val="1"/>
      <w:marLeft w:val="0"/>
      <w:marRight w:val="0"/>
      <w:marTop w:val="0"/>
      <w:marBottom w:val="0"/>
      <w:divBdr>
        <w:top w:val="none" w:sz="0" w:space="0" w:color="auto"/>
        <w:left w:val="none" w:sz="0" w:space="0" w:color="auto"/>
        <w:bottom w:val="none" w:sz="0" w:space="0" w:color="auto"/>
        <w:right w:val="none" w:sz="0" w:space="0" w:color="auto"/>
      </w:divBdr>
    </w:div>
    <w:div w:id="1851790829">
      <w:bodyDiv w:val="1"/>
      <w:marLeft w:val="0"/>
      <w:marRight w:val="0"/>
      <w:marTop w:val="0"/>
      <w:marBottom w:val="0"/>
      <w:divBdr>
        <w:top w:val="none" w:sz="0" w:space="0" w:color="auto"/>
        <w:left w:val="none" w:sz="0" w:space="0" w:color="auto"/>
        <w:bottom w:val="none" w:sz="0" w:space="0" w:color="auto"/>
        <w:right w:val="none" w:sz="0" w:space="0" w:color="auto"/>
      </w:divBdr>
    </w:div>
    <w:div w:id="2089306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3" Type="http://schemas.openxmlformats.org/officeDocument/2006/relationships/hyperlink" Target="https://wgs.crs.wur.nl/courses/details/117" TargetMode="External"/><Relationship Id="rId2" Type="http://schemas.openxmlformats.org/officeDocument/2006/relationships/hyperlink" Target="https://wgs.crs.wur.nl/courses/details/295" TargetMode="External"/><Relationship Id="rId1" Type="http://schemas.openxmlformats.org/officeDocument/2006/relationships/hyperlink" Target="https://esd.crs.wur.nl/courses/details/266/#:~:text=Course%20description,understanding%20the%20importance%20of%20assessment" TargetMode="External"/><Relationship Id="rId6" Type="http://schemas.openxmlformats.org/officeDocument/2006/relationships/hyperlink" Target="https://www.pe-rc.nl/percday" TargetMode="External"/><Relationship Id="rId5" Type="http://schemas.openxmlformats.org/officeDocument/2006/relationships/hyperlink" Target="https://www.pe-rc.nl/node/22894" TargetMode="External"/><Relationship Id="rId4" Type="http://schemas.openxmlformats.org/officeDocument/2006/relationships/hyperlink" Target="https://www.pe-rc.nl/retreats" TargetMode="External"/></Relationship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commentsExtended" Target="commentsExtended.xml"/><Relationship Id="rId18" Type="http://schemas.openxmlformats.org/officeDocument/2006/relationships/image" Target="media/image1.jpeg"/><Relationship Id="rId26"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image" Target="media/image4.jpeg"/><Relationship Id="rId7"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hyperlink" Target="http://www.pe-rc.nl/go-no-go" TargetMode="External"/><Relationship Id="rId25"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yperlink" Target="http://www.pe-rc.nl/discussion-groups" TargetMode="External"/><Relationship Id="rId20" Type="http://schemas.openxmlformats.org/officeDocument/2006/relationships/image" Target="media/image3.jp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pe-rc.nl/TSP" TargetMode="External"/><Relationship Id="rId24" Type="http://schemas.openxmlformats.org/officeDocument/2006/relationships/footer" Target="footer1.xml"/><Relationship Id="rId5" Type="http://schemas.openxmlformats.org/officeDocument/2006/relationships/numbering" Target="numbering.xml"/><Relationship Id="rId15" Type="http://schemas.microsoft.com/office/2018/08/relationships/commentsExtensible" Target="commentsExtensible.xml"/><Relationship Id="rId23" Type="http://schemas.openxmlformats.org/officeDocument/2006/relationships/header" Target="header1.xml"/><Relationship Id="rId28" Type="http://schemas.microsoft.com/office/2011/relationships/people" Target="people.xml"/><Relationship Id="rId10" Type="http://schemas.openxmlformats.org/officeDocument/2006/relationships/endnotes" Target="endnotes.xml"/><Relationship Id="rId19" Type="http://schemas.openxmlformats.org/officeDocument/2006/relationships/image" Target="media/image2.jpeg"/><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6/09/relationships/commentsIds" Target="commentsIds.xml"/><Relationship Id="rId22" Type="http://schemas.openxmlformats.org/officeDocument/2006/relationships/hyperlink" Target="mailto:claudius.vandevijver@wur.nl"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630F46B8325AE749B159B95E0F492E61" ma:contentTypeVersion="13" ma:contentTypeDescription="Een nieuw document maken." ma:contentTypeScope="" ma:versionID="7d976bf8290fb95b9f7edde240cad709">
  <xsd:schema xmlns:xsd="http://www.w3.org/2001/XMLSchema" xmlns:xs="http://www.w3.org/2001/XMLSchema" xmlns:p="http://schemas.microsoft.com/office/2006/metadata/properties" xmlns:ns2="1b91d889-6b90-45f1-82ce-1e67c00a6941" xmlns:ns3="cc33fbb9-41a8-45b8-8535-520a1e674c78" targetNamespace="http://schemas.microsoft.com/office/2006/metadata/properties" ma:root="true" ma:fieldsID="4c8b213f22779ed35284cfac244a528e" ns2:_="" ns3:_="">
    <xsd:import namespace="1b91d889-6b90-45f1-82ce-1e67c00a6941"/>
    <xsd:import namespace="cc33fbb9-41a8-45b8-8535-520a1e674c7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3:SharedWithUsers" minOccurs="0"/>
                <xsd:element ref="ns3:SharedWithDetail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b91d889-6b90-45f1-82ce-1e67c00a694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cc33fbb9-41a8-45b8-8535-520a1e674c78" elementFormDefault="qualified">
    <xsd:import namespace="http://schemas.microsoft.com/office/2006/documentManagement/types"/>
    <xsd:import namespace="http://schemas.microsoft.com/office/infopath/2007/PartnerControls"/>
    <xsd:element name="SharedWithUsers" ma:index="18"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833458B-1695-43DF-BF36-EAC32362CD84}">
  <ds:schemaRefs>
    <ds:schemaRef ds:uri="http://schemas.openxmlformats.org/officeDocument/2006/bibliography"/>
  </ds:schemaRefs>
</ds:datastoreItem>
</file>

<file path=customXml/itemProps2.xml><?xml version="1.0" encoding="utf-8"?>
<ds:datastoreItem xmlns:ds="http://schemas.openxmlformats.org/officeDocument/2006/customXml" ds:itemID="{7AF56FA7-B82E-47DE-9227-4D574108D93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b91d889-6b90-45f1-82ce-1e67c00a6941"/>
    <ds:schemaRef ds:uri="cc33fbb9-41a8-45b8-8535-520a1e674c7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E033AA8-1C46-4447-89CC-1F5304A83C6C}">
  <ds:schemaRefs>
    <ds:schemaRef ds:uri="http://schemas.microsoft.com/sharepoint/v3/contenttype/forms"/>
  </ds:schemaRefs>
</ds:datastoreItem>
</file>

<file path=customXml/itemProps4.xml><?xml version="1.0" encoding="utf-8"?>
<ds:datastoreItem xmlns:ds="http://schemas.openxmlformats.org/officeDocument/2006/customXml" ds:itemID="{F514203B-2FA6-4D18-AA89-38A63EA75EB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3588</Words>
  <Characters>19602</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Training and Supervision Plan</vt:lpstr>
    </vt:vector>
  </TitlesOfParts>
  <Company>WAU</Company>
  <LinksUpToDate>false</LinksUpToDate>
  <CharactersWithSpaces>23144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Training and Supervision Plan</dc:title>
  <dc:subject/>
  <dc:creator>Suselbeek, Lennart</dc:creator>
  <cp:keywords/>
  <cp:lastModifiedBy>Alvarado Huaman, Leonel Eduardo</cp:lastModifiedBy>
  <cp:revision>2</cp:revision>
  <cp:lastPrinted>2015-05-08T07:50:00Z</cp:lastPrinted>
  <dcterms:created xsi:type="dcterms:W3CDTF">2023-09-18T09:27:00Z</dcterms:created>
  <dcterms:modified xsi:type="dcterms:W3CDTF">2023-09-18T09:27:00Z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0x010100630F46B8325AE749B159B95E0F492E61</vt:lpwstr>
  </property>
  <property fmtid="{D5CDD505-2E9C-101B-9397-08002B2CF9AE}" pid="3" name="GrammarlyDocumentId">
    <vt:lpwstr>605cc18603ad5568c736a65f030a8e03dfa664e103ce2415e19569499c1309f0</vt:lpwstr>
  </property>
</Properties>
</file>